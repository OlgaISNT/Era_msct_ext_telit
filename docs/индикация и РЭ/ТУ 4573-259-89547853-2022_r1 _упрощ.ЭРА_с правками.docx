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C6D2A" w14:textId="77777777" w:rsidR="002760D2" w:rsidRPr="00EB1487" w:rsidRDefault="00886E39" w:rsidP="00247F1B">
      <w:pPr>
        <w:jc w:val="center"/>
        <w:rPr>
          <w:szCs w:val="28"/>
        </w:rPr>
      </w:pPr>
      <w:r w:rsidRPr="00EB1487">
        <w:rPr>
          <w:szCs w:val="28"/>
        </w:rPr>
        <w:t xml:space="preserve">Общество с </w:t>
      </w:r>
      <w:r w:rsidR="00EB1487" w:rsidRPr="00EB1487">
        <w:rPr>
          <w:szCs w:val="28"/>
        </w:rPr>
        <w:t xml:space="preserve">ограниченной ответственностью </w:t>
      </w:r>
      <w:r w:rsidR="00920C3B" w:rsidRPr="00EB1487">
        <w:rPr>
          <w:szCs w:val="28"/>
        </w:rPr>
        <w:t>«</w:t>
      </w:r>
      <w:r w:rsidRPr="00EB1487">
        <w:rPr>
          <w:szCs w:val="28"/>
        </w:rPr>
        <w:t xml:space="preserve">НПП </w:t>
      </w:r>
      <w:r w:rsidR="00920C3B" w:rsidRPr="00EB1487">
        <w:rPr>
          <w:szCs w:val="28"/>
        </w:rPr>
        <w:t>«</w:t>
      </w:r>
      <w:r w:rsidRPr="00EB1487">
        <w:rPr>
          <w:szCs w:val="28"/>
        </w:rPr>
        <w:t>ИТЭЛМА</w:t>
      </w:r>
      <w:r w:rsidR="00920C3B" w:rsidRPr="00EB1487">
        <w:rPr>
          <w:szCs w:val="28"/>
        </w:rPr>
        <w:t>»</w:t>
      </w:r>
    </w:p>
    <w:p w14:paraId="603C6D2B" w14:textId="77777777" w:rsidR="001A00DF" w:rsidRDefault="001A00DF" w:rsidP="00EB1487">
      <w:pPr>
        <w:widowControl w:val="0"/>
        <w:jc w:val="center"/>
        <w:rPr>
          <w:szCs w:val="28"/>
        </w:rPr>
      </w:pPr>
    </w:p>
    <w:p w14:paraId="603C6D2C" w14:textId="77777777" w:rsidR="00EB1487" w:rsidRPr="00EB1487" w:rsidRDefault="00EB1487" w:rsidP="00EB1487">
      <w:pPr>
        <w:widowControl w:val="0"/>
        <w:jc w:val="center"/>
        <w:rPr>
          <w:szCs w:val="28"/>
        </w:rPr>
      </w:pPr>
    </w:p>
    <w:p w14:paraId="603C6D2D" w14:textId="77777777" w:rsidR="00597BF9" w:rsidRPr="00EB1487" w:rsidRDefault="00EB1487" w:rsidP="00EB1487">
      <w:pPr>
        <w:widowControl w:val="0"/>
        <w:rPr>
          <w:szCs w:val="28"/>
        </w:rPr>
      </w:pPr>
      <w:r w:rsidRPr="00EB1487">
        <w:rPr>
          <w:szCs w:val="28"/>
        </w:rPr>
        <w:t>ОКПД 2 26.51.20.121</w:t>
      </w:r>
    </w:p>
    <w:p w14:paraId="603C6D2E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2F" w14:textId="77777777" w:rsidR="003211F6" w:rsidRPr="00EB1487" w:rsidRDefault="003211F6" w:rsidP="00EB1487">
      <w:pPr>
        <w:widowControl w:val="0"/>
        <w:jc w:val="center"/>
        <w:rPr>
          <w:szCs w:val="28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708"/>
        <w:gridCol w:w="4253"/>
      </w:tblGrid>
      <w:tr w:rsidR="00EB1487" w:rsidRPr="00EB1487" w14:paraId="603C6D33" w14:textId="77777777" w:rsidTr="00EB1487">
        <w:trPr>
          <w:jc w:val="center"/>
        </w:trPr>
        <w:tc>
          <w:tcPr>
            <w:tcW w:w="4395" w:type="dxa"/>
          </w:tcPr>
          <w:p w14:paraId="603C6D30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  <w:r w:rsidRPr="00EB1487">
              <w:rPr>
                <w:b/>
                <w:color w:val="000000" w:themeColor="text1"/>
                <w:szCs w:val="28"/>
              </w:rPr>
              <w:t>СОГЛАСОВАНО</w:t>
            </w:r>
          </w:p>
        </w:tc>
        <w:tc>
          <w:tcPr>
            <w:tcW w:w="708" w:type="dxa"/>
          </w:tcPr>
          <w:p w14:paraId="603C6D31" w14:textId="77777777" w:rsidR="00EB1487" w:rsidRPr="00EB1487" w:rsidRDefault="00EB1487" w:rsidP="00223CE8">
            <w:pPr>
              <w:spacing w:line="360" w:lineRule="auto"/>
              <w:rPr>
                <w:b/>
                <w:color w:val="000000" w:themeColor="text1"/>
                <w:szCs w:val="28"/>
              </w:rPr>
            </w:pPr>
          </w:p>
        </w:tc>
        <w:tc>
          <w:tcPr>
            <w:tcW w:w="4253" w:type="dxa"/>
          </w:tcPr>
          <w:p w14:paraId="603C6D32" w14:textId="77777777" w:rsidR="00EB1487" w:rsidRPr="00EB1487" w:rsidRDefault="00EB1487" w:rsidP="00223CE8">
            <w:pPr>
              <w:jc w:val="center"/>
              <w:rPr>
                <w:b/>
                <w:color w:val="000000" w:themeColor="text1"/>
                <w:szCs w:val="28"/>
              </w:rPr>
            </w:pPr>
            <w:r w:rsidRPr="00EB1487">
              <w:rPr>
                <w:b/>
                <w:color w:val="000000" w:themeColor="text1"/>
                <w:szCs w:val="28"/>
              </w:rPr>
              <w:t>УТВЕРЖДАЮ</w:t>
            </w:r>
          </w:p>
        </w:tc>
      </w:tr>
      <w:tr w:rsidR="00EB1487" w:rsidRPr="00EB1487" w14:paraId="603C6D3C" w14:textId="77777777" w:rsidTr="00EB1487">
        <w:trPr>
          <w:trHeight w:val="816"/>
          <w:jc w:val="center"/>
        </w:trPr>
        <w:tc>
          <w:tcPr>
            <w:tcW w:w="4395" w:type="dxa"/>
          </w:tcPr>
          <w:p w14:paraId="603C6D34" w14:textId="77777777" w:rsidR="00EB1487" w:rsidRPr="00EB1487" w:rsidRDefault="0024358A" w:rsidP="00223CE8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АО «АВТОВАЗ»</w:t>
            </w:r>
          </w:p>
          <w:p w14:paraId="603C6D35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>Директор ДПЭСА СИВПИ</w:t>
            </w:r>
          </w:p>
          <w:p w14:paraId="603C6D36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08" w:type="dxa"/>
          </w:tcPr>
          <w:p w14:paraId="603C6D37" w14:textId="77777777" w:rsidR="00EB1487" w:rsidRPr="00EB1487" w:rsidRDefault="00EB1487" w:rsidP="00223CE8">
            <w:pPr>
              <w:spacing w:after="200" w:line="276" w:lineRule="auto"/>
              <w:rPr>
                <w:color w:val="000000" w:themeColor="text1"/>
                <w:szCs w:val="28"/>
              </w:rPr>
            </w:pPr>
          </w:p>
          <w:p w14:paraId="603C6D38" w14:textId="77777777" w:rsidR="00EB1487" w:rsidRPr="00EB1487" w:rsidRDefault="00EB1487" w:rsidP="00223CE8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253" w:type="dxa"/>
          </w:tcPr>
          <w:p w14:paraId="603C6D39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>ООО «НПП «ИТЭЛМА»</w:t>
            </w:r>
          </w:p>
          <w:p w14:paraId="603C6D3A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>Главный конструктор</w:t>
            </w:r>
          </w:p>
          <w:p w14:paraId="603C6D3B" w14:textId="77777777" w:rsidR="00EB1487" w:rsidRPr="00EB1487" w:rsidRDefault="00EB1487" w:rsidP="00223CE8">
            <w:pPr>
              <w:jc w:val="center"/>
              <w:rPr>
                <w:color w:val="000000" w:themeColor="text1"/>
                <w:szCs w:val="28"/>
              </w:rPr>
            </w:pPr>
          </w:p>
        </w:tc>
      </w:tr>
      <w:tr w:rsidR="00EB1487" w:rsidRPr="00EB1487" w14:paraId="603C6D40" w14:textId="77777777" w:rsidTr="00EB1487">
        <w:trPr>
          <w:trHeight w:val="510"/>
          <w:jc w:val="center"/>
        </w:trPr>
        <w:tc>
          <w:tcPr>
            <w:tcW w:w="4395" w:type="dxa"/>
          </w:tcPr>
          <w:p w14:paraId="603C6D3D" w14:textId="4FBA43D1" w:rsidR="00EB1487" w:rsidRPr="00EB1487" w:rsidRDefault="00EB1487" w:rsidP="00223CE8">
            <w:pPr>
              <w:spacing w:line="360" w:lineRule="auto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 xml:space="preserve">_____________ </w:t>
            </w:r>
            <w:r w:rsidR="005D7706">
              <w:rPr>
                <w:color w:val="000000" w:themeColor="text1"/>
                <w:szCs w:val="28"/>
              </w:rPr>
              <w:t>В.М.</w:t>
            </w:r>
            <w:r w:rsidR="00E94CB5">
              <w:rPr>
                <w:color w:val="000000" w:themeColor="text1"/>
                <w:szCs w:val="28"/>
              </w:rPr>
              <w:t xml:space="preserve"> </w:t>
            </w:r>
            <w:r w:rsidR="005D7706">
              <w:rPr>
                <w:color w:val="000000" w:themeColor="text1"/>
                <w:szCs w:val="28"/>
              </w:rPr>
              <w:t>Смуров</w:t>
            </w:r>
          </w:p>
        </w:tc>
        <w:tc>
          <w:tcPr>
            <w:tcW w:w="708" w:type="dxa"/>
          </w:tcPr>
          <w:p w14:paraId="603C6D3E" w14:textId="77777777" w:rsidR="00EB1487" w:rsidRPr="00EB1487" w:rsidRDefault="00EB1487" w:rsidP="00223CE8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4253" w:type="dxa"/>
          </w:tcPr>
          <w:p w14:paraId="603C6D3F" w14:textId="77777777" w:rsidR="00EB1487" w:rsidRPr="00EB1487" w:rsidRDefault="00EB1487" w:rsidP="00223CE8">
            <w:pPr>
              <w:spacing w:line="360" w:lineRule="auto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 xml:space="preserve">  _______________ И.В. Зиновьев</w:t>
            </w:r>
          </w:p>
        </w:tc>
      </w:tr>
      <w:tr w:rsidR="00EB1487" w:rsidRPr="00EB1487" w14:paraId="603C6D44" w14:textId="77777777" w:rsidTr="00EB1487">
        <w:trPr>
          <w:jc w:val="center"/>
        </w:trPr>
        <w:tc>
          <w:tcPr>
            <w:tcW w:w="4395" w:type="dxa"/>
          </w:tcPr>
          <w:p w14:paraId="603C6D41" w14:textId="77777777" w:rsidR="00EB1487" w:rsidRPr="00EB1487" w:rsidRDefault="00EB1487" w:rsidP="00EB1487">
            <w:pPr>
              <w:spacing w:line="360" w:lineRule="auto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>«    » ________________ 20</w:t>
            </w:r>
            <w:r>
              <w:rPr>
                <w:color w:val="000000" w:themeColor="text1"/>
                <w:szCs w:val="28"/>
              </w:rPr>
              <w:t>2_</w:t>
            </w:r>
            <w:r w:rsidRPr="00EB1487">
              <w:rPr>
                <w:color w:val="000000" w:themeColor="text1"/>
                <w:szCs w:val="28"/>
              </w:rPr>
              <w:t xml:space="preserve"> г.</w:t>
            </w:r>
            <w:r w:rsidRPr="00EB1487">
              <w:rPr>
                <w:noProof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708" w:type="dxa"/>
          </w:tcPr>
          <w:p w14:paraId="603C6D42" w14:textId="77777777" w:rsidR="00EB1487" w:rsidRPr="00EB1487" w:rsidRDefault="00EB1487" w:rsidP="00223CE8">
            <w:pPr>
              <w:spacing w:line="360" w:lineRule="auto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253" w:type="dxa"/>
          </w:tcPr>
          <w:p w14:paraId="603C6D43" w14:textId="77777777" w:rsidR="00EB1487" w:rsidRPr="00EB1487" w:rsidRDefault="00EB1487" w:rsidP="00EB1487">
            <w:pPr>
              <w:spacing w:line="360" w:lineRule="auto"/>
              <w:rPr>
                <w:color w:val="000000" w:themeColor="text1"/>
                <w:szCs w:val="28"/>
              </w:rPr>
            </w:pPr>
            <w:r w:rsidRPr="00EB1487">
              <w:rPr>
                <w:color w:val="000000" w:themeColor="text1"/>
                <w:szCs w:val="28"/>
              </w:rPr>
              <w:t xml:space="preserve">  «    » ________________ 20</w:t>
            </w:r>
            <w:r>
              <w:rPr>
                <w:color w:val="000000" w:themeColor="text1"/>
                <w:szCs w:val="28"/>
              </w:rPr>
              <w:t>2_</w:t>
            </w:r>
            <w:r w:rsidRPr="00EB1487">
              <w:rPr>
                <w:color w:val="000000" w:themeColor="text1"/>
                <w:szCs w:val="28"/>
              </w:rPr>
              <w:t xml:space="preserve"> г.</w:t>
            </w:r>
          </w:p>
        </w:tc>
      </w:tr>
    </w:tbl>
    <w:p w14:paraId="603C6D45" w14:textId="77777777" w:rsidR="001A00DF" w:rsidRPr="00EB1487" w:rsidRDefault="001A00DF" w:rsidP="00EB1487">
      <w:pPr>
        <w:widowControl w:val="0"/>
        <w:jc w:val="center"/>
        <w:rPr>
          <w:szCs w:val="28"/>
        </w:rPr>
      </w:pPr>
    </w:p>
    <w:p w14:paraId="603C6D46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47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48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49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4A" w14:textId="77777777" w:rsidR="00EB0F3C" w:rsidRPr="00EB1487" w:rsidRDefault="00EB0F3C" w:rsidP="00EB1487">
      <w:pPr>
        <w:widowControl w:val="0"/>
        <w:jc w:val="center"/>
        <w:rPr>
          <w:szCs w:val="28"/>
        </w:rPr>
      </w:pPr>
    </w:p>
    <w:p w14:paraId="603C6D4B" w14:textId="77777777" w:rsidR="002760D2" w:rsidRPr="00EB1487" w:rsidRDefault="002760D2" w:rsidP="00EB1487">
      <w:pPr>
        <w:widowControl w:val="0"/>
        <w:jc w:val="center"/>
        <w:rPr>
          <w:szCs w:val="28"/>
        </w:rPr>
      </w:pPr>
    </w:p>
    <w:p w14:paraId="603C6D4C" w14:textId="77777777" w:rsidR="002760D2" w:rsidRPr="00EB1487" w:rsidRDefault="002760D2" w:rsidP="00EB1487">
      <w:pPr>
        <w:widowControl w:val="0"/>
        <w:jc w:val="center"/>
        <w:rPr>
          <w:szCs w:val="28"/>
        </w:rPr>
      </w:pPr>
    </w:p>
    <w:p w14:paraId="603C6D4D" w14:textId="77777777" w:rsidR="00EB1487" w:rsidRPr="00EB1487" w:rsidRDefault="00EB1487" w:rsidP="00EB1487">
      <w:pPr>
        <w:widowControl w:val="0"/>
        <w:jc w:val="center"/>
        <w:rPr>
          <w:szCs w:val="28"/>
        </w:rPr>
      </w:pPr>
      <w:r w:rsidRPr="00EB1487">
        <w:rPr>
          <w:szCs w:val="28"/>
        </w:rPr>
        <w:t>Устройство вызова экстренных оперативных служб</w:t>
      </w:r>
    </w:p>
    <w:p w14:paraId="603C6D4E" w14:textId="77777777" w:rsidR="00EB1487" w:rsidRPr="00EB1487" w:rsidRDefault="00EB1487" w:rsidP="00EB1487">
      <w:pPr>
        <w:widowControl w:val="0"/>
        <w:jc w:val="center"/>
        <w:rPr>
          <w:szCs w:val="28"/>
        </w:rPr>
      </w:pPr>
    </w:p>
    <w:p w14:paraId="603C6D4F" w14:textId="77777777" w:rsidR="00EB1487" w:rsidRPr="00EB1487" w:rsidRDefault="00EB1487" w:rsidP="00EB1487">
      <w:pPr>
        <w:widowControl w:val="0"/>
        <w:jc w:val="center"/>
        <w:rPr>
          <w:szCs w:val="28"/>
        </w:rPr>
      </w:pPr>
      <w:r w:rsidRPr="00EB1487">
        <w:rPr>
          <w:szCs w:val="28"/>
        </w:rPr>
        <w:t>Технические условия</w:t>
      </w:r>
    </w:p>
    <w:p w14:paraId="603C6D50" w14:textId="766B8167" w:rsidR="002760D2" w:rsidRPr="00EB1487" w:rsidRDefault="00EB1487" w:rsidP="00EB1487">
      <w:pPr>
        <w:widowControl w:val="0"/>
        <w:jc w:val="center"/>
        <w:rPr>
          <w:szCs w:val="28"/>
        </w:rPr>
      </w:pPr>
      <w:r w:rsidRPr="00EB1487">
        <w:rPr>
          <w:szCs w:val="28"/>
        </w:rPr>
        <w:t>ТУ 4573-</w:t>
      </w:r>
      <w:r w:rsidR="005D7706" w:rsidRPr="00EB1487">
        <w:rPr>
          <w:szCs w:val="28"/>
        </w:rPr>
        <w:t>2</w:t>
      </w:r>
      <w:r w:rsidR="005D7706">
        <w:rPr>
          <w:szCs w:val="28"/>
        </w:rPr>
        <w:t>59</w:t>
      </w:r>
      <w:r w:rsidRPr="00EB1487">
        <w:rPr>
          <w:szCs w:val="28"/>
        </w:rPr>
        <w:t>-89547853-2021</w:t>
      </w:r>
    </w:p>
    <w:p w14:paraId="603C6D51" w14:textId="77777777" w:rsidR="002760D2" w:rsidRPr="00CF54FC" w:rsidRDefault="002760D2" w:rsidP="00EB1487">
      <w:pPr>
        <w:widowControl w:val="0"/>
        <w:jc w:val="center"/>
      </w:pPr>
    </w:p>
    <w:p w14:paraId="603C6D52" w14:textId="77777777" w:rsidR="002760D2" w:rsidRPr="00CF54FC" w:rsidRDefault="002760D2" w:rsidP="00EB1487">
      <w:pPr>
        <w:widowControl w:val="0"/>
        <w:jc w:val="center"/>
      </w:pPr>
    </w:p>
    <w:p w14:paraId="603C6D53" w14:textId="77777777" w:rsidR="002760D2" w:rsidRPr="00CF54FC" w:rsidRDefault="002760D2" w:rsidP="00EB1487">
      <w:pPr>
        <w:widowControl w:val="0"/>
        <w:jc w:val="center"/>
      </w:pPr>
    </w:p>
    <w:p w14:paraId="603C6D54" w14:textId="77777777" w:rsidR="002760D2" w:rsidRPr="00CF54FC" w:rsidRDefault="002760D2" w:rsidP="00EB1487">
      <w:pPr>
        <w:widowControl w:val="0"/>
        <w:jc w:val="center"/>
      </w:pPr>
    </w:p>
    <w:p w14:paraId="603C6D55" w14:textId="77777777" w:rsidR="002760D2" w:rsidRPr="00CF54FC" w:rsidRDefault="002760D2" w:rsidP="00EB1487">
      <w:pPr>
        <w:widowControl w:val="0"/>
        <w:jc w:val="center"/>
      </w:pPr>
    </w:p>
    <w:p w14:paraId="603C6D56" w14:textId="77777777" w:rsidR="002760D2" w:rsidRPr="00CF54FC" w:rsidRDefault="002760D2" w:rsidP="00EB1487">
      <w:pPr>
        <w:widowControl w:val="0"/>
        <w:jc w:val="center"/>
      </w:pPr>
    </w:p>
    <w:p w14:paraId="603C6D57" w14:textId="77777777" w:rsidR="002760D2" w:rsidRPr="00CF54FC" w:rsidRDefault="002760D2" w:rsidP="00EB1487">
      <w:pPr>
        <w:widowControl w:val="0"/>
        <w:jc w:val="center"/>
      </w:pPr>
    </w:p>
    <w:p w14:paraId="603C6D58" w14:textId="77777777" w:rsidR="002760D2" w:rsidRPr="00CF54FC" w:rsidRDefault="002760D2" w:rsidP="00EB1487">
      <w:pPr>
        <w:widowControl w:val="0"/>
        <w:jc w:val="center"/>
      </w:pPr>
    </w:p>
    <w:p w14:paraId="603C6D59" w14:textId="77777777" w:rsidR="002760D2" w:rsidRPr="00CF54FC" w:rsidRDefault="002760D2" w:rsidP="00EB1487">
      <w:pPr>
        <w:widowControl w:val="0"/>
        <w:jc w:val="center"/>
      </w:pPr>
    </w:p>
    <w:p w14:paraId="603C6D5A" w14:textId="77777777" w:rsidR="002760D2" w:rsidRPr="00CF54FC" w:rsidRDefault="002760D2" w:rsidP="00EB1487">
      <w:pPr>
        <w:widowControl w:val="0"/>
        <w:jc w:val="center"/>
      </w:pPr>
    </w:p>
    <w:p w14:paraId="603C6D5B" w14:textId="77777777" w:rsidR="002760D2" w:rsidRPr="00CF54FC" w:rsidRDefault="00B94B08" w:rsidP="00EB1487">
      <w:pPr>
        <w:widowControl w:val="0"/>
        <w:jc w:val="center"/>
      </w:pPr>
      <w:r w:rsidRPr="00CF54F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603C74C0" wp14:editId="603C74C1">
                <wp:simplePos x="0" y="0"/>
                <wp:positionH relativeFrom="column">
                  <wp:posOffset>3515360</wp:posOffset>
                </wp:positionH>
                <wp:positionV relativeFrom="paragraph">
                  <wp:posOffset>20320</wp:posOffset>
                </wp:positionV>
                <wp:extent cx="2400300" cy="35052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C74D1" w14:textId="77777777" w:rsidR="00FC4A13" w:rsidRDefault="00FC4A13" w:rsidP="002760D2">
                            <w:r>
                              <w:t>Дата введения: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8pt;margin-top:1.6pt;width:189pt;height:27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" o:allowincell="f" stroked="f">
                <v:textbox>
                  <w:txbxContent>
                    <w:p w14:paraId="603C74D1" w14:textId="77777777" w:rsidR="00FC4A13" w:rsidRDefault="00FC4A13" w:rsidP="002760D2">
                      <w:r>
                        <w:t>Дата введения: 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03C6D5C" w14:textId="77777777" w:rsidR="002760D2" w:rsidRPr="00CF54FC" w:rsidRDefault="002760D2" w:rsidP="00EB1487">
      <w:pPr>
        <w:widowControl w:val="0"/>
        <w:jc w:val="center"/>
      </w:pPr>
    </w:p>
    <w:p w14:paraId="603C6D5D" w14:textId="77777777" w:rsidR="002760D2" w:rsidRPr="00CF54FC" w:rsidRDefault="002760D2" w:rsidP="00EB1487">
      <w:pPr>
        <w:widowControl w:val="0"/>
        <w:jc w:val="center"/>
      </w:pPr>
    </w:p>
    <w:p w14:paraId="603C6D5E" w14:textId="77777777" w:rsidR="002760D2" w:rsidRPr="00CF54FC" w:rsidRDefault="002760D2" w:rsidP="00EB1487">
      <w:pPr>
        <w:widowControl w:val="0"/>
        <w:jc w:val="center"/>
      </w:pPr>
    </w:p>
    <w:p w14:paraId="603C6D5F" w14:textId="77777777" w:rsidR="002760D2" w:rsidRPr="00CF54FC" w:rsidRDefault="002760D2" w:rsidP="00EB1487">
      <w:pPr>
        <w:widowControl w:val="0"/>
        <w:jc w:val="center"/>
      </w:pPr>
    </w:p>
    <w:p w14:paraId="603C6D60" w14:textId="77777777" w:rsidR="002760D2" w:rsidRPr="00CF54FC" w:rsidRDefault="002760D2" w:rsidP="00EB1487">
      <w:pPr>
        <w:widowControl w:val="0"/>
        <w:jc w:val="center"/>
      </w:pPr>
    </w:p>
    <w:p w14:paraId="603C6D61" w14:textId="77777777" w:rsidR="002760D2" w:rsidRPr="00CF54FC" w:rsidRDefault="002760D2" w:rsidP="00EB1487">
      <w:pPr>
        <w:widowControl w:val="0"/>
        <w:jc w:val="center"/>
      </w:pPr>
    </w:p>
    <w:p w14:paraId="603C6D62" w14:textId="77777777" w:rsidR="002760D2" w:rsidRPr="00CF54FC" w:rsidRDefault="002760D2" w:rsidP="00EB1487">
      <w:pPr>
        <w:widowControl w:val="0"/>
        <w:jc w:val="center"/>
      </w:pPr>
    </w:p>
    <w:p w14:paraId="603C6D63" w14:textId="77777777" w:rsidR="002760D2" w:rsidRPr="00CF54FC" w:rsidRDefault="002760D2" w:rsidP="003850B8">
      <w:pPr>
        <w:jc w:val="center"/>
        <w:rPr>
          <w:sz w:val="24"/>
        </w:rPr>
      </w:pPr>
      <w:r w:rsidRPr="00CF54FC">
        <w:rPr>
          <w:sz w:val="24"/>
        </w:rPr>
        <w:t>г. Москва</w:t>
      </w:r>
    </w:p>
    <w:p w14:paraId="603C6D64" w14:textId="77777777" w:rsidR="00D71E9C" w:rsidRPr="00CF54FC" w:rsidRDefault="00D71E9C" w:rsidP="00360F2B">
      <w:pPr>
        <w:pStyle w:val="4"/>
        <w:sectPr w:rsidR="00D71E9C" w:rsidRPr="00CF54FC" w:rsidSect="00123302">
          <w:headerReference w:type="default" r:id="rId9"/>
          <w:headerReference w:type="first" r:id="rId10"/>
          <w:pgSz w:w="11906" w:h="16838" w:code="9"/>
          <w:pgMar w:top="1134" w:right="850" w:bottom="1134" w:left="1701" w:header="0" w:footer="567" w:gutter="0"/>
          <w:cols w:space="708"/>
          <w:docGrid w:linePitch="381"/>
        </w:sectPr>
      </w:pPr>
    </w:p>
    <w:p w14:paraId="603C6D65" w14:textId="77777777" w:rsidR="00D71E9C" w:rsidRPr="00CF54FC" w:rsidRDefault="003422F3" w:rsidP="00F9296B">
      <w:pPr>
        <w:jc w:val="center"/>
        <w:rPr>
          <w:color w:val="000000" w:themeColor="text1"/>
          <w:sz w:val="24"/>
        </w:rPr>
        <w:sectPr w:rsidR="00D71E9C" w:rsidRPr="00CF54FC">
          <w:headerReference w:type="default" r:id="rId11"/>
          <w:pgSz w:w="11906" w:h="16838" w:code="9"/>
          <w:pgMar w:top="851" w:right="851" w:bottom="3119" w:left="1418" w:header="0" w:footer="567" w:gutter="0"/>
          <w:cols w:space="708"/>
          <w:titlePg/>
          <w:docGrid w:linePitch="360"/>
        </w:sectPr>
      </w:pPr>
      <w:r w:rsidRPr="00CF54FC">
        <w:rPr>
          <w:color w:val="000000" w:themeColor="text1"/>
          <w:sz w:val="24"/>
        </w:rPr>
        <w:lastRenderedPageBreak/>
        <w:t>Содержание</w:t>
      </w:r>
    </w:p>
    <w:p w14:paraId="622F9FFF" w14:textId="77777777" w:rsidR="00F37678" w:rsidRDefault="004035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F54FC">
        <w:lastRenderedPageBreak/>
        <w:fldChar w:fldCharType="begin"/>
      </w:r>
      <w:r w:rsidR="00CC42AA" w:rsidRPr="00CF54FC">
        <w:instrText xml:space="preserve"> TOC \h \z \t "Заголовок 3;1;Заголовок 4;1;Заголовок 5;1;заголовок 1;1;заголовок 3;1" </w:instrText>
      </w:r>
      <w:r w:rsidRPr="00CF54FC">
        <w:fldChar w:fldCharType="separate"/>
      </w:r>
      <w:hyperlink w:anchor="_Toc106702560" w:history="1">
        <w:r w:rsidR="00F37678" w:rsidRPr="009D05C0">
          <w:rPr>
            <w:rStyle w:val="a8"/>
            <w:noProof/>
          </w:rPr>
          <w:t>1 Технические требования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5</w:t>
        </w:r>
        <w:r w:rsidR="00F37678">
          <w:rPr>
            <w:noProof/>
            <w:webHidden/>
          </w:rPr>
          <w:fldChar w:fldCharType="end"/>
        </w:r>
      </w:hyperlink>
    </w:p>
    <w:p w14:paraId="5819E71B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1" w:history="1">
        <w:r w:rsidR="00F37678" w:rsidRPr="009D05C0">
          <w:rPr>
            <w:rStyle w:val="a8"/>
            <w:noProof/>
          </w:rPr>
          <w:t>1.1 Общие требования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5</w:t>
        </w:r>
        <w:r w:rsidR="00F37678">
          <w:rPr>
            <w:noProof/>
            <w:webHidden/>
          </w:rPr>
          <w:fldChar w:fldCharType="end"/>
        </w:r>
      </w:hyperlink>
    </w:p>
    <w:p w14:paraId="74C3DF1B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2" w:history="1">
        <w:r w:rsidR="00F37678" w:rsidRPr="009D05C0">
          <w:rPr>
            <w:rStyle w:val="a8"/>
            <w:noProof/>
          </w:rPr>
          <w:t>1.2 Требования к конструкции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5</w:t>
        </w:r>
        <w:r w:rsidR="00F37678">
          <w:rPr>
            <w:noProof/>
            <w:webHidden/>
          </w:rPr>
          <w:fldChar w:fldCharType="end"/>
        </w:r>
      </w:hyperlink>
    </w:p>
    <w:p w14:paraId="19530905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3" w:history="1">
        <w:r w:rsidR="00F37678" w:rsidRPr="009D05C0">
          <w:rPr>
            <w:rStyle w:val="a8"/>
            <w:noProof/>
          </w:rPr>
          <w:t>1.3 Функциональные требования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5</w:t>
        </w:r>
        <w:r w:rsidR="00F37678">
          <w:rPr>
            <w:noProof/>
            <w:webHidden/>
          </w:rPr>
          <w:fldChar w:fldCharType="end"/>
        </w:r>
      </w:hyperlink>
    </w:p>
    <w:p w14:paraId="218DC22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4" w:history="1">
        <w:r w:rsidR="00F37678" w:rsidRPr="009D05C0">
          <w:rPr>
            <w:rStyle w:val="a8"/>
            <w:noProof/>
          </w:rPr>
          <w:t>1.3.1 Общие требования к устройству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5</w:t>
        </w:r>
        <w:r w:rsidR="00F37678">
          <w:rPr>
            <w:noProof/>
            <w:webHidden/>
          </w:rPr>
          <w:fldChar w:fldCharType="end"/>
        </w:r>
      </w:hyperlink>
    </w:p>
    <w:p w14:paraId="565F55D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5" w:history="1">
        <w:r w:rsidR="00F37678" w:rsidRPr="009D05C0">
          <w:rPr>
            <w:rStyle w:val="a8"/>
            <w:noProof/>
          </w:rPr>
          <w:t>1.3.2 Требования к составу и форматам данных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6</w:t>
        </w:r>
        <w:r w:rsidR="00F37678">
          <w:rPr>
            <w:noProof/>
            <w:webHidden/>
          </w:rPr>
          <w:fldChar w:fldCharType="end"/>
        </w:r>
      </w:hyperlink>
    </w:p>
    <w:p w14:paraId="226D3855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6" w:history="1">
        <w:r w:rsidR="00F37678" w:rsidRPr="009D05C0">
          <w:rPr>
            <w:rStyle w:val="a8"/>
            <w:noProof/>
          </w:rPr>
          <w:t>1.3.3 Требования к регистрации УВ ЭОС в сотовой сети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6</w:t>
        </w:r>
        <w:r w:rsidR="00F37678">
          <w:rPr>
            <w:noProof/>
            <w:webHidden/>
          </w:rPr>
          <w:fldChar w:fldCharType="end"/>
        </w:r>
      </w:hyperlink>
    </w:p>
    <w:p w14:paraId="5316C7D4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7" w:history="1">
        <w:r w:rsidR="00F37678" w:rsidRPr="009D05C0">
          <w:rPr>
            <w:rStyle w:val="a8"/>
            <w:noProof/>
          </w:rPr>
          <w:t>1.3.4 Требования к обработке навигационных сигналов ГНСС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7</w:t>
        </w:r>
        <w:r w:rsidR="00F37678">
          <w:rPr>
            <w:noProof/>
            <w:webHidden/>
          </w:rPr>
          <w:fldChar w:fldCharType="end"/>
        </w:r>
      </w:hyperlink>
    </w:p>
    <w:p w14:paraId="2BFCFDA3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8" w:history="1">
        <w:r w:rsidR="00F37678" w:rsidRPr="009D05C0">
          <w:rPr>
            <w:rStyle w:val="a8"/>
            <w:noProof/>
          </w:rPr>
          <w:t>1.3.5 Требования по передаче минимального набора данных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7</w:t>
        </w:r>
        <w:r w:rsidR="00F37678">
          <w:rPr>
            <w:noProof/>
            <w:webHidden/>
          </w:rPr>
          <w:fldChar w:fldCharType="end"/>
        </w:r>
      </w:hyperlink>
    </w:p>
    <w:p w14:paraId="239B261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69" w:history="1">
        <w:r w:rsidR="00F37678" w:rsidRPr="009D05C0">
          <w:rPr>
            <w:rStyle w:val="a8"/>
            <w:noProof/>
          </w:rPr>
          <w:t>1.3.6 Требования к обеспечению громкой связи в салоне ТС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_Toc106702569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8</w:t>
        </w:r>
        <w:r w:rsidR="00F37678">
          <w:rPr>
            <w:noProof/>
            <w:webHidden/>
          </w:rPr>
          <w:fldChar w:fldCharType="end"/>
        </w:r>
      </w:hyperlink>
    </w:p>
    <w:p w14:paraId="12110BF6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0" w:history="1">
        <w:r w:rsidR="00F37678" w:rsidRPr="009D05C0">
          <w:rPr>
            <w:rStyle w:val="a8"/>
            <w:noProof/>
          </w:rPr>
          <w:t>1.3.7 Требования к функционированию кнопок и индикаторов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8</w:t>
        </w:r>
        <w:r w:rsidR="00F37678">
          <w:rPr>
            <w:noProof/>
            <w:webHidden/>
          </w:rPr>
          <w:fldChar w:fldCharType="end"/>
        </w:r>
      </w:hyperlink>
    </w:p>
    <w:p w14:paraId="33049A6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1" w:history="1">
        <w:r w:rsidR="00F37678" w:rsidRPr="009D05C0">
          <w:rPr>
            <w:rStyle w:val="a8"/>
            <w:noProof/>
          </w:rPr>
          <w:t>1.3.8 Требования к самодиагностике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9</w:t>
        </w:r>
        <w:r w:rsidR="00F37678">
          <w:rPr>
            <w:noProof/>
            <w:webHidden/>
          </w:rPr>
          <w:fldChar w:fldCharType="end"/>
        </w:r>
      </w:hyperlink>
    </w:p>
    <w:p w14:paraId="52A470E8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2" w:history="1">
        <w:r w:rsidR="00F37678" w:rsidRPr="009D05C0">
          <w:rPr>
            <w:rStyle w:val="a8"/>
            <w:noProof/>
          </w:rPr>
          <w:t>1.3.9 Требования к токам потребления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9</w:t>
        </w:r>
        <w:r w:rsidR="00F37678">
          <w:rPr>
            <w:noProof/>
            <w:webHidden/>
          </w:rPr>
          <w:fldChar w:fldCharType="end"/>
        </w:r>
      </w:hyperlink>
    </w:p>
    <w:p w14:paraId="098C480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3" w:history="1">
        <w:r w:rsidR="00F37678" w:rsidRPr="009D05C0">
          <w:rPr>
            <w:rStyle w:val="a8"/>
            <w:noProof/>
          </w:rPr>
          <w:t>1.3.10 Требования к режимам работы УВ ЭОС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10</w:t>
        </w:r>
        <w:r w:rsidR="00F37678">
          <w:rPr>
            <w:noProof/>
            <w:webHidden/>
          </w:rPr>
          <w:fldChar w:fldCharType="end"/>
        </w:r>
      </w:hyperlink>
    </w:p>
    <w:p w14:paraId="65B4F768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4" w:history="1">
        <w:r w:rsidR="00F37678" w:rsidRPr="009D05C0">
          <w:rPr>
            <w:rStyle w:val="a8"/>
            <w:noProof/>
          </w:rPr>
          <w:t>1.3.10.1 Режим «Выключен»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10</w:t>
        </w:r>
        <w:r w:rsidR="00F37678">
          <w:rPr>
            <w:noProof/>
            <w:webHidden/>
          </w:rPr>
          <w:fldChar w:fldCharType="end"/>
        </w:r>
      </w:hyperlink>
    </w:p>
    <w:p w14:paraId="6A84451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5" w:history="1">
        <w:r w:rsidR="00F37678" w:rsidRPr="009D05C0">
          <w:rPr>
            <w:rStyle w:val="a8"/>
            <w:noProof/>
          </w:rPr>
          <w:t>1.3.10.2 Режим «Ожидание»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10</w:t>
        </w:r>
        <w:r w:rsidR="00F37678">
          <w:rPr>
            <w:noProof/>
            <w:webHidden/>
          </w:rPr>
          <w:fldChar w:fldCharType="end"/>
        </w:r>
      </w:hyperlink>
    </w:p>
    <w:p w14:paraId="6F5A99C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6" w:history="1">
        <w:r w:rsidR="00F37678" w:rsidRPr="009D05C0">
          <w:rPr>
            <w:rStyle w:val="a8"/>
            <w:noProof/>
          </w:rPr>
          <w:t>1.3.10.3 Режим «Экстренного вызова»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10</w:t>
        </w:r>
        <w:r w:rsidR="00F37678">
          <w:rPr>
            <w:noProof/>
            <w:webHidden/>
          </w:rPr>
          <w:fldChar w:fldCharType="end"/>
        </w:r>
      </w:hyperlink>
    </w:p>
    <w:p w14:paraId="01CA6A1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7" w:history="1">
        <w:r w:rsidR="00F37678" w:rsidRPr="009D05C0">
          <w:rPr>
            <w:rStyle w:val="a8"/>
            <w:noProof/>
          </w:rPr>
          <w:t>1.3.10.4 Режим «Тестирование»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11</w:t>
        </w:r>
        <w:r w:rsidR="00F37678">
          <w:rPr>
            <w:noProof/>
            <w:webHidden/>
          </w:rPr>
          <w:fldChar w:fldCharType="end"/>
        </w:r>
      </w:hyperlink>
    </w:p>
    <w:p w14:paraId="4D55E06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8" w:history="1">
        <w:r w:rsidR="00F37678" w:rsidRPr="009D05C0">
          <w:rPr>
            <w:rStyle w:val="a8"/>
            <w:noProof/>
          </w:rPr>
          <w:t>1.3.11 Требования к организации энергонезависимой и оперативной памяти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11</w:t>
        </w:r>
        <w:r w:rsidR="00F37678">
          <w:rPr>
            <w:noProof/>
            <w:webHidden/>
          </w:rPr>
          <w:fldChar w:fldCharType="end"/>
        </w:r>
      </w:hyperlink>
    </w:p>
    <w:p w14:paraId="728FCC8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79" w:history="1">
        <w:r w:rsidR="00F37678" w:rsidRPr="009D05C0">
          <w:rPr>
            <w:rStyle w:val="a8"/>
            <w:noProof/>
          </w:rPr>
          <w:t>1.3.12 Требования к коммуникационному модулю GSM 900/1800 и UMTS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_Toc106702579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11</w:t>
        </w:r>
        <w:r w:rsidR="00F37678">
          <w:rPr>
            <w:noProof/>
            <w:webHidden/>
          </w:rPr>
          <w:fldChar w:fldCharType="end"/>
        </w:r>
      </w:hyperlink>
    </w:p>
    <w:p w14:paraId="11A55AF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0" w:history="1">
        <w:r w:rsidR="00F37678" w:rsidRPr="009D05C0">
          <w:rPr>
            <w:rStyle w:val="a8"/>
            <w:noProof/>
          </w:rPr>
          <w:t>1.3.13 Требования к идентификационному модулю подписчика (SIM-микросхеме)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11</w:t>
        </w:r>
        <w:r w:rsidR="00F37678">
          <w:rPr>
            <w:noProof/>
            <w:webHidden/>
          </w:rPr>
          <w:fldChar w:fldCharType="end"/>
        </w:r>
      </w:hyperlink>
    </w:p>
    <w:p w14:paraId="0F9F710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1" w:history="1">
        <w:r w:rsidR="00F37678" w:rsidRPr="009D05C0">
          <w:rPr>
            <w:rStyle w:val="a8"/>
            <w:noProof/>
          </w:rPr>
          <w:t>1.4 Требования по устойчивости к климатическим воздействиям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11</w:t>
        </w:r>
        <w:r w:rsidR="00F37678">
          <w:rPr>
            <w:noProof/>
            <w:webHidden/>
          </w:rPr>
          <w:fldChar w:fldCharType="end"/>
        </w:r>
      </w:hyperlink>
    </w:p>
    <w:p w14:paraId="72BEDA7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2" w:history="1">
        <w:r w:rsidR="00F37678" w:rsidRPr="009D05C0">
          <w:rPr>
            <w:rStyle w:val="a8"/>
            <w:noProof/>
          </w:rPr>
          <w:t>1.5 Требования по устойчивости к механическим воздействиям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12</w:t>
        </w:r>
        <w:r w:rsidR="00F37678">
          <w:rPr>
            <w:noProof/>
            <w:webHidden/>
          </w:rPr>
          <w:fldChar w:fldCharType="end"/>
        </w:r>
      </w:hyperlink>
    </w:p>
    <w:p w14:paraId="1ED04D1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3" w:history="1">
        <w:r w:rsidR="00F37678" w:rsidRPr="009D05C0">
          <w:rPr>
            <w:rStyle w:val="a8"/>
            <w:noProof/>
          </w:rPr>
          <w:t>1.6 Требования по электромагнитной совместимости (ЭМС)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13</w:t>
        </w:r>
        <w:r w:rsidR="00F37678">
          <w:rPr>
            <w:noProof/>
            <w:webHidden/>
          </w:rPr>
          <w:fldChar w:fldCharType="end"/>
        </w:r>
      </w:hyperlink>
    </w:p>
    <w:p w14:paraId="382B46CC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4" w:history="1">
        <w:r w:rsidR="00F37678" w:rsidRPr="009D05C0">
          <w:rPr>
            <w:rStyle w:val="a8"/>
            <w:noProof/>
          </w:rPr>
          <w:t>1.7 Требования к надежности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14</w:t>
        </w:r>
        <w:r w:rsidR="00F37678">
          <w:rPr>
            <w:noProof/>
            <w:webHidden/>
          </w:rPr>
          <w:fldChar w:fldCharType="end"/>
        </w:r>
      </w:hyperlink>
    </w:p>
    <w:p w14:paraId="6F47E436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5" w:history="1">
        <w:r w:rsidR="00F37678" w:rsidRPr="009D05C0">
          <w:rPr>
            <w:rStyle w:val="a8"/>
            <w:noProof/>
          </w:rPr>
          <w:t>1.8 Требования к маркировке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14</w:t>
        </w:r>
        <w:r w:rsidR="00F37678">
          <w:rPr>
            <w:noProof/>
            <w:webHidden/>
          </w:rPr>
          <w:fldChar w:fldCharType="end"/>
        </w:r>
      </w:hyperlink>
    </w:p>
    <w:p w14:paraId="340ADF3C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6" w:history="1">
        <w:r w:rsidR="00F37678" w:rsidRPr="009D05C0">
          <w:rPr>
            <w:rStyle w:val="a8"/>
            <w:noProof/>
          </w:rPr>
          <w:t>1.9 Требования к упаковке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14</w:t>
        </w:r>
        <w:r w:rsidR="00F37678">
          <w:rPr>
            <w:noProof/>
            <w:webHidden/>
          </w:rPr>
          <w:fldChar w:fldCharType="end"/>
        </w:r>
      </w:hyperlink>
    </w:p>
    <w:p w14:paraId="2022BEC4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7" w:history="1">
        <w:r w:rsidR="00F37678" w:rsidRPr="009D05C0">
          <w:rPr>
            <w:rStyle w:val="a8"/>
            <w:noProof/>
          </w:rPr>
          <w:t>2 Требования безопасности и охраны окружающей среды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15</w:t>
        </w:r>
        <w:r w:rsidR="00F37678">
          <w:rPr>
            <w:noProof/>
            <w:webHidden/>
          </w:rPr>
          <w:fldChar w:fldCharType="end"/>
        </w:r>
      </w:hyperlink>
    </w:p>
    <w:p w14:paraId="6FFD20F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8" w:history="1">
        <w:r w:rsidR="00F37678" w:rsidRPr="009D05C0">
          <w:rPr>
            <w:rStyle w:val="a8"/>
            <w:noProof/>
          </w:rPr>
          <w:t>3 Правила приемки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16</w:t>
        </w:r>
        <w:r w:rsidR="00F37678">
          <w:rPr>
            <w:noProof/>
            <w:webHidden/>
          </w:rPr>
          <w:fldChar w:fldCharType="end"/>
        </w:r>
      </w:hyperlink>
    </w:p>
    <w:p w14:paraId="5CE7AE8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89" w:history="1">
        <w:r w:rsidR="00F37678" w:rsidRPr="009D05C0">
          <w:rPr>
            <w:rStyle w:val="a8"/>
            <w:noProof/>
          </w:rPr>
          <w:t>3.1 Общие условия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_Toc106702589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16</w:t>
        </w:r>
        <w:r w:rsidR="00F37678">
          <w:rPr>
            <w:noProof/>
            <w:webHidden/>
          </w:rPr>
          <w:fldChar w:fldCharType="end"/>
        </w:r>
      </w:hyperlink>
    </w:p>
    <w:p w14:paraId="3F1F4D6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0" w:history="1">
        <w:r w:rsidR="00F37678" w:rsidRPr="009D05C0">
          <w:rPr>
            <w:rStyle w:val="a8"/>
            <w:noProof/>
          </w:rPr>
          <w:t>3.2 Приемосдаточные испытания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18</w:t>
        </w:r>
        <w:r w:rsidR="00F37678">
          <w:rPr>
            <w:noProof/>
            <w:webHidden/>
          </w:rPr>
          <w:fldChar w:fldCharType="end"/>
        </w:r>
      </w:hyperlink>
    </w:p>
    <w:p w14:paraId="2EEA4D6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1" w:history="1">
        <w:r w:rsidR="00F37678" w:rsidRPr="009D05C0">
          <w:rPr>
            <w:rStyle w:val="a8"/>
            <w:noProof/>
          </w:rPr>
          <w:t>3.3 Периодические испытания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18</w:t>
        </w:r>
        <w:r w:rsidR="00F37678">
          <w:rPr>
            <w:noProof/>
            <w:webHidden/>
          </w:rPr>
          <w:fldChar w:fldCharType="end"/>
        </w:r>
      </w:hyperlink>
    </w:p>
    <w:p w14:paraId="6DA7429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2" w:history="1">
        <w:r w:rsidR="00F37678" w:rsidRPr="009D05C0">
          <w:rPr>
            <w:rStyle w:val="a8"/>
            <w:noProof/>
          </w:rPr>
          <w:t>3.4 Типовые испытания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19</w:t>
        </w:r>
        <w:r w:rsidR="00F37678">
          <w:rPr>
            <w:noProof/>
            <w:webHidden/>
          </w:rPr>
          <w:fldChar w:fldCharType="end"/>
        </w:r>
      </w:hyperlink>
    </w:p>
    <w:p w14:paraId="44B2E8E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3" w:history="1">
        <w:r w:rsidR="00F37678" w:rsidRPr="009D05C0">
          <w:rPr>
            <w:rStyle w:val="a8"/>
            <w:noProof/>
          </w:rPr>
          <w:t>4 Методы испытаний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20</w:t>
        </w:r>
        <w:r w:rsidR="00F37678">
          <w:rPr>
            <w:noProof/>
            <w:webHidden/>
          </w:rPr>
          <w:fldChar w:fldCharType="end"/>
        </w:r>
      </w:hyperlink>
    </w:p>
    <w:p w14:paraId="1E9DF9E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4" w:history="1">
        <w:r w:rsidR="00F37678" w:rsidRPr="009D05C0">
          <w:rPr>
            <w:rStyle w:val="a8"/>
            <w:noProof/>
          </w:rPr>
          <w:t>4.1 Методы и средства контроля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20</w:t>
        </w:r>
        <w:r w:rsidR="00F37678">
          <w:rPr>
            <w:noProof/>
            <w:webHidden/>
          </w:rPr>
          <w:fldChar w:fldCharType="end"/>
        </w:r>
      </w:hyperlink>
    </w:p>
    <w:p w14:paraId="2D88E2CB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5" w:history="1">
        <w:r w:rsidR="00F37678" w:rsidRPr="009D05C0">
          <w:rPr>
            <w:rStyle w:val="a8"/>
            <w:noProof/>
          </w:rPr>
          <w:t>4.2 Проверка на соответствие общим требованиям и маркировке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20</w:t>
        </w:r>
        <w:r w:rsidR="00F37678">
          <w:rPr>
            <w:noProof/>
            <w:webHidden/>
          </w:rPr>
          <w:fldChar w:fldCharType="end"/>
        </w:r>
      </w:hyperlink>
    </w:p>
    <w:p w14:paraId="77715158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6" w:history="1">
        <w:r w:rsidR="00F37678" w:rsidRPr="009D05C0">
          <w:rPr>
            <w:rStyle w:val="a8"/>
            <w:noProof/>
          </w:rPr>
          <w:t>4.3 Проверка на соответствие требованиям к конструкции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20</w:t>
        </w:r>
        <w:r w:rsidR="00F37678">
          <w:rPr>
            <w:noProof/>
            <w:webHidden/>
          </w:rPr>
          <w:fldChar w:fldCharType="end"/>
        </w:r>
      </w:hyperlink>
    </w:p>
    <w:p w14:paraId="514AA7BC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7" w:history="1">
        <w:r w:rsidR="00F37678" w:rsidRPr="009D05C0">
          <w:rPr>
            <w:rStyle w:val="a8"/>
            <w:noProof/>
          </w:rPr>
          <w:t>4.4 Проверка на соответствие общим требованиям к устройству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20</w:t>
        </w:r>
        <w:r w:rsidR="00F37678">
          <w:rPr>
            <w:noProof/>
            <w:webHidden/>
          </w:rPr>
          <w:fldChar w:fldCharType="end"/>
        </w:r>
      </w:hyperlink>
    </w:p>
    <w:p w14:paraId="3811C06C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8" w:history="1">
        <w:r w:rsidR="00F37678" w:rsidRPr="009D05C0">
          <w:rPr>
            <w:rStyle w:val="a8"/>
            <w:noProof/>
          </w:rPr>
          <w:t>4.5 Проверка на соответствие требованию к составу и форматам данных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1C0FC302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599" w:history="1">
        <w:r w:rsidR="00F37678" w:rsidRPr="009D05C0">
          <w:rPr>
            <w:rStyle w:val="a8"/>
            <w:noProof/>
          </w:rPr>
          <w:t>4.6 Проверка на соответствие требованию к регистрации УВ ЭОС в сотовой сети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_Toc106702599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23B8DA0D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0" w:history="1">
        <w:r w:rsidR="00F37678" w:rsidRPr="009D05C0">
          <w:rPr>
            <w:rStyle w:val="a8"/>
            <w:noProof/>
          </w:rPr>
          <w:t>4.7 Проверка на соответствие требованию к обработке навигационных сигналов ГНСС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0591F2A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1" w:history="1">
        <w:r w:rsidR="00F37678" w:rsidRPr="009D05C0">
          <w:rPr>
            <w:rStyle w:val="a8"/>
            <w:noProof/>
          </w:rPr>
          <w:t>4.8 Проверка на соответствие требованию по передаче минимального набора данных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4B16A08C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2" w:history="1">
        <w:r w:rsidR="00F37678" w:rsidRPr="009D05C0">
          <w:rPr>
            <w:rStyle w:val="a8"/>
            <w:noProof/>
          </w:rPr>
          <w:t>4.9 Проверка на соответствие требованию к обеспечению громкой связи в салоне ТС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3E19F752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3" w:history="1">
        <w:r w:rsidR="00F37678" w:rsidRPr="009D05C0">
          <w:rPr>
            <w:rStyle w:val="a8"/>
            <w:noProof/>
          </w:rPr>
          <w:t>4.10 Проверка на соответствие требованию к функционированию кнопок и индикаторов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0531E42D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4" w:history="1">
        <w:r w:rsidR="00F37678" w:rsidRPr="009D05C0">
          <w:rPr>
            <w:rStyle w:val="a8"/>
            <w:noProof/>
          </w:rPr>
          <w:t>4.11 Проверка на соответствие требованию к самодиагностике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660B4E9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5" w:history="1">
        <w:r w:rsidR="00F37678" w:rsidRPr="009D05C0">
          <w:rPr>
            <w:rStyle w:val="a8"/>
            <w:noProof/>
          </w:rPr>
          <w:t>4.12 Проверка на соответствие требованиям к токам потребления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21</w:t>
        </w:r>
        <w:r w:rsidR="00F37678">
          <w:rPr>
            <w:noProof/>
            <w:webHidden/>
          </w:rPr>
          <w:fldChar w:fldCharType="end"/>
        </w:r>
      </w:hyperlink>
    </w:p>
    <w:p w14:paraId="5AD2D23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6" w:history="1">
        <w:r w:rsidR="00F37678" w:rsidRPr="009D05C0">
          <w:rPr>
            <w:rStyle w:val="a8"/>
            <w:noProof/>
          </w:rPr>
          <w:t>4.13 Проверка на соответствие требованиям к режимам работы УВ ЭОС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64D68BB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7" w:history="1">
        <w:r w:rsidR="00F37678" w:rsidRPr="009D05C0">
          <w:rPr>
            <w:rStyle w:val="a8"/>
            <w:noProof/>
          </w:rPr>
          <w:t>4.14 Проверка на соответствие требованиям к организации энергонезависимой и оперативной памяти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15BC1873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8" w:history="1">
        <w:r w:rsidR="00F37678" w:rsidRPr="009D05C0">
          <w:rPr>
            <w:rStyle w:val="a8"/>
            <w:noProof/>
          </w:rPr>
          <w:t>4.15 Проверка на соответствие требованиям к коммуникационному модулю GSM 900/1800 и UMTS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6C02A32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09" w:history="1">
        <w:r w:rsidR="00F37678" w:rsidRPr="009D05C0">
          <w:rPr>
            <w:rStyle w:val="a8"/>
            <w:noProof/>
          </w:rPr>
          <w:t>4.16 Проверка на соответствие требованиям к идентификационному модулю подписчика (SIM-микросхеме)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_Toc106702609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3C392166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0" w:history="1">
        <w:r w:rsidR="00F37678" w:rsidRPr="009D05C0">
          <w:rPr>
            <w:rStyle w:val="a8"/>
            <w:noProof/>
          </w:rPr>
          <w:t>4.17 Проверка на соответствие требованиям по стойкости к климатическим воздействиям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76C31BF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1" w:history="1">
        <w:r w:rsidR="00F37678" w:rsidRPr="009D05C0">
          <w:rPr>
            <w:rStyle w:val="a8"/>
            <w:noProof/>
          </w:rPr>
          <w:t>4.17.1 Проверка на воздействие температуры хранения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3615EC9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2" w:history="1">
        <w:r w:rsidR="00F37678" w:rsidRPr="009D05C0">
          <w:rPr>
            <w:rStyle w:val="a8"/>
            <w:noProof/>
          </w:rPr>
          <w:t>4.17.2 Испытание на воздействие пониженной температуры окружающей среды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22</w:t>
        </w:r>
        <w:r w:rsidR="00F37678">
          <w:rPr>
            <w:noProof/>
            <w:webHidden/>
          </w:rPr>
          <w:fldChar w:fldCharType="end"/>
        </w:r>
      </w:hyperlink>
    </w:p>
    <w:p w14:paraId="02222684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3" w:history="1">
        <w:r w:rsidR="00F37678" w:rsidRPr="009D05C0">
          <w:rPr>
            <w:rStyle w:val="a8"/>
            <w:noProof/>
          </w:rPr>
          <w:t>4.17.3 Испытание на воздействие повышенной температуры окружающей среды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732C3844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4" w:history="1">
        <w:r w:rsidR="00F37678" w:rsidRPr="009D05C0">
          <w:rPr>
            <w:rStyle w:val="a8"/>
            <w:noProof/>
          </w:rPr>
          <w:t>4.17.4 Испытание на прочность при воздействии температурных циклов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0277904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5" w:history="1">
        <w:r w:rsidR="00F37678" w:rsidRPr="009D05C0">
          <w:rPr>
            <w:rStyle w:val="a8"/>
            <w:noProof/>
          </w:rPr>
          <w:t>4.17.5 Проверка на влагостойкость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3FE5C848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6" w:history="1">
        <w:r w:rsidR="00F37678" w:rsidRPr="009D05C0">
          <w:rPr>
            <w:rStyle w:val="a8"/>
            <w:noProof/>
          </w:rPr>
          <w:t>4.17.6 Проверка для оценки степени защиты УСВ от проникновения посторонних предметов по ГОСТ 14254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6D41549D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7" w:history="1">
        <w:r w:rsidR="00F37678" w:rsidRPr="009D05C0">
          <w:rPr>
            <w:rStyle w:val="a8"/>
            <w:noProof/>
          </w:rPr>
          <w:t>4.17.7 Проверка на воздействие воды для оценки степени защиты по ГОСТ 14254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7E57EF70" w14:textId="10B3503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8" w:history="1">
        <w:r w:rsidR="00F37678" w:rsidRPr="009D05C0">
          <w:rPr>
            <w:rStyle w:val="a8"/>
            <w:noProof/>
          </w:rPr>
          <w:t xml:space="preserve">4.18 Проверка </w:t>
        </w:r>
        <w:r w:rsidR="00F37678">
          <w:rPr>
            <w:rStyle w:val="a8"/>
            <w:noProof/>
          </w:rPr>
          <w:t xml:space="preserve"> </w:t>
        </w:r>
        <w:r w:rsidR="00F37678" w:rsidRPr="009D05C0">
          <w:rPr>
            <w:rStyle w:val="a8"/>
            <w:noProof/>
          </w:rPr>
          <w:t xml:space="preserve">на </w:t>
        </w:r>
        <w:r w:rsidR="00F37678">
          <w:rPr>
            <w:rStyle w:val="a8"/>
            <w:noProof/>
          </w:rPr>
          <w:t xml:space="preserve"> </w:t>
        </w:r>
        <w:r w:rsidR="00F37678" w:rsidRPr="009D05C0">
          <w:rPr>
            <w:rStyle w:val="a8"/>
            <w:noProof/>
          </w:rPr>
          <w:t xml:space="preserve">соответствие </w:t>
        </w:r>
        <w:r w:rsidR="00F37678">
          <w:rPr>
            <w:rStyle w:val="a8"/>
            <w:noProof/>
          </w:rPr>
          <w:t xml:space="preserve"> </w:t>
        </w:r>
        <w:r w:rsidR="00F37678" w:rsidRPr="009D05C0">
          <w:rPr>
            <w:rStyle w:val="a8"/>
            <w:noProof/>
          </w:rPr>
          <w:t>требованиям по устойчивости к механическим воздействиям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0E8984D1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19" w:history="1">
        <w:r w:rsidR="00F37678" w:rsidRPr="009D05C0">
          <w:rPr>
            <w:rStyle w:val="a8"/>
            <w:noProof/>
          </w:rPr>
          <w:t>4.18.1 Проверка устойчивости УСВ к воздействию синусоидальной вибрации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_Toc106702619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23</w:t>
        </w:r>
        <w:r w:rsidR="00F37678">
          <w:rPr>
            <w:noProof/>
            <w:webHidden/>
          </w:rPr>
          <w:fldChar w:fldCharType="end"/>
        </w:r>
      </w:hyperlink>
    </w:p>
    <w:p w14:paraId="4CB8F368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0" w:history="1">
        <w:r w:rsidR="00F37678" w:rsidRPr="009D05C0">
          <w:rPr>
            <w:rStyle w:val="a8"/>
            <w:noProof/>
          </w:rPr>
          <w:t>4.18.2 Проверка прочности УСВ к воздействию синусоидальной вибрации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_Toc106702620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6E5EC06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1" w:history="1">
        <w:r w:rsidR="00F37678" w:rsidRPr="009D05C0">
          <w:rPr>
            <w:rStyle w:val="a8"/>
            <w:noProof/>
          </w:rPr>
          <w:t>4.18.3 Проверка устойчивости УСВ к воздействию механических ударов многократного воздействия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4409527E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2" w:history="1">
        <w:r w:rsidR="00F37678" w:rsidRPr="009D05C0">
          <w:rPr>
            <w:rStyle w:val="a8"/>
            <w:noProof/>
          </w:rPr>
          <w:t>4.18.4 Проверка прочности УСВ к воздействию механических ударов многократного воздействия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34AE827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3" w:history="1">
        <w:r w:rsidR="00F37678" w:rsidRPr="009D05C0">
          <w:rPr>
            <w:rStyle w:val="a8"/>
            <w:noProof/>
          </w:rPr>
          <w:t>4.18.5 Проверка прочности УСВ к воздействию механических ударов при транспортировании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_Toc106702623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25CFEF24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4" w:history="1">
        <w:r w:rsidR="00F37678" w:rsidRPr="009D05C0">
          <w:rPr>
            <w:rStyle w:val="a8"/>
            <w:noProof/>
          </w:rPr>
          <w:t>4.19 Проверка на соответствие требованиям по электромагнитной совместимости (ЭМС)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_Toc106702624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3515FEBD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5" w:history="1">
        <w:r w:rsidR="00F37678" w:rsidRPr="009D05C0">
          <w:rPr>
            <w:rStyle w:val="a8"/>
            <w:noProof/>
          </w:rPr>
          <w:t>4.20 Проверка на соответствие требованиям к надежности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27DA5727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6" w:history="1">
        <w:r w:rsidR="00F37678" w:rsidRPr="009D05C0">
          <w:rPr>
            <w:rStyle w:val="a8"/>
            <w:noProof/>
          </w:rPr>
          <w:t>4.21 Проверка на соответствие требованиям к упаковке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_Toc106702626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24</w:t>
        </w:r>
        <w:r w:rsidR="00F37678">
          <w:rPr>
            <w:noProof/>
            <w:webHidden/>
          </w:rPr>
          <w:fldChar w:fldCharType="end"/>
        </w:r>
      </w:hyperlink>
    </w:p>
    <w:p w14:paraId="7E4E395F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7" w:history="1">
        <w:r w:rsidR="00F37678" w:rsidRPr="009D05C0">
          <w:rPr>
            <w:rStyle w:val="a8"/>
            <w:noProof/>
          </w:rPr>
          <w:t>5 Транспортирование и хранение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_Toc106702627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25</w:t>
        </w:r>
        <w:r w:rsidR="00F37678">
          <w:rPr>
            <w:noProof/>
            <w:webHidden/>
          </w:rPr>
          <w:fldChar w:fldCharType="end"/>
        </w:r>
      </w:hyperlink>
    </w:p>
    <w:p w14:paraId="19FBF949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8" w:history="1">
        <w:r w:rsidR="00F37678" w:rsidRPr="009D05C0">
          <w:rPr>
            <w:rStyle w:val="a8"/>
            <w:noProof/>
          </w:rPr>
          <w:t>6 Указания по эксплуатации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26</w:t>
        </w:r>
        <w:r w:rsidR="00F37678">
          <w:rPr>
            <w:noProof/>
            <w:webHidden/>
          </w:rPr>
          <w:fldChar w:fldCharType="end"/>
        </w:r>
      </w:hyperlink>
    </w:p>
    <w:p w14:paraId="72971E16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29" w:history="1">
        <w:r w:rsidR="00F37678" w:rsidRPr="009D05C0">
          <w:rPr>
            <w:rStyle w:val="a8"/>
            <w:noProof/>
          </w:rPr>
          <w:t>7 Гарантии изготовителя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_Toc106702629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27</w:t>
        </w:r>
        <w:r w:rsidR="00F37678">
          <w:rPr>
            <w:noProof/>
            <w:webHidden/>
          </w:rPr>
          <w:fldChar w:fldCharType="end"/>
        </w:r>
      </w:hyperlink>
    </w:p>
    <w:p w14:paraId="0D1FFE1D" w14:textId="5E680FD6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30" w:history="1">
        <w:r w:rsidR="00F37678" w:rsidRPr="009D05C0">
          <w:rPr>
            <w:rStyle w:val="a8"/>
            <w:noProof/>
          </w:rPr>
          <w:t>Приложение А</w:t>
        </w:r>
        <w:r w:rsidR="00F37678">
          <w:rPr>
            <w:rStyle w:val="a8"/>
            <w:noProof/>
          </w:rPr>
          <w:t xml:space="preserve"> </w:t>
        </w:r>
      </w:hyperlink>
      <w:hyperlink w:anchor="_Toc106702631" w:history="1">
        <w:r w:rsidR="00F37678" w:rsidRPr="009D05C0">
          <w:rPr>
            <w:rStyle w:val="a8"/>
            <w:noProof/>
          </w:rPr>
          <w:t>(обязательное)</w:t>
        </w:r>
        <w:r w:rsidR="00F37678">
          <w:rPr>
            <w:rStyle w:val="a8"/>
            <w:noProof/>
          </w:rPr>
          <w:t xml:space="preserve"> </w:t>
        </w:r>
      </w:hyperlink>
      <w:hyperlink w:anchor="_Toc106702632" w:history="1">
        <w:r w:rsidR="00F37678" w:rsidRPr="009D05C0">
          <w:rPr>
            <w:rStyle w:val="a8"/>
            <w:noProof/>
          </w:rPr>
          <w:t>Обозначения и сокращения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_Toc106702632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28</w:t>
        </w:r>
        <w:r w:rsidR="00F37678">
          <w:rPr>
            <w:noProof/>
            <w:webHidden/>
          </w:rPr>
          <w:fldChar w:fldCharType="end"/>
        </w:r>
      </w:hyperlink>
    </w:p>
    <w:p w14:paraId="10236264" w14:textId="32696B3F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33" w:history="1">
        <w:r w:rsidR="00F37678" w:rsidRPr="009D05C0">
          <w:rPr>
            <w:rStyle w:val="a8"/>
            <w:noProof/>
          </w:rPr>
          <w:t>Приложение Б</w:t>
        </w:r>
        <w:r w:rsidR="00F37678">
          <w:rPr>
            <w:rStyle w:val="a8"/>
            <w:noProof/>
          </w:rPr>
          <w:t xml:space="preserve"> </w:t>
        </w:r>
      </w:hyperlink>
      <w:hyperlink w:anchor="_Toc106702634" w:history="1">
        <w:r w:rsidR="00F37678" w:rsidRPr="009D05C0">
          <w:rPr>
            <w:rStyle w:val="a8"/>
            <w:noProof/>
          </w:rPr>
          <w:t>(обязательное)</w:t>
        </w:r>
        <w:r w:rsidR="00F37678">
          <w:rPr>
            <w:rStyle w:val="a8"/>
            <w:noProof/>
          </w:rPr>
          <w:t xml:space="preserve"> </w:t>
        </w:r>
      </w:hyperlink>
      <w:hyperlink w:anchor="_Toc106702635" w:history="1">
        <w:r w:rsidR="00F37678" w:rsidRPr="009D05C0">
          <w:rPr>
            <w:rStyle w:val="a8"/>
            <w:noProof/>
          </w:rPr>
          <w:t>Состав УВ ЭОС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_Toc106702635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29</w:t>
        </w:r>
        <w:r w:rsidR="00F37678">
          <w:rPr>
            <w:noProof/>
            <w:webHidden/>
          </w:rPr>
          <w:fldChar w:fldCharType="end"/>
        </w:r>
      </w:hyperlink>
    </w:p>
    <w:p w14:paraId="0E739B5D" w14:textId="26D882B5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36" w:history="1">
        <w:r w:rsidR="00F37678" w:rsidRPr="009D05C0">
          <w:rPr>
            <w:rStyle w:val="a8"/>
            <w:noProof/>
          </w:rPr>
          <w:t>Приложение В</w:t>
        </w:r>
        <w:r w:rsidR="00F37678">
          <w:rPr>
            <w:rStyle w:val="a8"/>
            <w:noProof/>
          </w:rPr>
          <w:t xml:space="preserve"> </w:t>
        </w:r>
      </w:hyperlink>
      <w:hyperlink w:anchor="_Toc106702637" w:history="1">
        <w:r w:rsidR="00F37678" w:rsidRPr="009D05C0">
          <w:rPr>
            <w:rStyle w:val="a8"/>
            <w:noProof/>
          </w:rPr>
          <w:t>(обязательное)</w:t>
        </w:r>
        <w:r w:rsidR="00F37678">
          <w:rPr>
            <w:rStyle w:val="a8"/>
            <w:noProof/>
          </w:rPr>
          <w:t xml:space="preserve"> </w:t>
        </w:r>
      </w:hyperlink>
      <w:hyperlink w:anchor="_Toc106702638" w:history="1">
        <w:r w:rsidR="00F37678" w:rsidRPr="009D05C0">
          <w:rPr>
            <w:rStyle w:val="a8"/>
            <w:noProof/>
          </w:rPr>
          <w:t>Перечень документов, на которые даны ссылки в настоящих ТУ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_Toc106702638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30</w:t>
        </w:r>
        <w:r w:rsidR="00F37678">
          <w:rPr>
            <w:noProof/>
            <w:webHidden/>
          </w:rPr>
          <w:fldChar w:fldCharType="end"/>
        </w:r>
      </w:hyperlink>
    </w:p>
    <w:p w14:paraId="4208AA1E" w14:textId="2660671B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39" w:history="1">
        <w:r w:rsidR="00F37678" w:rsidRPr="009D05C0">
          <w:rPr>
            <w:rStyle w:val="a8"/>
            <w:noProof/>
          </w:rPr>
          <w:t>Приложение Г</w:t>
        </w:r>
        <w:r w:rsidR="00F37678">
          <w:rPr>
            <w:rStyle w:val="a8"/>
            <w:noProof/>
          </w:rPr>
          <w:t xml:space="preserve"> </w:t>
        </w:r>
      </w:hyperlink>
      <w:hyperlink w:anchor="_Toc106702640" w:history="1">
        <w:r w:rsidR="00F37678" w:rsidRPr="009D05C0">
          <w:rPr>
            <w:rStyle w:val="a8"/>
            <w:noProof/>
          </w:rPr>
          <w:t>(рекомендуемое)</w:t>
        </w:r>
        <w:r w:rsidR="00F37678">
          <w:rPr>
            <w:rStyle w:val="a8"/>
            <w:noProof/>
          </w:rPr>
          <w:t xml:space="preserve"> </w:t>
        </w:r>
      </w:hyperlink>
      <w:hyperlink w:anchor="_Toc106702641" w:history="1">
        <w:r w:rsidR="00F37678" w:rsidRPr="009D05C0">
          <w:rPr>
            <w:rStyle w:val="a8"/>
            <w:noProof/>
          </w:rPr>
          <w:t>Перечень оборудования, приборов и инструментов необходимых для обеспечения  испытаний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_Toc106702641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33</w:t>
        </w:r>
        <w:r w:rsidR="00F37678">
          <w:rPr>
            <w:noProof/>
            <w:webHidden/>
          </w:rPr>
          <w:fldChar w:fldCharType="end"/>
        </w:r>
      </w:hyperlink>
    </w:p>
    <w:p w14:paraId="61730AED" w14:textId="77777777" w:rsidR="00F37678" w:rsidRDefault="00FC4A1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6702642" w:history="1">
        <w:r w:rsidR="00F37678" w:rsidRPr="009D05C0">
          <w:rPr>
            <w:rStyle w:val="a8"/>
            <w:noProof/>
          </w:rPr>
          <w:t>Лист регистрации изменений</w:t>
        </w:r>
        <w:r w:rsidR="00F37678">
          <w:rPr>
            <w:noProof/>
            <w:webHidden/>
          </w:rPr>
          <w:tab/>
        </w:r>
        <w:r w:rsidR="00F37678">
          <w:rPr>
            <w:noProof/>
            <w:webHidden/>
          </w:rPr>
          <w:fldChar w:fldCharType="begin"/>
        </w:r>
        <w:r w:rsidR="00F37678">
          <w:rPr>
            <w:noProof/>
            <w:webHidden/>
          </w:rPr>
          <w:instrText xml:space="preserve"> PAGEREF _Toc106702642 \h </w:instrText>
        </w:r>
        <w:r w:rsidR="00F37678">
          <w:rPr>
            <w:noProof/>
            <w:webHidden/>
          </w:rPr>
        </w:r>
        <w:r w:rsidR="00F37678">
          <w:rPr>
            <w:noProof/>
            <w:webHidden/>
          </w:rPr>
          <w:fldChar w:fldCharType="separate"/>
        </w:r>
        <w:r w:rsidR="00E94CB5">
          <w:rPr>
            <w:noProof/>
            <w:webHidden/>
          </w:rPr>
          <w:t>34</w:t>
        </w:r>
        <w:r w:rsidR="00F37678">
          <w:rPr>
            <w:noProof/>
            <w:webHidden/>
          </w:rPr>
          <w:fldChar w:fldCharType="end"/>
        </w:r>
      </w:hyperlink>
    </w:p>
    <w:p w14:paraId="603C6DB3" w14:textId="77777777" w:rsidR="00EB0F3C" w:rsidRPr="00CF54FC" w:rsidRDefault="00403564">
      <w:pPr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fldChar w:fldCharType="end"/>
      </w:r>
      <w:bookmarkStart w:id="4" w:name="bookmark20"/>
      <w:bookmarkStart w:id="5" w:name="bookmark21"/>
      <w:r w:rsidR="00EB0F3C" w:rsidRPr="00CF54FC">
        <w:rPr>
          <w:color w:val="000000" w:themeColor="text1"/>
          <w:sz w:val="24"/>
        </w:rPr>
        <w:br w:type="page"/>
      </w:r>
    </w:p>
    <w:bookmarkEnd w:id="4"/>
    <w:bookmarkEnd w:id="5"/>
    <w:p w14:paraId="603C6DB4" w14:textId="3D9420FB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lastRenderedPageBreak/>
        <w:t xml:space="preserve">Настоящие технические условия распространяются на </w:t>
      </w:r>
      <w:r w:rsidR="00B94B08" w:rsidRPr="00CF54FC">
        <w:rPr>
          <w:color w:val="000000" w:themeColor="text1"/>
          <w:sz w:val="24"/>
        </w:rPr>
        <w:t>устройство</w:t>
      </w:r>
      <w:r w:rsidRPr="00CF54FC">
        <w:rPr>
          <w:color w:val="000000" w:themeColor="text1"/>
          <w:sz w:val="24"/>
        </w:rPr>
        <w:t xml:space="preserve"> вызова экстренных оперативных служб (далее по тексту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или изделие), предназначенное для эксплуат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 xml:space="preserve">ции на ТС (перечень обозначений и сокращений приведен в приложении А), </w:t>
      </w:r>
      <w:r w:rsidRPr="00CF54FC">
        <w:rPr>
          <w:color w:val="000000" w:themeColor="text1"/>
          <w:sz w:val="24"/>
          <w:szCs w:val="16"/>
        </w:rPr>
        <w:t>с бортовой с</w:t>
      </w:r>
      <w:r w:rsidRPr="00CF54FC">
        <w:rPr>
          <w:color w:val="000000" w:themeColor="text1"/>
          <w:sz w:val="24"/>
          <w:szCs w:val="16"/>
        </w:rPr>
        <w:t>е</w:t>
      </w:r>
      <w:r w:rsidRPr="00CF54FC">
        <w:rPr>
          <w:color w:val="000000" w:themeColor="text1"/>
          <w:sz w:val="24"/>
          <w:szCs w:val="16"/>
        </w:rPr>
        <w:t>тью питания 12 В</w:t>
      </w:r>
      <w:r w:rsidRPr="00CF54FC">
        <w:rPr>
          <w:color w:val="000000" w:themeColor="text1"/>
          <w:sz w:val="24"/>
        </w:rPr>
        <w:t xml:space="preserve">, подлежащих оснащением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в соответствии с </w:t>
      </w:r>
      <w:r w:rsidR="008059F8" w:rsidRPr="0082037A">
        <w:rPr>
          <w:color w:val="000000" w:themeColor="text1"/>
          <w:sz w:val="24"/>
        </w:rPr>
        <w:t>Правилами примен</w:t>
      </w:r>
      <w:r w:rsidR="008059F8" w:rsidRPr="0082037A">
        <w:rPr>
          <w:color w:val="000000" w:themeColor="text1"/>
          <w:sz w:val="24"/>
        </w:rPr>
        <w:t>е</w:t>
      </w:r>
      <w:r w:rsidR="008059F8" w:rsidRPr="0082037A">
        <w:rPr>
          <w:color w:val="000000" w:themeColor="text1"/>
          <w:sz w:val="24"/>
        </w:rPr>
        <w:t>ния обязательных требований в отношении отдельных колесных транспортных средств и проведения оценки их соответствия», утвержденными Постановлением Правительства Ро</w:t>
      </w:r>
      <w:r w:rsidR="008059F8" w:rsidRPr="0082037A">
        <w:rPr>
          <w:color w:val="000000" w:themeColor="text1"/>
          <w:sz w:val="24"/>
        </w:rPr>
        <w:t>с</w:t>
      </w:r>
      <w:r w:rsidR="008059F8" w:rsidRPr="0082037A">
        <w:rPr>
          <w:color w:val="000000" w:themeColor="text1"/>
          <w:sz w:val="24"/>
        </w:rPr>
        <w:t>сийской Федерации от 12.05.2022 № 855</w:t>
      </w:r>
      <w:r w:rsidRPr="00CF54FC">
        <w:rPr>
          <w:color w:val="000000" w:themeColor="text1"/>
          <w:sz w:val="24"/>
        </w:rPr>
        <w:t>и производимое ООО «НПП «ИТЭЛМА».</w:t>
      </w:r>
    </w:p>
    <w:p w14:paraId="603C6DB5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Изделие работает в ФС.</w:t>
      </w:r>
    </w:p>
    <w:p w14:paraId="603C6DB6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Изделие состоит из компонентов:</w:t>
      </w:r>
    </w:p>
    <w:p w14:paraId="603C6DB7" w14:textId="77777777" w:rsidR="00735BFD" w:rsidRPr="00CF54FC" w:rsidRDefault="00735BFD" w:rsidP="00C55C79">
      <w:pPr>
        <w:pStyle w:val="af8"/>
        <w:widowControl w:val="0"/>
        <w:numPr>
          <w:ilvl w:val="0"/>
          <w:numId w:val="66"/>
        </w:numPr>
        <w:tabs>
          <w:tab w:val="left" w:pos="993"/>
        </w:tabs>
        <w:jc w:val="both"/>
        <w:rPr>
          <w:sz w:val="24"/>
        </w:rPr>
      </w:pPr>
      <w:r w:rsidRPr="00CF54FC">
        <w:rPr>
          <w:sz w:val="24"/>
        </w:rPr>
        <w:t xml:space="preserve">блок </w:t>
      </w:r>
      <w:r w:rsidRPr="00CF54FC">
        <w:rPr>
          <w:rFonts w:eastAsia="TimesNewRomanPSMT"/>
          <w:color w:val="000000" w:themeColor="text1"/>
          <w:sz w:val="24"/>
        </w:rPr>
        <w:t>ЭРА-ГЛОНАСС</w:t>
      </w:r>
      <w:r w:rsidRPr="00CF54FC">
        <w:rPr>
          <w:sz w:val="24"/>
        </w:rPr>
        <w:t xml:space="preserve"> (БЭГ);</w:t>
      </w:r>
    </w:p>
    <w:p w14:paraId="603C6DB8" w14:textId="578CC13A" w:rsidR="00735BFD" w:rsidRPr="00CF54FC" w:rsidRDefault="00735BFD" w:rsidP="00C55C79">
      <w:pPr>
        <w:pStyle w:val="af8"/>
        <w:widowControl w:val="0"/>
        <w:numPr>
          <w:ilvl w:val="0"/>
          <w:numId w:val="66"/>
        </w:numPr>
        <w:tabs>
          <w:tab w:val="left" w:pos="993"/>
        </w:tabs>
        <w:jc w:val="both"/>
        <w:rPr>
          <w:sz w:val="24"/>
        </w:rPr>
      </w:pPr>
      <w:r w:rsidRPr="00CF54FC">
        <w:rPr>
          <w:sz w:val="24"/>
        </w:rPr>
        <w:t xml:space="preserve">блок интерфейса </w:t>
      </w:r>
      <w:r w:rsidR="00826784" w:rsidRPr="00CF54FC">
        <w:rPr>
          <w:sz w:val="24"/>
        </w:rPr>
        <w:t>пользователя (</w:t>
      </w:r>
      <w:r w:rsidRPr="00CF54FC">
        <w:rPr>
          <w:sz w:val="24"/>
        </w:rPr>
        <w:t>БИП</w:t>
      </w:r>
      <w:r w:rsidR="00826784" w:rsidRPr="00CF54FC">
        <w:rPr>
          <w:sz w:val="24"/>
        </w:rPr>
        <w:t>)</w:t>
      </w:r>
      <w:r w:rsidR="003E2622">
        <w:rPr>
          <w:sz w:val="24"/>
        </w:rPr>
        <w:t xml:space="preserve"> или блока освещения салона (БОС)</w:t>
      </w:r>
      <w:r w:rsidR="00826784" w:rsidRPr="00CF54FC">
        <w:rPr>
          <w:sz w:val="24"/>
        </w:rPr>
        <w:t>;</w:t>
      </w:r>
    </w:p>
    <w:p w14:paraId="603C6DB9" w14:textId="77777777" w:rsidR="00C31BF5" w:rsidRDefault="00735BFD" w:rsidP="00C55C79">
      <w:pPr>
        <w:pStyle w:val="af8"/>
        <w:widowControl w:val="0"/>
        <w:numPr>
          <w:ilvl w:val="0"/>
          <w:numId w:val="66"/>
        </w:numPr>
        <w:tabs>
          <w:tab w:val="left" w:pos="1380"/>
        </w:tabs>
        <w:jc w:val="both"/>
        <w:rPr>
          <w:sz w:val="24"/>
        </w:rPr>
      </w:pPr>
      <w:r w:rsidRPr="00CF54FC">
        <w:rPr>
          <w:sz w:val="24"/>
        </w:rPr>
        <w:t>антенна ГЛОНАСС/GPS</w:t>
      </w:r>
      <w:r w:rsidR="00C31BF5">
        <w:rPr>
          <w:sz w:val="24"/>
        </w:rPr>
        <w:t>;</w:t>
      </w:r>
    </w:p>
    <w:p w14:paraId="603C6DBB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Эксплуатационная группа изделия В4 по ГОСТ 16019.</w:t>
      </w:r>
    </w:p>
    <w:p w14:paraId="603C6DBC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Компоненты входящие в состав изделия удов</w:t>
      </w:r>
      <w:r w:rsidRPr="00CF54FC">
        <w:rPr>
          <w:color w:val="000000" w:themeColor="text1"/>
          <w:sz w:val="24"/>
        </w:rPr>
        <w:softHyphen/>
        <w:t xml:space="preserve">летворяют ГОСТ </w:t>
      </w:r>
      <w:r w:rsidR="001A41F3">
        <w:rPr>
          <w:color w:val="000000" w:themeColor="text1"/>
          <w:sz w:val="24"/>
        </w:rPr>
        <w:t>33464</w:t>
      </w:r>
      <w:r w:rsidRPr="00CF54FC">
        <w:rPr>
          <w:color w:val="000000" w:themeColor="text1"/>
          <w:sz w:val="24"/>
        </w:rPr>
        <w:t xml:space="preserve"> «Глобальная навигационная спутниковая система. Система экстренного реагирования при авариях. Авт</w:t>
      </w:r>
      <w:r w:rsidRPr="00CF54FC">
        <w:rPr>
          <w:color w:val="000000" w:themeColor="text1"/>
          <w:sz w:val="24"/>
        </w:rPr>
        <w:t>о</w:t>
      </w:r>
      <w:r w:rsidRPr="00CF54FC">
        <w:rPr>
          <w:color w:val="000000" w:themeColor="text1"/>
          <w:sz w:val="24"/>
        </w:rPr>
        <w:t>мобильная система вызова экстренных оперативных служб. Общие технические требов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>ния».</w:t>
      </w:r>
    </w:p>
    <w:p w14:paraId="603C6DBD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Изделие разработано в исполнении У1 по ГОСТ 15150 и рассчитано на эксплуатацию при тем</w:t>
      </w:r>
      <w:r w:rsidRPr="00CF54FC">
        <w:rPr>
          <w:color w:val="000000" w:themeColor="text1"/>
          <w:sz w:val="24"/>
        </w:rPr>
        <w:softHyphen/>
        <w:t>пературах окружающего воздуха от минус 4</w:t>
      </w:r>
      <w:r w:rsidR="00782CD2" w:rsidRPr="00CF54FC">
        <w:rPr>
          <w:color w:val="000000" w:themeColor="text1"/>
          <w:sz w:val="24"/>
        </w:rPr>
        <w:t>0</w:t>
      </w:r>
      <w:r w:rsidRPr="00CF54FC">
        <w:rPr>
          <w:color w:val="000000" w:themeColor="text1"/>
          <w:sz w:val="24"/>
        </w:rPr>
        <w:t xml:space="preserve"> </w:t>
      </w:r>
      <w:r w:rsidR="00223CE8" w:rsidRPr="00CF54FC">
        <w:rPr>
          <w:color w:val="000000" w:themeColor="text1"/>
          <w:sz w:val="24"/>
        </w:rPr>
        <w:t xml:space="preserve">°С </w:t>
      </w:r>
      <w:r w:rsidRPr="00CF54FC">
        <w:rPr>
          <w:color w:val="000000" w:themeColor="text1"/>
          <w:sz w:val="24"/>
        </w:rPr>
        <w:t>до плюс 85 °С и относительной влажности до 75 % при 15 °С. Для резервной батареи допускается минимальная рабочая те</w:t>
      </w:r>
      <w:r w:rsidRPr="00CF54FC">
        <w:rPr>
          <w:color w:val="000000" w:themeColor="text1"/>
          <w:sz w:val="24"/>
        </w:rPr>
        <w:t>м</w:t>
      </w:r>
      <w:r w:rsidRPr="00CF54FC">
        <w:rPr>
          <w:color w:val="000000" w:themeColor="text1"/>
          <w:sz w:val="24"/>
        </w:rPr>
        <w:t>пература минус 20 °С.</w:t>
      </w:r>
    </w:p>
    <w:p w14:paraId="603C6DBE" w14:textId="77777777" w:rsidR="00735BFD" w:rsidRPr="00CF54FC" w:rsidRDefault="003942B6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разработано для установки в салоне ТС в месте, защищенном от прямого п</w:t>
      </w:r>
      <w:r w:rsidR="00735BFD" w:rsidRPr="00CF54FC">
        <w:rPr>
          <w:color w:val="000000" w:themeColor="text1"/>
          <w:sz w:val="24"/>
        </w:rPr>
        <w:t>о</w:t>
      </w:r>
      <w:r w:rsidR="00735BFD" w:rsidRPr="00CF54FC">
        <w:rPr>
          <w:color w:val="000000" w:themeColor="text1"/>
          <w:sz w:val="24"/>
        </w:rPr>
        <w:t>падания воды, масел, воздействия агрессивной среды и прямого механического воздействия.</w:t>
      </w:r>
    </w:p>
    <w:p w14:paraId="603C6DBF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  <w:lang w:val="es-CO"/>
        </w:rPr>
        <w:t>Изделие не подлежит ремонту.</w:t>
      </w:r>
    </w:p>
    <w:p w14:paraId="603C6DC0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Состав компонентов </w:t>
      </w:r>
      <w:r w:rsidR="00B94B08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приведен в приложении Б таблица Б.1</w:t>
      </w:r>
      <w:r w:rsidRPr="00CF54FC">
        <w:rPr>
          <w:color w:val="000000" w:themeColor="text1"/>
          <w:sz w:val="24"/>
          <w:lang w:val="es-CO"/>
        </w:rPr>
        <w:t>.</w:t>
      </w:r>
    </w:p>
    <w:p w14:paraId="603C6DC1" w14:textId="219A9C67" w:rsidR="00735BFD" w:rsidRPr="004A67AD" w:rsidRDefault="00735BFD" w:rsidP="00223CE8">
      <w:pPr>
        <w:widowControl w:val="0"/>
        <w:tabs>
          <w:tab w:val="left" w:pos="993"/>
        </w:tabs>
        <w:ind w:firstLine="709"/>
        <w:jc w:val="both"/>
        <w:rPr>
          <w:sz w:val="24"/>
        </w:rPr>
      </w:pPr>
      <w:r w:rsidRPr="00CF54FC">
        <w:rPr>
          <w:sz w:val="24"/>
        </w:rPr>
        <w:t>Пример записи компонентов изделия при заказе</w:t>
      </w:r>
      <w:r w:rsidRPr="00CF54FC">
        <w:rPr>
          <w:color w:val="000000" w:themeColor="text1"/>
          <w:sz w:val="24"/>
          <w:lang w:val="es-CO"/>
        </w:rPr>
        <w:t>:</w:t>
      </w:r>
      <w:r w:rsidR="00223CE8">
        <w:rPr>
          <w:color w:val="000000" w:themeColor="text1"/>
          <w:sz w:val="24"/>
        </w:rPr>
        <w:t xml:space="preserve"> </w:t>
      </w:r>
      <w:r w:rsidRPr="004A67AD">
        <w:rPr>
          <w:sz w:val="24"/>
        </w:rPr>
        <w:t xml:space="preserve">блок </w:t>
      </w:r>
      <w:r w:rsidR="00FF3BED" w:rsidRPr="004A67AD">
        <w:rPr>
          <w:sz w:val="24"/>
        </w:rPr>
        <w:t xml:space="preserve">ЭРА-ГЛОНАСС </w:t>
      </w:r>
      <w:r w:rsidR="00934D43">
        <w:rPr>
          <w:sz w:val="24"/>
        </w:rPr>
        <w:t>8450110539</w:t>
      </w:r>
      <w:r w:rsidR="00934D43" w:rsidRPr="004A67AD">
        <w:rPr>
          <w:sz w:val="24"/>
        </w:rPr>
        <w:t xml:space="preserve"> </w:t>
      </w:r>
      <w:r w:rsidR="00223CE8">
        <w:rPr>
          <w:sz w:val="24"/>
        </w:rPr>
        <w:br/>
      </w:r>
      <w:r w:rsidR="00223CE8" w:rsidRPr="004A67AD">
        <w:rPr>
          <w:sz w:val="24"/>
        </w:rPr>
        <w:t>ТУ</w:t>
      </w:r>
      <w:r w:rsidRPr="004A67AD">
        <w:rPr>
          <w:sz w:val="24"/>
        </w:rPr>
        <w:t xml:space="preserve"> </w:t>
      </w:r>
      <w:r w:rsidR="00223CE8">
        <w:rPr>
          <w:sz w:val="24"/>
        </w:rPr>
        <w:t>4573-</w:t>
      </w:r>
      <w:r w:rsidR="00934D43">
        <w:rPr>
          <w:sz w:val="24"/>
        </w:rPr>
        <w:t>259</w:t>
      </w:r>
      <w:r w:rsidR="00223CE8">
        <w:rPr>
          <w:sz w:val="24"/>
        </w:rPr>
        <w:t>-89547853-</w:t>
      </w:r>
      <w:r w:rsidR="00934D43">
        <w:rPr>
          <w:sz w:val="24"/>
        </w:rPr>
        <w:t>2022</w:t>
      </w:r>
      <w:r w:rsidR="00223CE8">
        <w:rPr>
          <w:sz w:val="24"/>
        </w:rPr>
        <w:t>.</w:t>
      </w:r>
    </w:p>
    <w:p w14:paraId="603C6DC2" w14:textId="77777777" w:rsidR="00735BFD" w:rsidRPr="00CF54FC" w:rsidRDefault="00735BFD" w:rsidP="00C55C79">
      <w:pPr>
        <w:widowControl w:val="0"/>
        <w:tabs>
          <w:tab w:val="left" w:pos="993"/>
        </w:tabs>
        <w:ind w:firstLine="709"/>
        <w:jc w:val="both"/>
      </w:pPr>
      <w:r w:rsidRPr="00CF54FC">
        <w:rPr>
          <w:color w:val="000000" w:themeColor="text1"/>
          <w:sz w:val="24"/>
          <w:lang w:val="es-CO"/>
        </w:rPr>
        <w:t xml:space="preserve">Перечень документов, на которые даны ссылки в ТУ, приведен в </w:t>
      </w:r>
      <w:r w:rsidRPr="00CF54FC">
        <w:rPr>
          <w:color w:val="000000" w:themeColor="text1"/>
          <w:sz w:val="24"/>
        </w:rPr>
        <w:t>приложен</w:t>
      </w:r>
      <w:r w:rsidRPr="00CF54FC">
        <w:rPr>
          <w:color w:val="000000" w:themeColor="text1"/>
          <w:sz w:val="24"/>
          <w:lang w:val="es-CO"/>
        </w:rPr>
        <w:t xml:space="preserve">ии </w:t>
      </w:r>
      <w:r w:rsidRPr="00CF54FC">
        <w:rPr>
          <w:color w:val="000000" w:themeColor="text1"/>
          <w:sz w:val="24"/>
        </w:rPr>
        <w:t>В</w:t>
      </w:r>
      <w:r w:rsidRPr="00CF54FC">
        <w:rPr>
          <w:color w:val="000000" w:themeColor="text1"/>
          <w:sz w:val="24"/>
          <w:lang w:val="es-CO"/>
        </w:rPr>
        <w:t>.</w:t>
      </w:r>
      <w:bookmarkStart w:id="6" w:name="_Toc431976409"/>
      <w:bookmarkStart w:id="7" w:name="_Toc433005927"/>
    </w:p>
    <w:p w14:paraId="603C6DC3" w14:textId="77777777" w:rsidR="00735BFD" w:rsidRPr="00CF54FC" w:rsidRDefault="00735BFD" w:rsidP="00735BFD">
      <w:pPr>
        <w:rPr>
          <w:b/>
          <w:color w:val="000000" w:themeColor="text1"/>
          <w:sz w:val="24"/>
        </w:rPr>
      </w:pPr>
      <w:bookmarkStart w:id="8" w:name="_Toc492015434"/>
      <w:r w:rsidRPr="00CF54FC">
        <w:br w:type="page"/>
      </w:r>
    </w:p>
    <w:p w14:paraId="603C6DC4" w14:textId="77777777" w:rsidR="00735BFD" w:rsidRPr="00CF54FC" w:rsidRDefault="00735BFD" w:rsidP="00A62CF9">
      <w:pPr>
        <w:pStyle w:val="13"/>
      </w:pPr>
      <w:bookmarkStart w:id="9" w:name="_Toc106702560"/>
      <w:r w:rsidRPr="00CF54FC">
        <w:lastRenderedPageBreak/>
        <w:t>1 Технические требования</w:t>
      </w:r>
      <w:bookmarkEnd w:id="6"/>
      <w:bookmarkEnd w:id="7"/>
      <w:bookmarkEnd w:id="8"/>
      <w:bookmarkEnd w:id="9"/>
    </w:p>
    <w:p w14:paraId="603C6DC5" w14:textId="77777777" w:rsidR="00735BFD" w:rsidRPr="00CF54FC" w:rsidRDefault="00735BFD" w:rsidP="00A62CF9">
      <w:pPr>
        <w:pStyle w:val="13"/>
      </w:pPr>
      <w:bookmarkStart w:id="10" w:name="_Toc431976410"/>
    </w:p>
    <w:p w14:paraId="603C6DC6" w14:textId="475FA6A0" w:rsidR="00735BFD" w:rsidRPr="00CF54FC" w:rsidRDefault="00735BFD" w:rsidP="00A62CF9">
      <w:pPr>
        <w:pStyle w:val="13"/>
      </w:pPr>
      <w:bookmarkStart w:id="11" w:name="_Toc433005928"/>
      <w:bookmarkStart w:id="12" w:name="_Toc492015435"/>
      <w:bookmarkStart w:id="13" w:name="_Toc106702561"/>
      <w:r w:rsidRPr="00CF54FC">
        <w:t>1.1 Общие требования</w:t>
      </w:r>
      <w:bookmarkEnd w:id="10"/>
      <w:bookmarkEnd w:id="11"/>
      <w:bookmarkEnd w:id="12"/>
      <w:bookmarkEnd w:id="13"/>
    </w:p>
    <w:p w14:paraId="603C6DC7" w14:textId="77777777" w:rsidR="00735BFD" w:rsidRPr="00CF54FC" w:rsidRDefault="00735BFD" w:rsidP="00C55C79">
      <w:pPr>
        <w:widowControl w:val="0"/>
        <w:ind w:firstLine="709"/>
        <w:jc w:val="both"/>
        <w:rPr>
          <w:b/>
          <w:sz w:val="24"/>
        </w:rPr>
      </w:pPr>
    </w:p>
    <w:p w14:paraId="603C6DC8" w14:textId="77777777" w:rsidR="00735BFD" w:rsidRPr="00CF54FC" w:rsidRDefault="003942B6" w:rsidP="00C55C79">
      <w:pPr>
        <w:pStyle w:val="af8"/>
        <w:widowControl w:val="0"/>
        <w:numPr>
          <w:ilvl w:val="0"/>
          <w:numId w:val="23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должно соответствовать требованиям нормативной, конструкторской и договорной документации, согласованной между изготовителем и потребителем.</w:t>
      </w:r>
    </w:p>
    <w:p w14:paraId="603C6DC9" w14:textId="77777777" w:rsidR="00735BFD" w:rsidRPr="00CF54FC" w:rsidRDefault="00735BFD" w:rsidP="00C55C79">
      <w:pPr>
        <w:pStyle w:val="af8"/>
        <w:widowControl w:val="0"/>
        <w:numPr>
          <w:ilvl w:val="0"/>
          <w:numId w:val="23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Изделие должно изготавливаться по технологическому регламенту, утвержде</w:t>
      </w:r>
      <w:r w:rsidRPr="00CF54FC">
        <w:rPr>
          <w:color w:val="000000" w:themeColor="text1"/>
          <w:sz w:val="24"/>
        </w:rPr>
        <w:t>н</w:t>
      </w:r>
      <w:r w:rsidRPr="00CF54FC">
        <w:rPr>
          <w:color w:val="000000" w:themeColor="text1"/>
          <w:sz w:val="24"/>
        </w:rPr>
        <w:t xml:space="preserve">ному </w:t>
      </w:r>
      <w:r w:rsidR="001A41F3" w:rsidRPr="00CF54FC">
        <w:rPr>
          <w:color w:val="000000" w:themeColor="text1"/>
          <w:sz w:val="24"/>
        </w:rPr>
        <w:t>в установленном</w:t>
      </w:r>
      <w:r w:rsidRPr="00CF54FC">
        <w:rPr>
          <w:color w:val="000000" w:themeColor="text1"/>
          <w:sz w:val="24"/>
        </w:rPr>
        <w:t xml:space="preserve"> порядке, предусматривающему необходимый контроль изделий на всех стадиях технологического процесса с применением статических методов управления процессами.</w:t>
      </w:r>
    </w:p>
    <w:p w14:paraId="603C6DCA" w14:textId="77777777" w:rsidR="00735BFD" w:rsidRPr="00CF54FC" w:rsidRDefault="00735BFD" w:rsidP="00C55C79">
      <w:pPr>
        <w:widowControl w:val="0"/>
        <w:ind w:firstLine="709"/>
        <w:jc w:val="both"/>
        <w:rPr>
          <w:b/>
          <w:sz w:val="24"/>
        </w:rPr>
      </w:pPr>
    </w:p>
    <w:p w14:paraId="603C6DCB" w14:textId="77777777" w:rsidR="00735BFD" w:rsidRPr="00CF54FC" w:rsidRDefault="00735BFD" w:rsidP="00A62CF9">
      <w:pPr>
        <w:pStyle w:val="13"/>
      </w:pPr>
      <w:bookmarkStart w:id="14" w:name="_Toc433005929"/>
      <w:bookmarkStart w:id="15" w:name="_Toc492015436"/>
      <w:bookmarkStart w:id="16" w:name="_Toc106702562"/>
      <w:r w:rsidRPr="00CF54FC">
        <w:t>1.2 Требования к конструкции</w:t>
      </w:r>
      <w:bookmarkEnd w:id="14"/>
      <w:bookmarkEnd w:id="15"/>
      <w:bookmarkEnd w:id="16"/>
    </w:p>
    <w:p w14:paraId="603C6DCC" w14:textId="77777777" w:rsidR="00735BFD" w:rsidRPr="00CF54FC" w:rsidRDefault="00735BFD" w:rsidP="00C55C79">
      <w:pPr>
        <w:pStyle w:val="3"/>
        <w:widowControl w:val="0"/>
        <w:numPr>
          <w:ilvl w:val="0"/>
          <w:numId w:val="0"/>
        </w:numPr>
        <w:ind w:firstLine="709"/>
      </w:pPr>
    </w:p>
    <w:p w14:paraId="603C6DCD" w14:textId="77777777" w:rsidR="00735BFD" w:rsidRPr="00CF54FC" w:rsidRDefault="00735BFD" w:rsidP="00C55C79">
      <w:pPr>
        <w:pStyle w:val="af8"/>
        <w:widowControl w:val="0"/>
        <w:numPr>
          <w:ilvl w:val="0"/>
          <w:numId w:val="24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Габаритные, установочные, присоединительные размеры компонентов изделия должны соответствовать габаритным чер</w:t>
      </w:r>
      <w:r w:rsidRPr="00CF54FC">
        <w:rPr>
          <w:color w:val="000000" w:themeColor="text1"/>
          <w:sz w:val="24"/>
        </w:rPr>
        <w:softHyphen/>
        <w:t>тежам (приложение Б) и математическим моделям.</w:t>
      </w:r>
    </w:p>
    <w:p w14:paraId="603C6DCE" w14:textId="77777777" w:rsidR="00735BFD" w:rsidRPr="00CF54FC" w:rsidRDefault="00735BFD" w:rsidP="00C55C79">
      <w:pPr>
        <w:pStyle w:val="af8"/>
        <w:widowControl w:val="0"/>
        <w:numPr>
          <w:ilvl w:val="0"/>
          <w:numId w:val="24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Внешний вид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должен соответствовать контрольному образцу внешнего вида, согласованному с потребителем.</w:t>
      </w:r>
    </w:p>
    <w:p w14:paraId="603C6DCF" w14:textId="77777777" w:rsidR="00735BFD" w:rsidRPr="00CF54FC" w:rsidRDefault="00735BFD" w:rsidP="00C55C79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DD0" w14:textId="77777777" w:rsidR="00735BFD" w:rsidRPr="00CF54FC" w:rsidRDefault="00735BFD" w:rsidP="00A62CF9">
      <w:pPr>
        <w:pStyle w:val="13"/>
      </w:pPr>
      <w:bookmarkStart w:id="17" w:name="_Toc433005930"/>
      <w:bookmarkStart w:id="18" w:name="_Toc492015437"/>
      <w:bookmarkStart w:id="19" w:name="_Toc106702563"/>
      <w:r w:rsidRPr="00CF54FC">
        <w:t>1.3 Функциональные требования</w:t>
      </w:r>
      <w:bookmarkEnd w:id="17"/>
      <w:bookmarkEnd w:id="18"/>
      <w:bookmarkEnd w:id="19"/>
    </w:p>
    <w:p w14:paraId="603C6DD1" w14:textId="77777777" w:rsidR="00735BFD" w:rsidRPr="00CF54FC" w:rsidRDefault="00735BFD" w:rsidP="00C55C79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DD2" w14:textId="77777777" w:rsidR="00735BFD" w:rsidRPr="00CF54FC" w:rsidRDefault="00735BFD" w:rsidP="00A62CF9">
      <w:pPr>
        <w:pStyle w:val="13"/>
      </w:pPr>
      <w:bookmarkStart w:id="20" w:name="_Toc424564679"/>
      <w:bookmarkStart w:id="21" w:name="_Toc433005931"/>
      <w:bookmarkStart w:id="22" w:name="_Toc492015438"/>
      <w:bookmarkStart w:id="23" w:name="_Toc106702564"/>
      <w:r w:rsidRPr="00CF54FC">
        <w:t xml:space="preserve">1.3.1 Общие требования к </w:t>
      </w:r>
      <w:bookmarkEnd w:id="20"/>
      <w:bookmarkEnd w:id="21"/>
      <w:r w:rsidR="00B94B08" w:rsidRPr="00CF54FC">
        <w:t>устройству</w:t>
      </w:r>
      <w:bookmarkEnd w:id="22"/>
      <w:bookmarkEnd w:id="23"/>
    </w:p>
    <w:p w14:paraId="603C6DD3" w14:textId="77777777" w:rsidR="00735BFD" w:rsidRPr="00CF54FC" w:rsidRDefault="00735BFD" w:rsidP="00C55C79">
      <w:pPr>
        <w:pStyle w:val="af8"/>
        <w:widowControl w:val="0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DD4" w14:textId="61308266" w:rsidR="00735BFD" w:rsidRPr="004A67AD" w:rsidRDefault="003942B6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4A67AD">
        <w:rPr>
          <w:color w:val="000000" w:themeColor="text1"/>
          <w:sz w:val="24"/>
        </w:rPr>
        <w:t xml:space="preserve">УВ ЭОС </w:t>
      </w:r>
      <w:r w:rsidR="00735BFD" w:rsidRPr="004A67AD">
        <w:rPr>
          <w:color w:val="000000" w:themeColor="text1"/>
          <w:sz w:val="24"/>
        </w:rPr>
        <w:t xml:space="preserve">должно обеспечивать </w:t>
      </w:r>
      <w:r w:rsidR="0082037A" w:rsidRPr="004A67AD">
        <w:rPr>
          <w:color w:val="000000" w:themeColor="text1"/>
          <w:sz w:val="24"/>
        </w:rPr>
        <w:t xml:space="preserve">выполнение </w:t>
      </w:r>
      <w:r w:rsidR="0082037A" w:rsidRPr="0082037A">
        <w:rPr>
          <w:color w:val="000000" w:themeColor="text1"/>
          <w:sz w:val="24"/>
        </w:rPr>
        <w:t>Правил</w:t>
      </w:r>
      <w:r w:rsidR="00B85D2C" w:rsidRPr="0082037A">
        <w:rPr>
          <w:color w:val="000000" w:themeColor="text1"/>
          <w:sz w:val="24"/>
        </w:rPr>
        <w:t xml:space="preserve"> применения обязательных требований в отношении отдельных колесных транспортных средств и проведения оценки их соответствия», утвержденных Постановлением Правительства Российской Федерации от 12.05.2022 № 855.</w:t>
      </w:r>
    </w:p>
    <w:p w14:paraId="603C6DD5" w14:textId="2EC4A05E" w:rsidR="00735BFD" w:rsidRPr="00CF54FC" w:rsidRDefault="003942B6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предназначено для ручного вызова ОЭС, передачи МНД с описанием ТС, координат его местонахождения, вре</w:t>
      </w:r>
      <w:r w:rsidR="00735BFD" w:rsidRPr="00CF54FC">
        <w:rPr>
          <w:color w:val="000000" w:themeColor="text1"/>
          <w:sz w:val="24"/>
        </w:rPr>
        <w:softHyphen/>
        <w:t>мени и направления движения, а также для устано</w:t>
      </w:r>
      <w:r w:rsidR="00735BFD" w:rsidRPr="00CF54FC">
        <w:rPr>
          <w:color w:val="000000" w:themeColor="text1"/>
          <w:sz w:val="24"/>
        </w:rPr>
        <w:t>в</w:t>
      </w:r>
      <w:r w:rsidR="00735BFD" w:rsidRPr="00CF54FC">
        <w:rPr>
          <w:color w:val="000000" w:themeColor="text1"/>
          <w:sz w:val="24"/>
        </w:rPr>
        <w:t>ления громкой связи пользователей ТС с ОЭС при ДТП и других чрезвычайных ситуациях.</w:t>
      </w:r>
    </w:p>
    <w:p w14:paraId="603C6DD6" w14:textId="77777777" w:rsidR="00735BFD" w:rsidRPr="00CF54FC" w:rsidRDefault="00735BFD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Кроме предоставления связи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должно отправлять МНД в полосе частот установленного канала с помощью тонального модема (</w:t>
      </w:r>
      <w:proofErr w:type="spellStart"/>
      <w:r w:rsidRPr="00CF54FC">
        <w:rPr>
          <w:color w:val="000000" w:themeColor="text1"/>
          <w:sz w:val="24"/>
        </w:rPr>
        <w:t>in-band</w:t>
      </w:r>
      <w:proofErr w:type="spellEnd"/>
      <w:r w:rsidRPr="00CF54FC">
        <w:rPr>
          <w:color w:val="000000" w:themeColor="text1"/>
          <w:sz w:val="24"/>
        </w:rPr>
        <w:t xml:space="preserve"> </w:t>
      </w:r>
      <w:proofErr w:type="spellStart"/>
      <w:r w:rsidRPr="00CF54FC">
        <w:rPr>
          <w:color w:val="000000" w:themeColor="text1"/>
          <w:sz w:val="24"/>
        </w:rPr>
        <w:t>modem</w:t>
      </w:r>
      <w:proofErr w:type="spellEnd"/>
      <w:r w:rsidRPr="00CF54FC">
        <w:rPr>
          <w:color w:val="000000" w:themeColor="text1"/>
          <w:sz w:val="24"/>
        </w:rPr>
        <w:t>).</w:t>
      </w:r>
    </w:p>
    <w:p w14:paraId="603C6DD7" w14:textId="77777777" w:rsidR="00735BFD" w:rsidRPr="00CF54FC" w:rsidRDefault="00735BFD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МНД должен содержать в качестве обязательных:</w:t>
      </w:r>
    </w:p>
    <w:p w14:paraId="603C6DD8" w14:textId="77777777" w:rsidR="00735BFD" w:rsidRPr="00C94CE0" w:rsidRDefault="001A41F3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идентификационный номер</w:t>
      </w:r>
      <w:r w:rsidR="00DC2CF3" w:rsidRPr="00C94CE0">
        <w:rPr>
          <w:color w:val="000000" w:themeColor="text1"/>
          <w:sz w:val="24"/>
        </w:rPr>
        <w:t xml:space="preserve"> </w:t>
      </w:r>
      <w:r w:rsidR="0032295D" w:rsidRPr="00C94CE0">
        <w:rPr>
          <w:color w:val="000000" w:themeColor="text1"/>
          <w:sz w:val="24"/>
        </w:rPr>
        <w:t>сообщения</w:t>
      </w:r>
      <w:r w:rsidR="00735BFD" w:rsidRPr="00C94CE0">
        <w:rPr>
          <w:color w:val="000000" w:themeColor="text1"/>
          <w:sz w:val="24"/>
        </w:rPr>
        <w:t>;</w:t>
      </w:r>
    </w:p>
    <w:p w14:paraId="603C6DD9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тип вызова;</w:t>
      </w:r>
    </w:p>
    <w:p w14:paraId="603C6DDA" w14:textId="77777777" w:rsidR="00735BFD" w:rsidRPr="00C94CE0" w:rsidRDefault="004A67A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вид</w:t>
      </w:r>
      <w:r w:rsidR="00735BFD" w:rsidRPr="00C94CE0">
        <w:rPr>
          <w:color w:val="000000" w:themeColor="text1"/>
          <w:sz w:val="24"/>
        </w:rPr>
        <w:t xml:space="preserve"> активации;</w:t>
      </w:r>
    </w:p>
    <w:p w14:paraId="603C6DDB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тип ТС;</w:t>
      </w:r>
    </w:p>
    <w:p w14:paraId="603C6DDC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достоверность определения местоположения;</w:t>
      </w:r>
    </w:p>
    <w:p w14:paraId="603C6DDD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V</w:t>
      </w:r>
      <w:r w:rsidRPr="00C94CE0">
        <w:rPr>
          <w:color w:val="000000" w:themeColor="text1"/>
          <w:sz w:val="24"/>
          <w:lang w:val="en-US"/>
        </w:rPr>
        <w:t>I</w:t>
      </w:r>
      <w:r w:rsidRPr="00C94CE0">
        <w:rPr>
          <w:color w:val="000000" w:themeColor="text1"/>
          <w:sz w:val="24"/>
        </w:rPr>
        <w:t>N транспортного средства</w:t>
      </w:r>
      <w:r w:rsidRPr="00C94CE0">
        <w:rPr>
          <w:rFonts w:eastAsia="TimesNewRomanPSMT"/>
          <w:color w:val="000000" w:themeColor="text1"/>
          <w:sz w:val="24"/>
        </w:rPr>
        <w:t>;</w:t>
      </w:r>
    </w:p>
    <w:p w14:paraId="603C6DDE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тип топлива;</w:t>
      </w:r>
    </w:p>
    <w:p w14:paraId="603C6DDF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C94CE0">
        <w:rPr>
          <w:color w:val="000000" w:themeColor="text1"/>
          <w:sz w:val="24"/>
        </w:rPr>
        <w:t>направление движения;</w:t>
      </w:r>
    </w:p>
    <w:p w14:paraId="603C6DE0" w14:textId="77777777" w:rsidR="00735BFD" w:rsidRPr="00C94CE0" w:rsidRDefault="00735BFD" w:rsidP="00C55C79">
      <w:pPr>
        <w:pStyle w:val="af8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commentRangeStart w:id="24"/>
      <w:r w:rsidRPr="00C94CE0">
        <w:rPr>
          <w:color w:val="000000" w:themeColor="text1"/>
          <w:sz w:val="24"/>
        </w:rPr>
        <w:t>время и координаты ДТП</w:t>
      </w:r>
      <w:r w:rsidRPr="00C94CE0">
        <w:rPr>
          <w:rFonts w:eastAsia="TimesNewRomanPSMT"/>
          <w:color w:val="000000" w:themeColor="text1"/>
          <w:sz w:val="24"/>
        </w:rPr>
        <w:t>.</w:t>
      </w:r>
      <w:commentRangeEnd w:id="24"/>
      <w:r w:rsidR="00FC4A13">
        <w:rPr>
          <w:rStyle w:val="aff0"/>
        </w:rPr>
        <w:commentReference w:id="24"/>
      </w:r>
    </w:p>
    <w:p w14:paraId="603C6DE1" w14:textId="77777777" w:rsidR="00735BFD" w:rsidRPr="00CF54FC" w:rsidRDefault="00735BFD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Связь должна осуществляться по сетям сотовой мобильной связи, соотве</w:t>
      </w:r>
      <w:r w:rsidRPr="00CF54FC">
        <w:rPr>
          <w:color w:val="000000" w:themeColor="text1"/>
          <w:sz w:val="24"/>
        </w:rPr>
        <w:t>т</w:t>
      </w:r>
      <w:r w:rsidRPr="00CF54FC">
        <w:rPr>
          <w:color w:val="000000" w:themeColor="text1"/>
          <w:sz w:val="24"/>
        </w:rPr>
        <w:t>ствующей стандартам GSM/UMTS.</w:t>
      </w:r>
    </w:p>
    <w:p w14:paraId="603C6DE2" w14:textId="77777777" w:rsidR="00735BFD" w:rsidRPr="00CF54FC" w:rsidRDefault="00735BFD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Координаты местонахождения ТС должны вычисляться с помощью сигналов ГНСС ГЛОНАСС или ГЛОНАСС совместно с GPS.</w:t>
      </w:r>
    </w:p>
    <w:p w14:paraId="603C6DE3" w14:textId="77777777" w:rsidR="00735BFD" w:rsidRPr="00CF54FC" w:rsidRDefault="00735BFD" w:rsidP="00C55C79">
      <w:pPr>
        <w:pStyle w:val="af8"/>
        <w:widowControl w:val="0"/>
        <w:numPr>
          <w:ilvl w:val="0"/>
          <w:numId w:val="25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При неудачной попытке передачи данных с помощью тонального модема </w:t>
      </w:r>
      <w:r w:rsidRPr="00CF54FC">
        <w:rPr>
          <w:color w:val="000000" w:themeColor="text1"/>
          <w:sz w:val="24"/>
        </w:rPr>
        <w:br/>
      </w:r>
      <w:r w:rsidR="00B94B08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должна выполнить передачу с помощью механизма SMS.</w:t>
      </w:r>
    </w:p>
    <w:p w14:paraId="603C6DE4" w14:textId="77777777" w:rsidR="00735BFD" w:rsidRPr="00CF54FC" w:rsidRDefault="00735BFD" w:rsidP="00C55C79">
      <w:pPr>
        <w:widowControl w:val="0"/>
        <w:ind w:firstLine="709"/>
        <w:jc w:val="both"/>
        <w:rPr>
          <w:sz w:val="24"/>
        </w:rPr>
      </w:pPr>
      <w:bookmarkStart w:id="25" w:name="bookmark24"/>
      <w:bookmarkStart w:id="26" w:name="_Toc410146565"/>
    </w:p>
    <w:p w14:paraId="6B80997A" w14:textId="77777777" w:rsidR="00A62CF9" w:rsidRDefault="00A62CF9" w:rsidP="00A62CF9">
      <w:pPr>
        <w:pStyle w:val="13"/>
      </w:pPr>
      <w:bookmarkStart w:id="27" w:name="_Toc424564680"/>
      <w:bookmarkStart w:id="28" w:name="_Toc433005932"/>
      <w:bookmarkStart w:id="29" w:name="_Toc492015439"/>
      <w:r>
        <w:br w:type="page"/>
      </w:r>
    </w:p>
    <w:p w14:paraId="603C6DE5" w14:textId="0C0E57E2" w:rsidR="00735BFD" w:rsidRPr="00CF54FC" w:rsidRDefault="00735BFD" w:rsidP="00A62CF9">
      <w:pPr>
        <w:pStyle w:val="13"/>
      </w:pPr>
      <w:bookmarkStart w:id="30" w:name="_Toc106702565"/>
      <w:r w:rsidRPr="00CF54FC">
        <w:lastRenderedPageBreak/>
        <w:t>1.3.2 Требования к составу и форматам данных</w:t>
      </w:r>
      <w:bookmarkEnd w:id="25"/>
      <w:bookmarkEnd w:id="26"/>
      <w:bookmarkEnd w:id="27"/>
      <w:bookmarkEnd w:id="28"/>
      <w:bookmarkEnd w:id="29"/>
      <w:bookmarkEnd w:id="30"/>
    </w:p>
    <w:p w14:paraId="603C6DE6" w14:textId="77777777" w:rsidR="00735BFD" w:rsidRPr="00CF54FC" w:rsidRDefault="00735BFD" w:rsidP="00C55C79">
      <w:pPr>
        <w:pStyle w:val="af8"/>
        <w:widowControl w:val="0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DE7" w14:textId="77777777" w:rsidR="00735BFD" w:rsidRPr="00CF54FC" w:rsidRDefault="00735BFD" w:rsidP="00C55C79">
      <w:pPr>
        <w:pStyle w:val="af8"/>
        <w:widowControl w:val="0"/>
        <w:numPr>
          <w:ilvl w:val="0"/>
          <w:numId w:val="26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Формат данных и команд, передаваемых между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 xml:space="preserve">и </w:t>
      </w:r>
      <w:r w:rsidRPr="00CF54FC">
        <w:rPr>
          <w:color w:val="000000" w:themeColor="text1"/>
          <w:sz w:val="24"/>
        </w:rPr>
        <w:t>ОЭС</w:t>
      </w:r>
      <w:r w:rsidRPr="00CF54FC">
        <w:rPr>
          <w:rFonts w:eastAsia="TimesNewRomanPSMT"/>
          <w:color w:val="000000" w:themeColor="text1"/>
          <w:sz w:val="24"/>
        </w:rPr>
        <w:t>, должны соо</w:t>
      </w:r>
      <w:r w:rsidRPr="00CF54FC">
        <w:rPr>
          <w:rFonts w:eastAsia="TimesNewRomanPSMT"/>
          <w:color w:val="000000" w:themeColor="text1"/>
          <w:sz w:val="24"/>
        </w:rPr>
        <w:t>т</w:t>
      </w:r>
      <w:r w:rsidRPr="00CF54FC">
        <w:rPr>
          <w:rFonts w:eastAsia="TimesNewRomanPSMT"/>
          <w:color w:val="000000" w:themeColor="text1"/>
          <w:sz w:val="24"/>
        </w:rPr>
        <w:t>ветствовать таблице 1.</w:t>
      </w:r>
    </w:p>
    <w:p w14:paraId="603C6DE8" w14:textId="77777777" w:rsidR="00735BFD" w:rsidRPr="00CF54FC" w:rsidRDefault="00735BFD" w:rsidP="00C55C79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DE9" w14:textId="77777777" w:rsidR="00735BFD" w:rsidRPr="00CF54FC" w:rsidRDefault="00735BFD" w:rsidP="00C55C79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  <w:lang w:val="en-US"/>
        </w:rPr>
      </w:pPr>
      <w:r w:rsidRPr="00CF54FC">
        <w:rPr>
          <w:rFonts w:eastAsia="TimesNewRomanPSMT"/>
          <w:color w:val="000000" w:themeColor="text1"/>
          <w:sz w:val="24"/>
        </w:rPr>
        <w:t>Таблица 1</w:t>
      </w:r>
    </w:p>
    <w:tbl>
      <w:tblPr>
        <w:tblOverlap w:val="never"/>
        <w:tblW w:w="5211" w:type="pct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1431"/>
        <w:gridCol w:w="1675"/>
        <w:gridCol w:w="1129"/>
        <w:gridCol w:w="3865"/>
      </w:tblGrid>
      <w:tr w:rsidR="00735BFD" w:rsidRPr="00CF54FC" w14:paraId="603C6DF4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DEA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Данные/</w:t>
            </w:r>
          </w:p>
          <w:p w14:paraId="603C6DEB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команды</w:t>
            </w:r>
          </w:p>
        </w:tc>
        <w:tc>
          <w:tcPr>
            <w:tcW w:w="711" w:type="pct"/>
            <w:shd w:val="clear" w:color="auto" w:fill="FFFFFF"/>
          </w:tcPr>
          <w:p w14:paraId="603C6DEC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Передающая</w:t>
            </w:r>
          </w:p>
          <w:p w14:paraId="603C6DED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сторона</w:t>
            </w:r>
          </w:p>
        </w:tc>
        <w:tc>
          <w:tcPr>
            <w:tcW w:w="832" w:type="pct"/>
            <w:shd w:val="clear" w:color="auto" w:fill="FFFFFF"/>
          </w:tcPr>
          <w:p w14:paraId="603C6DEE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Принимающая</w:t>
            </w:r>
          </w:p>
          <w:p w14:paraId="603C6DEF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сторона</w:t>
            </w:r>
          </w:p>
        </w:tc>
        <w:tc>
          <w:tcPr>
            <w:tcW w:w="561" w:type="pct"/>
            <w:shd w:val="clear" w:color="auto" w:fill="FFFFFF"/>
          </w:tcPr>
          <w:p w14:paraId="603C6DF0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Механизм</w:t>
            </w:r>
          </w:p>
          <w:p w14:paraId="603C6DF1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передачи</w:t>
            </w:r>
          </w:p>
          <w:p w14:paraId="603C6DF2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данных</w:t>
            </w:r>
          </w:p>
        </w:tc>
        <w:tc>
          <w:tcPr>
            <w:tcW w:w="1920" w:type="pct"/>
            <w:shd w:val="clear" w:color="auto" w:fill="FFFFFF"/>
          </w:tcPr>
          <w:p w14:paraId="603C6DF3" w14:textId="77777777" w:rsidR="00735BFD" w:rsidRPr="00CF54FC" w:rsidRDefault="00735BFD" w:rsidP="003274D9">
            <w:pPr>
              <w:jc w:val="center"/>
              <w:rPr>
                <w:b/>
                <w:color w:val="000000" w:themeColor="text1"/>
                <w:sz w:val="24"/>
              </w:rPr>
            </w:pPr>
            <w:r w:rsidRPr="00CF54FC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735BFD" w:rsidRPr="00CF54FC" w14:paraId="603C6DFD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DF5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5pt"/>
                <w:rFonts w:eastAsiaTheme="minorHAnsi"/>
                <w:color w:val="000000" w:themeColor="text1"/>
                <w:sz w:val="24"/>
                <w:szCs w:val="24"/>
              </w:rPr>
              <w:t>МНД</w:t>
            </w:r>
          </w:p>
        </w:tc>
        <w:tc>
          <w:tcPr>
            <w:tcW w:w="711" w:type="pct"/>
            <w:shd w:val="clear" w:color="auto" w:fill="FFFFFF"/>
          </w:tcPr>
          <w:p w14:paraId="603C6DF6" w14:textId="77777777" w:rsidR="00735BFD" w:rsidRPr="00CF54FC" w:rsidRDefault="00B94B08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832" w:type="pct"/>
            <w:shd w:val="clear" w:color="auto" w:fill="FFFFFF"/>
          </w:tcPr>
          <w:p w14:paraId="603C6DF7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561" w:type="pct"/>
            <w:shd w:val="clear" w:color="auto" w:fill="FFFFFF"/>
          </w:tcPr>
          <w:p w14:paraId="603C6DF8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603C6DF9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920" w:type="pct"/>
            <w:vMerge w:val="restart"/>
            <w:shd w:val="clear" w:color="auto" w:fill="FFFFFF"/>
          </w:tcPr>
          <w:p w14:paraId="603C6DFA" w14:textId="77777777" w:rsidR="00735BFD" w:rsidRPr="00CF54FC" w:rsidRDefault="00735BFD" w:rsidP="003274D9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Основной механизм передачи да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н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ных об аварии в системе </w:t>
            </w:r>
          </w:p>
          <w:p w14:paraId="603C6DFB" w14:textId="77777777" w:rsidR="00735BFD" w:rsidRPr="00CF54FC" w:rsidRDefault="00735BFD" w:rsidP="003274D9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«ЭРА- ГЛОНАСС». </w:t>
            </w:r>
          </w:p>
          <w:p w14:paraId="603C6DFC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Соответствует стандарту 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br/>
            </w:r>
            <w:r w:rsidRPr="00CF54FC">
              <w:rPr>
                <w:rStyle w:val="115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EN</w:t>
            </w:r>
            <w:r w:rsidRPr="00CF54FC">
              <w:rPr>
                <w:rStyle w:val="115pt"/>
                <w:rFonts w:eastAsiaTheme="minorHAnsi"/>
                <w:color w:val="000000" w:themeColor="text1"/>
                <w:sz w:val="24"/>
                <w:szCs w:val="24"/>
              </w:rPr>
              <w:t xml:space="preserve"> 15722</w:t>
            </w:r>
          </w:p>
        </w:tc>
      </w:tr>
      <w:tr w:rsidR="00735BFD" w:rsidRPr="00CF54FC" w14:paraId="603C6E05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DFE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 пер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е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дачу МНД</w:t>
            </w:r>
          </w:p>
          <w:p w14:paraId="603C6DFF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с помощью т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о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нального модема</w:t>
            </w:r>
          </w:p>
        </w:tc>
        <w:tc>
          <w:tcPr>
            <w:tcW w:w="711" w:type="pct"/>
            <w:shd w:val="clear" w:color="auto" w:fill="FFFFFF"/>
          </w:tcPr>
          <w:p w14:paraId="603C6E00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603C6E01" w14:textId="77777777" w:rsidR="00735BFD" w:rsidRPr="00CF54FC" w:rsidRDefault="00B94B08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561" w:type="pct"/>
            <w:shd w:val="clear" w:color="auto" w:fill="FFFFFF"/>
          </w:tcPr>
          <w:p w14:paraId="603C6E02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603C6E03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920" w:type="pct"/>
            <w:vMerge/>
            <w:shd w:val="clear" w:color="auto" w:fill="FFFFFF"/>
          </w:tcPr>
          <w:p w14:paraId="603C6E04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</w:p>
        </w:tc>
      </w:tr>
      <w:tr w:rsidR="00735BFD" w:rsidRPr="00CF54FC" w14:paraId="603C6E0D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E06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 пер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е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дачу МНД</w:t>
            </w:r>
          </w:p>
          <w:p w14:paraId="603C6E07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с помощью 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711" w:type="pct"/>
            <w:shd w:val="clear" w:color="auto" w:fill="FFFFFF"/>
          </w:tcPr>
          <w:p w14:paraId="603C6E08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603C6E09" w14:textId="77777777" w:rsidR="00735BFD" w:rsidRPr="00CF54FC" w:rsidRDefault="00B94B08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561" w:type="pct"/>
            <w:shd w:val="clear" w:color="auto" w:fill="FFFFFF"/>
          </w:tcPr>
          <w:p w14:paraId="603C6E0A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920" w:type="pct"/>
            <w:vMerge w:val="restart"/>
            <w:shd w:val="clear" w:color="auto" w:fill="FFFFFF"/>
          </w:tcPr>
          <w:p w14:paraId="603C6E0B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Резервный механизм передачи да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н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ных в системе «ЭРА- ГЛОНАСС».</w:t>
            </w:r>
          </w:p>
          <w:p w14:paraId="603C6E0C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Передача МНД при помощи 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 должна осуществляется автоматич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е</w:t>
            </w: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ски, при неудачной попытке, и по запросу от оператора системы</w:t>
            </w:r>
          </w:p>
        </w:tc>
      </w:tr>
      <w:tr w:rsidR="00735BFD" w:rsidRPr="00CF54FC" w14:paraId="603C6E13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E0E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МНД</w:t>
            </w:r>
          </w:p>
        </w:tc>
        <w:tc>
          <w:tcPr>
            <w:tcW w:w="711" w:type="pct"/>
            <w:shd w:val="clear" w:color="auto" w:fill="FFFFFF"/>
          </w:tcPr>
          <w:p w14:paraId="603C6E0F" w14:textId="77777777" w:rsidR="00735BFD" w:rsidRPr="00CF54FC" w:rsidRDefault="00B94B08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832" w:type="pct"/>
            <w:shd w:val="clear" w:color="auto" w:fill="FFFFFF"/>
          </w:tcPr>
          <w:p w14:paraId="603C6E10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561" w:type="pct"/>
            <w:shd w:val="clear" w:color="auto" w:fill="FFFFFF"/>
          </w:tcPr>
          <w:p w14:paraId="603C6E11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920" w:type="pct"/>
            <w:vMerge/>
            <w:shd w:val="clear" w:color="auto" w:fill="FFFFFF"/>
          </w:tcPr>
          <w:p w14:paraId="603C6E12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</w:p>
        </w:tc>
      </w:tr>
      <w:tr w:rsidR="00735BFD" w:rsidRPr="00CF54FC" w14:paraId="603C6E1D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E14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</w:t>
            </w:r>
          </w:p>
          <w:p w14:paraId="603C6E15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осуществление</w:t>
            </w:r>
          </w:p>
          <w:p w14:paraId="603C6E16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повторного</w:t>
            </w:r>
          </w:p>
          <w:p w14:paraId="603C6E17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Экстренного</w:t>
            </w:r>
          </w:p>
          <w:p w14:paraId="603C6E18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Вызова</w:t>
            </w:r>
          </w:p>
        </w:tc>
        <w:tc>
          <w:tcPr>
            <w:tcW w:w="711" w:type="pct"/>
            <w:shd w:val="clear" w:color="auto" w:fill="FFFFFF"/>
          </w:tcPr>
          <w:p w14:paraId="603C6E19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603C6E1A" w14:textId="77777777" w:rsidR="00735BFD" w:rsidRPr="00CF54FC" w:rsidRDefault="00B94B08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561" w:type="pct"/>
            <w:shd w:val="clear" w:color="auto" w:fill="FFFFFF"/>
          </w:tcPr>
          <w:p w14:paraId="603C6E1B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920" w:type="pct"/>
            <w:shd w:val="clear" w:color="auto" w:fill="FFFFFF"/>
          </w:tcPr>
          <w:p w14:paraId="603C6E1C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</w:p>
        </w:tc>
      </w:tr>
      <w:tr w:rsidR="00735BFD" w:rsidRPr="00CF54FC" w14:paraId="603C6E26" w14:textId="77777777" w:rsidTr="003274D9">
        <w:trPr>
          <w:trHeight w:val="20"/>
        </w:trPr>
        <w:tc>
          <w:tcPr>
            <w:tcW w:w="976" w:type="pct"/>
            <w:shd w:val="clear" w:color="auto" w:fill="FFFFFF"/>
          </w:tcPr>
          <w:p w14:paraId="603C6E1E" w14:textId="77777777" w:rsidR="00735BFD" w:rsidRPr="00CF54FC" w:rsidRDefault="00735BFD" w:rsidP="003274D9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Результаты </w:t>
            </w:r>
          </w:p>
          <w:p w14:paraId="603C6E1F" w14:textId="77777777" w:rsidR="00735BFD" w:rsidRPr="00CF54FC" w:rsidRDefault="00735BFD" w:rsidP="003274D9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тестирования </w:t>
            </w:r>
          </w:p>
          <w:p w14:paraId="603C6E20" w14:textId="77777777" w:rsidR="00735BFD" w:rsidRPr="00CF54FC" w:rsidRDefault="00B94B08" w:rsidP="003274D9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711" w:type="pct"/>
            <w:shd w:val="clear" w:color="auto" w:fill="FFFFFF"/>
          </w:tcPr>
          <w:p w14:paraId="603C6E21" w14:textId="77777777" w:rsidR="00735BFD" w:rsidRPr="00CF54FC" w:rsidRDefault="00B94B08" w:rsidP="003274D9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УВ ЭОС </w:t>
            </w:r>
          </w:p>
        </w:tc>
        <w:tc>
          <w:tcPr>
            <w:tcW w:w="832" w:type="pct"/>
            <w:shd w:val="clear" w:color="auto" w:fill="FFFFFF"/>
          </w:tcPr>
          <w:p w14:paraId="603C6E22" w14:textId="77777777" w:rsidR="00735BFD" w:rsidRPr="00CF54FC" w:rsidRDefault="00735BFD" w:rsidP="003274D9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561" w:type="pct"/>
            <w:shd w:val="clear" w:color="auto" w:fill="FFFFFF"/>
          </w:tcPr>
          <w:p w14:paraId="603C6E23" w14:textId="77777777" w:rsidR="00735BFD" w:rsidRPr="00CF54FC" w:rsidRDefault="00735BFD" w:rsidP="003274D9">
            <w:pPr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603C6E24" w14:textId="77777777" w:rsidR="00735BFD" w:rsidRPr="00CF54FC" w:rsidRDefault="00735BFD" w:rsidP="003274D9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CF54FC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920" w:type="pct"/>
            <w:shd w:val="clear" w:color="auto" w:fill="FFFFFF"/>
          </w:tcPr>
          <w:p w14:paraId="603C6E25" w14:textId="77777777" w:rsidR="00735BFD" w:rsidRPr="00CF54FC" w:rsidRDefault="00735BFD" w:rsidP="003274D9">
            <w:pPr>
              <w:rPr>
                <w:color w:val="000000" w:themeColor="text1"/>
                <w:sz w:val="24"/>
              </w:rPr>
            </w:pPr>
          </w:p>
        </w:tc>
      </w:tr>
    </w:tbl>
    <w:p w14:paraId="603C6E27" w14:textId="77777777" w:rsidR="00735BFD" w:rsidRPr="00CF54FC" w:rsidRDefault="00735BFD" w:rsidP="005A7D30">
      <w:pPr>
        <w:pStyle w:val="af8"/>
        <w:widowControl w:val="0"/>
        <w:tabs>
          <w:tab w:val="left" w:pos="1134"/>
        </w:tabs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28" w14:textId="77777777" w:rsidR="00735BFD" w:rsidRPr="00CF54FC" w:rsidRDefault="00735BFD" w:rsidP="005A7D30">
      <w:pPr>
        <w:pStyle w:val="af8"/>
        <w:widowControl w:val="0"/>
        <w:numPr>
          <w:ilvl w:val="0"/>
          <w:numId w:val="26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Телематические сообщения, передаваемые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к ОЭС, должны содержать следующие данные:</w:t>
      </w:r>
    </w:p>
    <w:p w14:paraId="603C6E29" w14:textId="77777777" w:rsidR="00735BFD" w:rsidRPr="00CF54FC" w:rsidRDefault="00735BFD" w:rsidP="005A7D30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порядковый номер сообщения;</w:t>
      </w:r>
    </w:p>
    <w:p w14:paraId="603C6E2A" w14:textId="77777777" w:rsidR="00735BFD" w:rsidRPr="00CF54FC" w:rsidRDefault="00735BFD" w:rsidP="005A7D30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текущий режим работы </w:t>
      </w:r>
      <w:r w:rsidR="00B94B08" w:rsidRPr="00CF54FC">
        <w:rPr>
          <w:color w:val="000000" w:themeColor="text1"/>
          <w:sz w:val="24"/>
        </w:rPr>
        <w:t xml:space="preserve">УВ </w:t>
      </w:r>
      <w:r w:rsidR="0070530A" w:rsidRPr="00CF54FC">
        <w:rPr>
          <w:color w:val="000000" w:themeColor="text1"/>
          <w:sz w:val="24"/>
        </w:rPr>
        <w:t>ЭОС;</w:t>
      </w:r>
    </w:p>
    <w:p w14:paraId="603C6E2B" w14:textId="77777777" w:rsidR="00735BFD" w:rsidRPr="00CF54FC" w:rsidRDefault="00735BFD" w:rsidP="005A7D30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напряжение внешнего питания;</w:t>
      </w:r>
    </w:p>
    <w:p w14:paraId="603C6E2C" w14:textId="77777777" w:rsidR="00735BFD" w:rsidRPr="00CF54FC" w:rsidRDefault="00735BFD" w:rsidP="005A7D30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причина передачи сообщения;</w:t>
      </w:r>
    </w:p>
    <w:p w14:paraId="603C6E2D" w14:textId="77777777" w:rsidR="00735BFD" w:rsidRPr="00CF54FC" w:rsidRDefault="00735BFD" w:rsidP="005A7D30">
      <w:pPr>
        <w:pStyle w:val="af8"/>
        <w:widowControl w:val="0"/>
        <w:numPr>
          <w:ilvl w:val="0"/>
          <w:numId w:val="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актуальные или последние доступные навигационные данные (время и дата, коо</w:t>
      </w:r>
      <w:r w:rsidRPr="00CF54FC">
        <w:rPr>
          <w:rFonts w:eastAsia="TimesNewRomanPSMT"/>
          <w:color w:val="000000" w:themeColor="text1"/>
          <w:sz w:val="24"/>
        </w:rPr>
        <w:t>р</w:t>
      </w:r>
      <w:r w:rsidRPr="00CF54FC">
        <w:rPr>
          <w:rFonts w:eastAsia="TimesNewRomanPSMT"/>
          <w:color w:val="000000" w:themeColor="text1"/>
          <w:sz w:val="24"/>
        </w:rPr>
        <w:t>динаты, скорость, направление движения, количество спутников, принимаемых в расчет для вычисления, параметры DOP, показатель качества обсервации, содержащийся в строке GGA формата данных NMEA-0183 навигационного приемника по стандарту IEC 61162).</w:t>
      </w:r>
    </w:p>
    <w:p w14:paraId="603C6E2E" w14:textId="77777777" w:rsidR="00735BFD" w:rsidRPr="00CF54FC" w:rsidRDefault="00735BFD" w:rsidP="005A7D30">
      <w:pPr>
        <w:pStyle w:val="af8"/>
        <w:widowControl w:val="0"/>
        <w:numPr>
          <w:ilvl w:val="0"/>
          <w:numId w:val="26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Список причин передачи сообщений от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к ОЭС:</w:t>
      </w:r>
    </w:p>
    <w:p w14:paraId="603C6E2F" w14:textId="77777777" w:rsidR="00735BFD" w:rsidRPr="00CF54FC" w:rsidRDefault="00735BFD" w:rsidP="005A7D30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вызов в ручном режиме по нажатию кнопки «</w:t>
      </w:r>
      <w:r w:rsidRPr="00CF54FC">
        <w:rPr>
          <w:rFonts w:eastAsia="TimesNewRomanPSMT"/>
          <w:color w:val="000000" w:themeColor="text1"/>
          <w:sz w:val="24"/>
          <w:lang w:val="en-US"/>
        </w:rPr>
        <w:t>SOS</w:t>
      </w:r>
      <w:r w:rsidRPr="00CF54FC">
        <w:rPr>
          <w:rFonts w:eastAsia="TimesNewRomanPSMT"/>
          <w:color w:val="000000" w:themeColor="text1"/>
          <w:sz w:val="24"/>
        </w:rPr>
        <w:t>»;</w:t>
      </w:r>
    </w:p>
    <w:p w14:paraId="603C6E30" w14:textId="77777777" w:rsidR="00735BFD" w:rsidRPr="00CF54FC" w:rsidRDefault="00735BFD" w:rsidP="005A7D30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ответ на запрос ОЭС;</w:t>
      </w:r>
    </w:p>
    <w:p w14:paraId="603C6E32" w14:textId="77777777" w:rsidR="005A7D30" w:rsidRPr="00CF54FC" w:rsidRDefault="005A7D30" w:rsidP="00A62CF9">
      <w:pPr>
        <w:pStyle w:val="13"/>
      </w:pPr>
      <w:bookmarkStart w:id="31" w:name="bookmark25"/>
      <w:bookmarkStart w:id="32" w:name="_Toc410146566"/>
      <w:bookmarkStart w:id="33" w:name="_Toc424564681"/>
      <w:bookmarkStart w:id="34" w:name="_Toc433005933"/>
      <w:bookmarkStart w:id="35" w:name="_Toc492015440"/>
    </w:p>
    <w:p w14:paraId="603C6E33" w14:textId="76CA97A1" w:rsidR="00735BFD" w:rsidRPr="00CF54FC" w:rsidRDefault="00735BFD" w:rsidP="00A62CF9">
      <w:pPr>
        <w:pStyle w:val="13"/>
      </w:pPr>
      <w:bookmarkStart w:id="36" w:name="_Toc106702566"/>
      <w:r w:rsidRPr="00CF54FC">
        <w:t xml:space="preserve">1.3.3 Требования к регистрации </w:t>
      </w:r>
      <w:r w:rsidR="003942B6" w:rsidRPr="00CF54FC">
        <w:t xml:space="preserve">УВ ЭОС </w:t>
      </w:r>
      <w:r w:rsidRPr="00CF54FC">
        <w:t>в сотовой сети</w:t>
      </w:r>
      <w:bookmarkEnd w:id="31"/>
      <w:bookmarkEnd w:id="32"/>
      <w:bookmarkEnd w:id="33"/>
      <w:bookmarkEnd w:id="34"/>
      <w:bookmarkEnd w:id="35"/>
      <w:bookmarkEnd w:id="36"/>
    </w:p>
    <w:p w14:paraId="603C6E34" w14:textId="77777777" w:rsidR="00735BFD" w:rsidRPr="00CF54FC" w:rsidRDefault="00735BFD" w:rsidP="00EE6D50">
      <w:pPr>
        <w:pStyle w:val="af8"/>
        <w:widowControl w:val="0"/>
        <w:numPr>
          <w:ilvl w:val="3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35" w14:textId="77777777" w:rsidR="00735BFD" w:rsidRPr="00CF54FC" w:rsidRDefault="003942B6" w:rsidP="00EE6D50">
      <w:pPr>
        <w:pStyle w:val="af8"/>
        <w:widowControl w:val="0"/>
        <w:numPr>
          <w:ilvl w:val="0"/>
          <w:numId w:val="27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rFonts w:eastAsia="TimesNewRomanPSMT"/>
          <w:color w:val="000000" w:themeColor="text1"/>
          <w:sz w:val="24"/>
        </w:rPr>
        <w:t>должно производить регистрацию в сотовой сети при совершении экстренного вызова и при включении режима «Тестирование».</w:t>
      </w:r>
    </w:p>
    <w:p w14:paraId="603C6E36" w14:textId="77777777" w:rsidR="00735BFD" w:rsidRPr="00CF54FC" w:rsidRDefault="00735BFD" w:rsidP="00EE6D50">
      <w:pPr>
        <w:pStyle w:val="af8"/>
        <w:widowControl w:val="0"/>
        <w:numPr>
          <w:ilvl w:val="0"/>
          <w:numId w:val="27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Если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ожидает ответный звонок со стороны ОЭС и определено соб</w:t>
      </w:r>
      <w:r w:rsidRPr="00CF54FC">
        <w:rPr>
          <w:rFonts w:eastAsia="TimesNewRomanPSMT"/>
          <w:color w:val="000000" w:themeColor="text1"/>
          <w:sz w:val="24"/>
        </w:rPr>
        <w:t>ы</w:t>
      </w:r>
      <w:r w:rsidRPr="00CF54FC">
        <w:rPr>
          <w:rFonts w:eastAsia="TimesNewRomanPSMT"/>
          <w:color w:val="000000" w:themeColor="text1"/>
          <w:sz w:val="24"/>
        </w:rPr>
        <w:t>тие выключения зажигания, то оно должно прекратить регистрацию в сети только по истеч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lastRenderedPageBreak/>
        <w:t xml:space="preserve">нии времени ожидания ответного звонка со стороны </w:t>
      </w:r>
      <w:r w:rsidR="001A41F3" w:rsidRPr="00CF54FC">
        <w:rPr>
          <w:rFonts w:eastAsia="TimesNewRomanPSMT"/>
          <w:color w:val="000000" w:themeColor="text1"/>
          <w:sz w:val="24"/>
        </w:rPr>
        <w:t>ОЭС в</w:t>
      </w:r>
      <w:r w:rsidRPr="00CF54FC">
        <w:rPr>
          <w:rFonts w:eastAsia="TimesNewRomanPSMT"/>
          <w:color w:val="000000" w:themeColor="text1"/>
          <w:sz w:val="24"/>
        </w:rPr>
        <w:t xml:space="preserve"> соответствии со спецификацией </w:t>
      </w:r>
      <w:r w:rsidR="00F42737">
        <w:rPr>
          <w:rFonts w:eastAsia="TimesNewRomanPSMT"/>
          <w:color w:val="000000" w:themeColor="text1"/>
          <w:sz w:val="24"/>
        </w:rPr>
        <w:t>NF EN 16062</w:t>
      </w:r>
      <w:r w:rsidRPr="00CF54FC">
        <w:rPr>
          <w:rFonts w:eastAsia="TimesNewRomanPSMT"/>
          <w:color w:val="000000" w:themeColor="text1"/>
          <w:sz w:val="24"/>
        </w:rPr>
        <w:t xml:space="preserve">. При этом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автоматически отвечает на входящие звонки со стороны ОЭС.</w:t>
      </w:r>
    </w:p>
    <w:p w14:paraId="603C6E37" w14:textId="77777777" w:rsidR="00735BFD" w:rsidRPr="00CF54FC" w:rsidRDefault="00735BFD" w:rsidP="00EE6D50">
      <w:pPr>
        <w:pStyle w:val="af8"/>
        <w:widowControl w:val="0"/>
        <w:numPr>
          <w:ilvl w:val="0"/>
          <w:numId w:val="27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Если конфигурационный параметр автоматической регистрации в сети уст</w:t>
      </w:r>
      <w:r w:rsidRPr="00CF54FC">
        <w:rPr>
          <w:rFonts w:eastAsia="TimesNewRomanPSMT"/>
          <w:color w:val="000000" w:themeColor="text1"/>
          <w:sz w:val="24"/>
        </w:rPr>
        <w:t>а</w:t>
      </w:r>
      <w:r w:rsidRPr="00CF54FC">
        <w:rPr>
          <w:rFonts w:eastAsia="TimesNewRomanPSMT"/>
          <w:color w:val="000000" w:themeColor="text1"/>
          <w:sz w:val="24"/>
        </w:rPr>
        <w:t>новлен в состояние «</w:t>
      </w:r>
      <w:r w:rsidR="00F42737" w:rsidRPr="00CF54FC">
        <w:rPr>
          <w:rFonts w:eastAsia="TimesNewRomanPSMT"/>
          <w:color w:val="000000" w:themeColor="text1"/>
          <w:sz w:val="24"/>
        </w:rPr>
        <w:t xml:space="preserve">Экстренный </w:t>
      </w:r>
      <w:r w:rsidRPr="00CF54FC">
        <w:rPr>
          <w:rFonts w:eastAsia="TimesNewRomanPSMT"/>
          <w:color w:val="000000" w:themeColor="text1"/>
          <w:sz w:val="24"/>
        </w:rPr>
        <w:t xml:space="preserve">вызов», то режим регистрации в сети после завершения «Экстренного вызова» должен соответствовать </w:t>
      </w:r>
      <w:commentRangeStart w:id="37"/>
      <w:r w:rsidR="00F42737">
        <w:rPr>
          <w:rFonts w:eastAsia="TimesNewRomanPSMT"/>
          <w:color w:val="000000" w:themeColor="text1"/>
          <w:sz w:val="24"/>
        </w:rPr>
        <w:t>NF EN 16062</w:t>
      </w:r>
      <w:commentRangeEnd w:id="37"/>
      <w:r w:rsidR="00FC4A13">
        <w:rPr>
          <w:rStyle w:val="aff0"/>
        </w:rPr>
        <w:commentReference w:id="37"/>
      </w:r>
      <w:r w:rsidRPr="00CF54FC">
        <w:rPr>
          <w:rFonts w:eastAsia="TimesNewRomanPSMT"/>
          <w:color w:val="000000" w:themeColor="text1"/>
          <w:sz w:val="24"/>
        </w:rPr>
        <w:t>.</w:t>
      </w:r>
    </w:p>
    <w:p w14:paraId="603C6E38" w14:textId="77777777" w:rsidR="00735BFD" w:rsidRPr="00CF54FC" w:rsidRDefault="00735BFD" w:rsidP="00EE6D50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39" w14:textId="77777777" w:rsidR="00735BFD" w:rsidRPr="00CF54FC" w:rsidRDefault="00735BFD" w:rsidP="00A62CF9">
      <w:pPr>
        <w:pStyle w:val="13"/>
      </w:pPr>
      <w:bookmarkStart w:id="38" w:name="bookmark27"/>
      <w:bookmarkStart w:id="39" w:name="_Toc410146567"/>
      <w:bookmarkStart w:id="40" w:name="_Toc424564682"/>
      <w:bookmarkStart w:id="41" w:name="_Toc433005934"/>
      <w:bookmarkStart w:id="42" w:name="_Toc492015441"/>
      <w:bookmarkStart w:id="43" w:name="_Toc106702567"/>
      <w:r w:rsidRPr="00CF54FC">
        <w:t>1.3.4 Требования к обработке навигационных сигналов ГНСС</w:t>
      </w:r>
      <w:bookmarkEnd w:id="38"/>
      <w:bookmarkEnd w:id="39"/>
      <w:bookmarkEnd w:id="40"/>
      <w:bookmarkEnd w:id="41"/>
      <w:bookmarkEnd w:id="42"/>
      <w:bookmarkEnd w:id="43"/>
    </w:p>
    <w:p w14:paraId="603C6E3A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3B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Для вычисления географических координат местонахождения </w:t>
      </w:r>
      <w:r w:rsidRPr="00CF54FC">
        <w:rPr>
          <w:color w:val="000000" w:themeColor="text1"/>
          <w:sz w:val="24"/>
        </w:rPr>
        <w:t>ТС</w:t>
      </w:r>
      <w:r w:rsidRPr="00CF54FC">
        <w:rPr>
          <w:rFonts w:eastAsia="TimesNewRomanPSMT"/>
          <w:color w:val="000000" w:themeColor="text1"/>
          <w:sz w:val="24"/>
        </w:rPr>
        <w:t xml:space="preserve">, текущего времени, скорости и направлении движения </w:t>
      </w:r>
      <w:r w:rsidRPr="00CF54FC">
        <w:rPr>
          <w:color w:val="000000" w:themeColor="text1"/>
          <w:sz w:val="24"/>
        </w:rPr>
        <w:t xml:space="preserve">ТС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 xml:space="preserve">должно использовать принимаемые навигационные сигналы ГЛОНАСС или ГЛОНАСС совместно с GPS. </w:t>
      </w:r>
    </w:p>
    <w:p w14:paraId="603C6E3C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commentRangeStart w:id="44"/>
      <w:r w:rsidRPr="00CF54FC">
        <w:rPr>
          <w:rFonts w:eastAsia="TimesNewRomanPSMT"/>
          <w:color w:val="000000" w:themeColor="text1"/>
          <w:sz w:val="24"/>
        </w:rPr>
        <w:t>Число каналов сопровождения сигналов НКА должно быть не менее 12</w:t>
      </w:r>
      <w:commentRangeEnd w:id="44"/>
      <w:r w:rsidR="00FC4A13">
        <w:rPr>
          <w:rStyle w:val="aff0"/>
        </w:rPr>
        <w:commentReference w:id="44"/>
      </w:r>
      <w:r w:rsidRPr="00CF54FC">
        <w:rPr>
          <w:rFonts w:eastAsia="TimesNewRomanPSMT"/>
          <w:color w:val="000000" w:themeColor="text1"/>
          <w:sz w:val="24"/>
        </w:rPr>
        <w:t>.</w:t>
      </w:r>
    </w:p>
    <w:p w14:paraId="603C6E3D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Входящий в состав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приемник ГНСС должен предоставлять возмо</w:t>
      </w:r>
      <w:r w:rsidRPr="00CF54FC">
        <w:rPr>
          <w:rFonts w:eastAsia="TimesNewRomanPSMT"/>
          <w:color w:val="000000" w:themeColor="text1"/>
          <w:sz w:val="24"/>
        </w:rPr>
        <w:t>ж</w:t>
      </w:r>
      <w:r w:rsidRPr="00CF54FC">
        <w:rPr>
          <w:rFonts w:eastAsia="TimesNewRomanPSMT"/>
          <w:color w:val="000000" w:themeColor="text1"/>
          <w:sz w:val="24"/>
        </w:rPr>
        <w:t>ность определения навигационных параметров с использованием сигналов только навигац</w:t>
      </w:r>
      <w:r w:rsidRPr="00CF54FC">
        <w:rPr>
          <w:rFonts w:eastAsia="TimesNewRomanPSMT"/>
          <w:color w:val="000000" w:themeColor="text1"/>
          <w:sz w:val="24"/>
        </w:rPr>
        <w:t>и</w:t>
      </w:r>
      <w:r w:rsidRPr="00CF54FC">
        <w:rPr>
          <w:rFonts w:eastAsia="TimesNewRomanPSMT"/>
          <w:color w:val="000000" w:themeColor="text1"/>
          <w:sz w:val="24"/>
        </w:rPr>
        <w:t xml:space="preserve">онной системы ГЛОНАСС. </w:t>
      </w:r>
    </w:p>
    <w:p w14:paraId="603C6E3E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Приемник ГНСС должен обеспечивать определение навигационных параме</w:t>
      </w:r>
      <w:r w:rsidRPr="00CF54FC">
        <w:rPr>
          <w:rFonts w:eastAsia="TimesNewRomanPSMT"/>
          <w:color w:val="000000" w:themeColor="text1"/>
          <w:sz w:val="24"/>
        </w:rPr>
        <w:t>т</w:t>
      </w:r>
      <w:r w:rsidRPr="00CF54FC">
        <w:rPr>
          <w:rFonts w:eastAsia="TimesNewRomanPSMT"/>
          <w:color w:val="000000" w:themeColor="text1"/>
          <w:sz w:val="24"/>
        </w:rPr>
        <w:t xml:space="preserve">ров в системе координат ПЗ-90.11 и WGS-84. </w:t>
      </w:r>
    </w:p>
    <w:p w14:paraId="603C6E3F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Время холодного старта (TTFF) навигационного приемника должно быть не более 60 с после включения питания. </w:t>
      </w:r>
    </w:p>
    <w:p w14:paraId="603C6E40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 Время восстановления слежения за сигналами рабочего созвездия НКА после потери слежения из-за затенений НКА на время до 60 с должно быть не более 5 с после во</w:t>
      </w:r>
      <w:r w:rsidRPr="00CF54FC">
        <w:rPr>
          <w:rFonts w:eastAsia="TimesNewRomanPSMT"/>
          <w:color w:val="000000" w:themeColor="text1"/>
          <w:sz w:val="24"/>
        </w:rPr>
        <w:t>с</w:t>
      </w:r>
      <w:r w:rsidRPr="00CF54FC">
        <w:rPr>
          <w:rFonts w:eastAsia="TimesNewRomanPSMT"/>
          <w:color w:val="000000" w:themeColor="text1"/>
          <w:sz w:val="24"/>
        </w:rPr>
        <w:t>становления видимости НКА.</w:t>
      </w:r>
    </w:p>
    <w:p w14:paraId="603C6E41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Предел погрешности определения текущих значений навигационных параме</w:t>
      </w:r>
      <w:r w:rsidRPr="00CF54FC">
        <w:rPr>
          <w:rFonts w:eastAsia="TimesNewRomanPSMT"/>
          <w:color w:val="000000" w:themeColor="text1"/>
          <w:sz w:val="24"/>
        </w:rPr>
        <w:t>т</w:t>
      </w:r>
      <w:r w:rsidRPr="00CF54FC">
        <w:rPr>
          <w:rFonts w:eastAsia="TimesNewRomanPSMT"/>
          <w:color w:val="000000" w:themeColor="text1"/>
          <w:sz w:val="24"/>
        </w:rPr>
        <w:t>ров (при доверительной вероятности 0,95) не должен быть более:</w:t>
      </w:r>
    </w:p>
    <w:p w14:paraId="603C6E42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плановых координат -15</w:t>
      </w:r>
      <w:r w:rsidRPr="00CF54FC">
        <w:rPr>
          <w:rFonts w:eastAsia="TimesNewRomanPSMT"/>
          <w:color w:val="000000" w:themeColor="text1"/>
          <w:sz w:val="24"/>
          <w:lang w:val="en-US"/>
        </w:rPr>
        <w:t xml:space="preserve"> </w:t>
      </w:r>
      <w:r w:rsidRPr="00CF54FC">
        <w:rPr>
          <w:rFonts w:eastAsia="TimesNewRomanPSMT"/>
          <w:color w:val="000000" w:themeColor="text1"/>
          <w:sz w:val="24"/>
        </w:rPr>
        <w:t>м;</w:t>
      </w:r>
    </w:p>
    <w:p w14:paraId="603C6E43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высоты - 20 м;</w:t>
      </w:r>
    </w:p>
    <w:p w14:paraId="603C6E44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вектора скорости - 0,1 м/с.</w:t>
      </w:r>
    </w:p>
    <w:p w14:paraId="603C6E45" w14:textId="77777777" w:rsidR="00735BFD" w:rsidRPr="00CF54FC" w:rsidRDefault="00735BFD" w:rsidP="00EE6D50">
      <w:pPr>
        <w:pStyle w:val="af8"/>
        <w:widowControl w:val="0"/>
        <w:numPr>
          <w:ilvl w:val="0"/>
          <w:numId w:val="28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Указанные требования по точности должны обеспечиваться:</w:t>
      </w:r>
    </w:p>
    <w:p w14:paraId="603C6E46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 диапазоне скоростей ТС от 0 до 250 км/ч;</w:t>
      </w:r>
    </w:p>
    <w:p w14:paraId="603C6E47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 диапазоне линейных ускорений от 0 до 2 g;</w:t>
      </w:r>
    </w:p>
    <w:p w14:paraId="603C6E48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 наличии краткосрочных вертикальных ускорений от 0 до 5 g;</w:t>
      </w:r>
    </w:p>
    <w:p w14:paraId="603C6E49" w14:textId="77777777" w:rsidR="00735BFD" w:rsidRPr="00CF54FC" w:rsidRDefault="00735BFD" w:rsidP="00EE6D50">
      <w:pPr>
        <w:pStyle w:val="af8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 значениях пространственного геометрического фактора не более 4. Временной интервал обновления обсервационных данных должен быть не более 1 с.</w:t>
      </w:r>
    </w:p>
    <w:p w14:paraId="603C6E4A" w14:textId="77777777" w:rsidR="00735BFD" w:rsidRPr="00CF54FC" w:rsidRDefault="00735BFD" w:rsidP="00EE6D50">
      <w:pPr>
        <w:pStyle w:val="4"/>
        <w:widowControl w:val="0"/>
        <w:numPr>
          <w:ilvl w:val="0"/>
          <w:numId w:val="0"/>
        </w:numPr>
        <w:ind w:firstLine="709"/>
        <w:contextualSpacing w:val="0"/>
      </w:pPr>
      <w:bookmarkStart w:id="45" w:name="_Toc424564683"/>
      <w:bookmarkStart w:id="46" w:name="_Toc433005935"/>
    </w:p>
    <w:p w14:paraId="603C6E4B" w14:textId="77777777" w:rsidR="00735BFD" w:rsidRPr="00CF54FC" w:rsidRDefault="00735BFD" w:rsidP="00EE6D50">
      <w:pPr>
        <w:pStyle w:val="4"/>
        <w:widowControl w:val="0"/>
        <w:numPr>
          <w:ilvl w:val="0"/>
          <w:numId w:val="0"/>
        </w:numPr>
        <w:ind w:firstLine="709"/>
        <w:contextualSpacing w:val="0"/>
      </w:pPr>
      <w:bookmarkStart w:id="47" w:name="_Toc492015442"/>
      <w:bookmarkStart w:id="48" w:name="_Toc106702568"/>
      <w:r w:rsidRPr="00CF54FC">
        <w:t>1.3.5 Требования по передаче минимального набора данных</w:t>
      </w:r>
      <w:bookmarkEnd w:id="45"/>
      <w:bookmarkEnd w:id="46"/>
      <w:bookmarkEnd w:id="47"/>
      <w:bookmarkEnd w:id="48"/>
    </w:p>
    <w:p w14:paraId="603C6E4C" w14:textId="77777777" w:rsidR="00735BFD" w:rsidRPr="00CF54FC" w:rsidRDefault="00735BFD" w:rsidP="00EE6D50">
      <w:pPr>
        <w:pStyle w:val="20"/>
        <w:keepNext w:val="0"/>
        <w:widowControl w:val="0"/>
        <w:ind w:left="0" w:right="0" w:firstLine="709"/>
        <w:jc w:val="both"/>
        <w:rPr>
          <w:rFonts w:ascii="Times New Roman" w:hAnsi="Times New Roman"/>
          <w:b/>
          <w:i w:val="0"/>
          <w:sz w:val="24"/>
        </w:rPr>
      </w:pPr>
    </w:p>
    <w:p w14:paraId="603C6E4D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Минимальный набор данных должен соответствовать ГОСТ </w:t>
      </w:r>
      <w:r w:rsidR="001A41F3">
        <w:rPr>
          <w:color w:val="000000" w:themeColor="text1"/>
          <w:sz w:val="24"/>
        </w:rPr>
        <w:t>33464</w:t>
      </w:r>
      <w:r w:rsidRPr="00CF54FC">
        <w:rPr>
          <w:color w:val="000000" w:themeColor="text1"/>
          <w:sz w:val="24"/>
        </w:rPr>
        <w:t>.</w:t>
      </w:r>
    </w:p>
    <w:p w14:paraId="603C6E4E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При включенном напряжении питания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должно постоянно вычислять и с заданной периодичностью, не менее 1 раз/с, сохранять в оперативной памяти данные о времени, географических координатах, скорости ТС и направлении его движения. Сохране</w:t>
      </w:r>
      <w:r w:rsidRPr="00CF54FC">
        <w:rPr>
          <w:color w:val="000000" w:themeColor="text1"/>
          <w:sz w:val="24"/>
        </w:rPr>
        <w:t>н</w:t>
      </w:r>
      <w:r w:rsidRPr="00CF54FC">
        <w:rPr>
          <w:color w:val="000000" w:themeColor="text1"/>
          <w:sz w:val="24"/>
        </w:rPr>
        <w:t xml:space="preserve">ные навигационные данные постоянно должны охватывать интервал времени 20 с (по </w:t>
      </w:r>
      <w:r w:rsidR="00B416E5" w:rsidRPr="00CF54FC">
        <w:rPr>
          <w:color w:val="000000" w:themeColor="text1"/>
          <w:sz w:val="24"/>
        </w:rPr>
        <w:br/>
      </w:r>
      <w:r w:rsidRPr="00CF54FC">
        <w:rPr>
          <w:color w:val="000000" w:themeColor="text1"/>
          <w:sz w:val="24"/>
        </w:rPr>
        <w:t xml:space="preserve">ГОСТ </w:t>
      </w:r>
      <w:r w:rsidR="001A41F3">
        <w:rPr>
          <w:color w:val="000000" w:themeColor="text1"/>
          <w:sz w:val="24"/>
        </w:rPr>
        <w:t>33464</w:t>
      </w:r>
      <w:r w:rsidRPr="00CF54FC">
        <w:rPr>
          <w:color w:val="000000" w:themeColor="text1"/>
          <w:sz w:val="24"/>
        </w:rPr>
        <w:t>) или два предыдущих измерения (по стандарту EN 15722).</w:t>
      </w:r>
    </w:p>
    <w:p w14:paraId="603C6E4F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При активации вызова в ручном режиме,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должно:</w:t>
      </w:r>
    </w:p>
    <w:p w14:paraId="603C6E50" w14:textId="77777777" w:rsidR="00735BFD" w:rsidRPr="00CF54FC" w:rsidRDefault="00735BFD" w:rsidP="00EE6D50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сформировать пакет МНД;</w:t>
      </w:r>
    </w:p>
    <w:p w14:paraId="603C6E51" w14:textId="77777777" w:rsidR="00735BFD" w:rsidRPr="00CF54FC" w:rsidRDefault="00735BFD" w:rsidP="00EE6D50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установить канал связи с ОЭС по номеру 112 (только для экстренных вызовов);</w:t>
      </w:r>
    </w:p>
    <w:p w14:paraId="603C6E52" w14:textId="77777777" w:rsidR="00735BFD" w:rsidRPr="00CF54FC" w:rsidRDefault="00735BFD" w:rsidP="00EE6D50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отправить пакет данных МНД посредством тонального модема;</w:t>
      </w:r>
    </w:p>
    <w:p w14:paraId="603C6E53" w14:textId="77777777" w:rsidR="00735BFD" w:rsidRPr="00CF54FC" w:rsidRDefault="00735BFD" w:rsidP="00EE6D50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предоставить голосовую связь с оператором центра обслуживания аварийных выз</w:t>
      </w:r>
      <w:r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>вов;</w:t>
      </w:r>
    </w:p>
    <w:p w14:paraId="603C6E54" w14:textId="77777777" w:rsidR="00735BFD" w:rsidRPr="00CF54FC" w:rsidRDefault="00735BFD" w:rsidP="00EE6D50">
      <w:pPr>
        <w:pStyle w:val="af8"/>
        <w:widowControl w:val="0"/>
        <w:numPr>
          <w:ilvl w:val="0"/>
          <w:numId w:val="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по окончании сеанса голосовой связи регистрация </w:t>
      </w:r>
      <w:r w:rsidR="00B94B08" w:rsidRPr="00CF54FC">
        <w:rPr>
          <w:rFonts w:eastAsia="TimesNewRomanPSMT"/>
          <w:color w:val="000000" w:themeColor="text1"/>
          <w:sz w:val="24"/>
        </w:rPr>
        <w:t xml:space="preserve">устройства </w:t>
      </w:r>
      <w:r w:rsidRPr="00CF54FC">
        <w:rPr>
          <w:rFonts w:eastAsia="TimesNewRomanPSMT"/>
          <w:color w:val="000000" w:themeColor="text1"/>
          <w:sz w:val="24"/>
        </w:rPr>
        <w:t>в сети должна ост</w:t>
      </w:r>
      <w:r w:rsidRPr="00CF54FC">
        <w:rPr>
          <w:rFonts w:eastAsia="TimesNewRomanPSMT"/>
          <w:color w:val="000000" w:themeColor="text1"/>
          <w:sz w:val="24"/>
        </w:rPr>
        <w:t>а</w:t>
      </w:r>
      <w:r w:rsidRPr="00CF54FC">
        <w:rPr>
          <w:rFonts w:eastAsia="TimesNewRomanPSMT"/>
          <w:color w:val="000000" w:themeColor="text1"/>
          <w:sz w:val="24"/>
        </w:rPr>
        <w:lastRenderedPageBreak/>
        <w:t xml:space="preserve">ваться в течение определенного времени (калибруемый параметр, по умолчанию </w:t>
      </w:r>
      <w:commentRangeStart w:id="49"/>
      <w:r w:rsidRPr="00CF54FC">
        <w:rPr>
          <w:rFonts w:eastAsia="TimesNewRomanPSMT"/>
          <w:color w:val="000000" w:themeColor="text1"/>
          <w:sz w:val="24"/>
        </w:rPr>
        <w:t>60</w:t>
      </w:r>
      <w:commentRangeEnd w:id="49"/>
      <w:r w:rsidR="00FC4A13">
        <w:rPr>
          <w:rStyle w:val="aff0"/>
        </w:rPr>
        <w:commentReference w:id="49"/>
      </w:r>
      <w:r w:rsidRPr="00CF54FC">
        <w:rPr>
          <w:rFonts w:eastAsia="TimesNewRomanPSMT"/>
          <w:color w:val="000000" w:themeColor="text1"/>
          <w:sz w:val="24"/>
        </w:rPr>
        <w:t xml:space="preserve"> мин) для обеспечения возможности установления связи и/или запроса данных от </w:t>
      </w:r>
      <w:r w:rsidR="00B94B08" w:rsidRPr="00CF54FC">
        <w:rPr>
          <w:rFonts w:eastAsia="TimesNewRomanPSMT"/>
          <w:color w:val="000000" w:themeColor="text1"/>
          <w:sz w:val="24"/>
        </w:rPr>
        <w:t>устройства</w:t>
      </w:r>
      <w:r w:rsidRPr="00CF54FC">
        <w:rPr>
          <w:rFonts w:eastAsia="TimesNewRomanPSMT"/>
          <w:color w:val="000000" w:themeColor="text1"/>
          <w:sz w:val="24"/>
        </w:rPr>
        <w:t xml:space="preserve"> по ин</w:t>
      </w:r>
      <w:r w:rsidRPr="00CF54FC">
        <w:rPr>
          <w:rFonts w:eastAsia="TimesNewRomanPSMT"/>
          <w:color w:val="000000" w:themeColor="text1"/>
          <w:sz w:val="24"/>
        </w:rPr>
        <w:t>и</w:t>
      </w:r>
      <w:r w:rsidRPr="00CF54FC">
        <w:rPr>
          <w:rFonts w:eastAsia="TimesNewRomanPSMT"/>
          <w:color w:val="000000" w:themeColor="text1"/>
          <w:sz w:val="24"/>
        </w:rPr>
        <w:t>циативе оператора контакт центра обслуживания аварийных вызовов.</w:t>
      </w:r>
    </w:p>
    <w:p w14:paraId="603C6E55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Если местоположение и скорость ТС не могут быть измерены с погрешностью и разрешением, указанными в п. 1.3.4, то местоположение и скорость транспортного сре</w:t>
      </w:r>
      <w:r w:rsidRPr="00CF54FC">
        <w:rPr>
          <w:color w:val="000000" w:themeColor="text1"/>
          <w:sz w:val="24"/>
        </w:rPr>
        <w:t>д</w:t>
      </w:r>
      <w:r w:rsidRPr="00CF54FC">
        <w:rPr>
          <w:color w:val="000000" w:themeColor="text1"/>
          <w:sz w:val="24"/>
        </w:rPr>
        <w:t>ства должны записываться в состав МНД с признаком недостоверности.</w:t>
      </w:r>
    </w:p>
    <w:p w14:paraId="603C6E56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Если после активации вызова в ручном режиме не удалось осуществить пер</w:t>
      </w:r>
      <w:r w:rsidRPr="00CF54FC">
        <w:rPr>
          <w:color w:val="000000" w:themeColor="text1"/>
          <w:sz w:val="24"/>
        </w:rPr>
        <w:t>е</w:t>
      </w:r>
      <w:r w:rsidRPr="00CF54FC">
        <w:rPr>
          <w:color w:val="000000" w:themeColor="text1"/>
          <w:sz w:val="24"/>
        </w:rPr>
        <w:t xml:space="preserve">дачу сообщения, то повторная отправка данного сообщения должна быть приостановлена на промежуток времени INT MEM TRANSMIT INTERVAL (калибруемый параметр). </w:t>
      </w:r>
    </w:p>
    <w:p w14:paraId="603C6E57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Энергонезависимая память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должна позволять сохранять до 100 зап</w:t>
      </w:r>
      <w:r w:rsidRPr="00CF54FC">
        <w:rPr>
          <w:color w:val="000000" w:themeColor="text1"/>
          <w:sz w:val="24"/>
        </w:rPr>
        <w:t>и</w:t>
      </w:r>
      <w:r w:rsidRPr="00CF54FC">
        <w:rPr>
          <w:color w:val="000000" w:themeColor="text1"/>
          <w:sz w:val="24"/>
        </w:rPr>
        <w:t>сей пакетов МНД.</w:t>
      </w:r>
    </w:p>
    <w:p w14:paraId="603C6E58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 случае удачной передачи МНД, он должен удаляться из внутренней памяти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после получения подтверждения успешного приема МНД со стороны ОЭС (в сл</w:t>
      </w:r>
      <w:r w:rsidRPr="00CF54FC">
        <w:rPr>
          <w:color w:val="000000" w:themeColor="text1"/>
          <w:sz w:val="24"/>
        </w:rPr>
        <w:t>у</w:t>
      </w:r>
      <w:r w:rsidRPr="00CF54FC">
        <w:rPr>
          <w:color w:val="000000" w:themeColor="text1"/>
          <w:sz w:val="24"/>
        </w:rPr>
        <w:t>чае отправки с использования тонального модема), либо успешной отправки SMS-сообщения, содержащего МНД.</w:t>
      </w:r>
    </w:p>
    <w:p w14:paraId="603C6E59" w14:textId="77777777" w:rsidR="00735BFD" w:rsidRPr="00CF54FC" w:rsidRDefault="00735BFD" w:rsidP="00EE6D50">
      <w:pPr>
        <w:pStyle w:val="af8"/>
        <w:widowControl w:val="0"/>
        <w:numPr>
          <w:ilvl w:val="0"/>
          <w:numId w:val="29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Область памяти, выделенная под хранение переданных пакетов МНД и сопу</w:t>
      </w:r>
      <w:r w:rsidRPr="00CF54FC">
        <w:rPr>
          <w:color w:val="000000" w:themeColor="text1"/>
          <w:sz w:val="24"/>
        </w:rPr>
        <w:t>т</w:t>
      </w:r>
      <w:r w:rsidRPr="00CF54FC">
        <w:rPr>
          <w:color w:val="000000" w:themeColor="text1"/>
          <w:sz w:val="24"/>
        </w:rPr>
        <w:t>ствующих навигационных данных, должна быть защищена от модификации содержимого с помощью резервирования областей памяти. Доступ к чтению данных из резервной области должен быть ограничен с помощью системы паролей.</w:t>
      </w:r>
    </w:p>
    <w:p w14:paraId="603C6E5B" w14:textId="77777777" w:rsidR="00735BFD" w:rsidRPr="00CF54FC" w:rsidRDefault="00735BFD" w:rsidP="00EE6D50">
      <w:pPr>
        <w:pStyle w:val="af8"/>
        <w:widowControl w:val="0"/>
        <w:tabs>
          <w:tab w:val="left" w:pos="1134"/>
        </w:tabs>
        <w:ind w:left="0" w:firstLine="709"/>
        <w:contextualSpacing w:val="0"/>
        <w:jc w:val="both"/>
      </w:pPr>
      <w:bookmarkStart w:id="50" w:name="bookmark29"/>
      <w:bookmarkStart w:id="51" w:name="_Toc410146569"/>
    </w:p>
    <w:p w14:paraId="603C6E5C" w14:textId="77777777" w:rsidR="00735BFD" w:rsidRPr="00CF54FC" w:rsidRDefault="00735BFD" w:rsidP="00A62CF9">
      <w:pPr>
        <w:pStyle w:val="13"/>
      </w:pPr>
      <w:bookmarkStart w:id="52" w:name="_Toc424564684"/>
      <w:bookmarkStart w:id="53" w:name="_Toc433005936"/>
      <w:bookmarkStart w:id="54" w:name="_Toc492015443"/>
      <w:bookmarkStart w:id="55" w:name="_Toc106702569"/>
      <w:r w:rsidRPr="00CF54FC">
        <w:t xml:space="preserve">1.3.6 Требования к обеспечению громкой связи в салоне </w:t>
      </w:r>
      <w:bookmarkEnd w:id="50"/>
      <w:bookmarkEnd w:id="51"/>
      <w:bookmarkEnd w:id="52"/>
      <w:bookmarkEnd w:id="53"/>
      <w:r w:rsidRPr="00CF54FC">
        <w:t>ТС</w:t>
      </w:r>
      <w:bookmarkEnd w:id="54"/>
      <w:bookmarkEnd w:id="55"/>
    </w:p>
    <w:p w14:paraId="603C6E5D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5E" w14:textId="77777777" w:rsidR="00735BFD" w:rsidRPr="00CF54FC" w:rsidRDefault="003942B6" w:rsidP="00EE6D50">
      <w:pPr>
        <w:pStyle w:val="af8"/>
        <w:widowControl w:val="0"/>
        <w:numPr>
          <w:ilvl w:val="0"/>
          <w:numId w:val="30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должно обеспечивать предоставление режима громкой связи, пред</w:t>
      </w:r>
      <w:r w:rsidR="00735BFD" w:rsidRPr="00CF54FC">
        <w:rPr>
          <w:color w:val="000000" w:themeColor="text1"/>
          <w:sz w:val="24"/>
        </w:rPr>
        <w:t>у</w:t>
      </w:r>
      <w:r w:rsidR="00735BFD" w:rsidRPr="00CF54FC">
        <w:rPr>
          <w:color w:val="000000" w:themeColor="text1"/>
          <w:sz w:val="24"/>
        </w:rPr>
        <w:t>сматривающего отключение прочих звуковоспроизводящих устройств и систем, штатно или дополнительно установленных в ТС, при совершении экстренного вызова путем подачи к</w:t>
      </w:r>
      <w:r w:rsidR="00735BFD" w:rsidRPr="00CF54FC">
        <w:rPr>
          <w:color w:val="000000" w:themeColor="text1"/>
          <w:sz w:val="24"/>
        </w:rPr>
        <w:t>о</w:t>
      </w:r>
      <w:r w:rsidR="00735BFD" w:rsidRPr="00CF54FC">
        <w:rPr>
          <w:color w:val="000000" w:themeColor="text1"/>
          <w:sz w:val="24"/>
        </w:rPr>
        <w:t>манды (</w:t>
      </w:r>
      <w:proofErr w:type="spellStart"/>
      <w:r w:rsidR="00735BFD" w:rsidRPr="00CF54FC">
        <w:rPr>
          <w:color w:val="000000" w:themeColor="text1"/>
          <w:sz w:val="24"/>
        </w:rPr>
        <w:t>Mute</w:t>
      </w:r>
      <w:proofErr w:type="spellEnd"/>
      <w:r w:rsidR="00735BFD" w:rsidRPr="00CF54FC">
        <w:rPr>
          <w:color w:val="000000" w:themeColor="text1"/>
          <w:sz w:val="24"/>
        </w:rPr>
        <w:t>) на отключение звука.</w:t>
      </w:r>
    </w:p>
    <w:p w14:paraId="603C6E5F" w14:textId="77777777" w:rsidR="00735BFD" w:rsidRPr="00CF54FC" w:rsidRDefault="003942B6" w:rsidP="00EE6D50">
      <w:pPr>
        <w:pStyle w:val="af8"/>
        <w:widowControl w:val="0"/>
        <w:numPr>
          <w:ilvl w:val="0"/>
          <w:numId w:val="30"/>
        </w:numPr>
        <w:tabs>
          <w:tab w:val="left" w:pos="1134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должно обеспечивать возможность ввода (с использованием микр</w:t>
      </w:r>
      <w:r w:rsidR="00735BFD" w:rsidRPr="00CF54FC">
        <w:rPr>
          <w:color w:val="000000" w:themeColor="text1"/>
          <w:sz w:val="24"/>
        </w:rPr>
        <w:t>о</w:t>
      </w:r>
      <w:r w:rsidR="00735BFD" w:rsidRPr="00CF54FC">
        <w:rPr>
          <w:color w:val="000000" w:themeColor="text1"/>
          <w:sz w:val="24"/>
        </w:rPr>
        <w:t>фона) и вывода (с использованием громкоговорителя) звука в режиме голосового звонка в виде полнодуплексной громкой голосовой связи. Должна обеспечиваться узкополосная гол</w:t>
      </w:r>
      <w:r w:rsidR="00735BFD" w:rsidRPr="00CF54FC">
        <w:rPr>
          <w:color w:val="000000" w:themeColor="text1"/>
          <w:sz w:val="24"/>
        </w:rPr>
        <w:t>о</w:t>
      </w:r>
      <w:r w:rsidR="00735BFD" w:rsidRPr="00CF54FC">
        <w:rPr>
          <w:color w:val="000000" w:themeColor="text1"/>
          <w:sz w:val="24"/>
        </w:rPr>
        <w:t>совая связь в полосе частот до 3,4 кГц с частотой дискретизации 8 кГц.</w:t>
      </w:r>
    </w:p>
    <w:p w14:paraId="603C6E60" w14:textId="77777777" w:rsidR="00735BFD" w:rsidRPr="00CF54FC" w:rsidRDefault="00735BFD" w:rsidP="00EE6D50">
      <w:pPr>
        <w:widowControl w:val="0"/>
        <w:ind w:firstLine="709"/>
        <w:jc w:val="both"/>
      </w:pPr>
      <w:bookmarkStart w:id="56" w:name="bookmark31"/>
    </w:p>
    <w:p w14:paraId="603C6E61" w14:textId="77777777" w:rsidR="00735BFD" w:rsidRPr="00CF54FC" w:rsidRDefault="00735BFD" w:rsidP="00A62CF9">
      <w:pPr>
        <w:pStyle w:val="13"/>
      </w:pPr>
      <w:bookmarkStart w:id="57" w:name="bookmark32"/>
      <w:bookmarkStart w:id="58" w:name="_Toc410146571"/>
      <w:bookmarkStart w:id="59" w:name="_Toc424564686"/>
      <w:bookmarkStart w:id="60" w:name="_Toc433005938"/>
      <w:bookmarkStart w:id="61" w:name="_Toc492015445"/>
      <w:bookmarkStart w:id="62" w:name="_Toc106702570"/>
      <w:bookmarkEnd w:id="56"/>
      <w:r w:rsidRPr="00CF54FC">
        <w:t>1.3.</w:t>
      </w:r>
      <w:r w:rsidR="00EA49DE">
        <w:t>7</w:t>
      </w:r>
      <w:r w:rsidRPr="00CF54FC">
        <w:t xml:space="preserve"> Требования к функционированию кнопок и индикаторов</w:t>
      </w:r>
      <w:bookmarkEnd w:id="57"/>
      <w:bookmarkEnd w:id="58"/>
      <w:bookmarkEnd w:id="59"/>
      <w:bookmarkEnd w:id="60"/>
      <w:bookmarkEnd w:id="61"/>
      <w:bookmarkEnd w:id="62"/>
    </w:p>
    <w:p w14:paraId="603C6E62" w14:textId="77777777" w:rsidR="00735BFD" w:rsidRPr="00CF54FC" w:rsidRDefault="00735BFD" w:rsidP="005A7D3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63" w14:textId="77777777" w:rsidR="00735BFD" w:rsidRPr="00CF54FC" w:rsidRDefault="003942B6" w:rsidP="005A7D30">
      <w:pPr>
        <w:pStyle w:val="af8"/>
        <w:widowControl w:val="0"/>
        <w:numPr>
          <w:ilvl w:val="0"/>
          <w:numId w:val="3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rFonts w:eastAsia="TimesNewRomanPSMT"/>
          <w:color w:val="000000" w:themeColor="text1"/>
          <w:sz w:val="24"/>
        </w:rPr>
        <w:t xml:space="preserve">должно переходить в режим экстренного вызова оператора системы ЭРА-ГЛОНАСС (SOS) при нажатии на кнопку SOS, совмещенную с индикатором красного цвета, в соответствии с ГОСТ </w:t>
      </w:r>
      <w:r w:rsidR="001A41F3">
        <w:rPr>
          <w:rFonts w:eastAsia="TimesNewRomanPSMT"/>
          <w:color w:val="000000" w:themeColor="text1"/>
          <w:sz w:val="24"/>
        </w:rPr>
        <w:t>33464</w:t>
      </w:r>
      <w:r w:rsidR="00735BFD" w:rsidRPr="00CF54FC">
        <w:rPr>
          <w:rFonts w:eastAsia="TimesNewRomanPSMT"/>
          <w:color w:val="000000" w:themeColor="text1"/>
          <w:sz w:val="24"/>
        </w:rPr>
        <w:t>.</w:t>
      </w:r>
    </w:p>
    <w:p w14:paraId="603C6E64" w14:textId="77777777" w:rsidR="00735BFD" w:rsidRPr="00CF54FC" w:rsidRDefault="00735BFD" w:rsidP="005A7D30">
      <w:pPr>
        <w:pStyle w:val="af8"/>
        <w:widowControl w:val="0"/>
        <w:numPr>
          <w:ilvl w:val="0"/>
          <w:numId w:val="3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 инициации экстренного вызова на блоке интерфейса пользователя</w:t>
      </w:r>
      <w:r w:rsidR="000A2B66">
        <w:rPr>
          <w:rFonts w:eastAsia="TimesNewRomanPSMT"/>
          <w:color w:val="000000" w:themeColor="text1"/>
          <w:sz w:val="24"/>
        </w:rPr>
        <w:t>,</w:t>
      </w:r>
      <w:r w:rsidRPr="00CF54FC">
        <w:rPr>
          <w:rFonts w:eastAsia="TimesNewRomanPSMT"/>
          <w:color w:val="000000" w:themeColor="text1"/>
          <w:sz w:val="24"/>
        </w:rPr>
        <w:t xml:space="preserve"> а также при срабатывании автоматического режима передачи МНД индикация должна отображаться миганием красным цветом кнопки SOS. </w:t>
      </w:r>
    </w:p>
    <w:p w14:paraId="603C6E65" w14:textId="77777777" w:rsidR="00735BFD" w:rsidRPr="00CF54FC" w:rsidRDefault="00735BFD" w:rsidP="005A7D30">
      <w:pPr>
        <w:pStyle w:val="af8"/>
        <w:widowControl w:val="0"/>
        <w:numPr>
          <w:ilvl w:val="0"/>
          <w:numId w:val="3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Приоритет отображения режимов работы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и неисправностей, в порядке убывания, показан ниже:</w:t>
      </w:r>
    </w:p>
    <w:p w14:paraId="603C6E66" w14:textId="77777777" w:rsidR="000A2B66" w:rsidRPr="00CF54FC" w:rsidRDefault="000A2B66" w:rsidP="000A2B66">
      <w:pPr>
        <w:pStyle w:val="af8"/>
        <w:widowControl w:val="0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установление соединения в режиме «Экстренный </w:t>
      </w:r>
      <w:r w:rsidR="001A41F3" w:rsidRPr="00CF54FC">
        <w:rPr>
          <w:rFonts w:eastAsia="TimesNewRomanPSMT"/>
          <w:color w:val="000000" w:themeColor="text1"/>
          <w:sz w:val="24"/>
        </w:rPr>
        <w:t>вызов»</w:t>
      </w:r>
      <w:r w:rsidR="001A41F3">
        <w:rPr>
          <w:rFonts w:eastAsia="TimesNewRomanPSMT"/>
          <w:color w:val="000000" w:themeColor="text1"/>
          <w:sz w:val="24"/>
        </w:rPr>
        <w:t xml:space="preserve"> /</w:t>
      </w:r>
      <w:r w:rsidRPr="00CF54FC">
        <w:rPr>
          <w:rFonts w:eastAsia="TimesNewRomanPSMT"/>
          <w:color w:val="000000" w:themeColor="text1"/>
          <w:sz w:val="24"/>
        </w:rPr>
        <w:t>экстренный вызов нево</w:t>
      </w:r>
      <w:r w:rsidRPr="00CF54FC">
        <w:rPr>
          <w:rFonts w:eastAsia="TimesNewRomanPSMT"/>
          <w:color w:val="000000" w:themeColor="text1"/>
          <w:sz w:val="24"/>
        </w:rPr>
        <w:t>з</w:t>
      </w:r>
      <w:r w:rsidRPr="00CF54FC">
        <w:rPr>
          <w:rFonts w:eastAsia="TimesNewRomanPSMT"/>
          <w:color w:val="000000" w:themeColor="text1"/>
          <w:sz w:val="24"/>
        </w:rPr>
        <w:t>можен</w:t>
      </w:r>
      <w:r>
        <w:rPr>
          <w:rFonts w:eastAsia="TimesNewRomanPSMT"/>
          <w:color w:val="000000" w:themeColor="text1"/>
          <w:sz w:val="24"/>
        </w:rPr>
        <w:t>/ тестирование</w:t>
      </w:r>
      <w:r w:rsidRPr="00CF54FC">
        <w:rPr>
          <w:rFonts w:eastAsia="TimesNewRomanPSMT"/>
          <w:color w:val="000000" w:themeColor="text1"/>
          <w:sz w:val="24"/>
        </w:rPr>
        <w:t>;</w:t>
      </w:r>
    </w:p>
    <w:p w14:paraId="603C6E67" w14:textId="77777777" w:rsidR="00735BFD" w:rsidRPr="00CF54FC" w:rsidRDefault="00735BFD" w:rsidP="005A7D30">
      <w:pPr>
        <w:pStyle w:val="af8"/>
        <w:widowControl w:val="0"/>
        <w:numPr>
          <w:ilvl w:val="0"/>
          <w:numId w:val="2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неисправность компонентов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="00C31BF5">
        <w:rPr>
          <w:rFonts w:eastAsia="TimesNewRomanPSMT"/>
          <w:color w:val="000000" w:themeColor="text1"/>
          <w:sz w:val="24"/>
        </w:rPr>
        <w:t>(наивысший приоритет).</w:t>
      </w:r>
    </w:p>
    <w:p w14:paraId="603C6E68" w14:textId="77777777" w:rsidR="00735BFD" w:rsidRPr="00CF54FC" w:rsidRDefault="00735BFD" w:rsidP="005A7D30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69" w14:textId="77777777" w:rsidR="00C31BF5" w:rsidRDefault="00C31BF5" w:rsidP="00A62CF9">
      <w:pPr>
        <w:pStyle w:val="13"/>
      </w:pPr>
      <w:bookmarkStart w:id="63" w:name="bookmark33"/>
      <w:bookmarkStart w:id="64" w:name="_Toc410146572"/>
      <w:bookmarkStart w:id="65" w:name="_Toc424564687"/>
      <w:bookmarkStart w:id="66" w:name="_Toc433005939"/>
      <w:bookmarkStart w:id="67" w:name="_Toc492015446"/>
      <w:r>
        <w:br w:type="page"/>
      </w:r>
    </w:p>
    <w:p w14:paraId="603C6E6A" w14:textId="76F683A0" w:rsidR="00735BFD" w:rsidRPr="00CF54FC" w:rsidRDefault="00735BFD" w:rsidP="00A62CF9">
      <w:pPr>
        <w:pStyle w:val="13"/>
      </w:pPr>
      <w:bookmarkStart w:id="68" w:name="_Toc106702571"/>
      <w:r w:rsidRPr="00CF54FC">
        <w:lastRenderedPageBreak/>
        <w:t>1.3.</w:t>
      </w:r>
      <w:r w:rsidR="00EA49DE">
        <w:t>8</w:t>
      </w:r>
      <w:r w:rsidRPr="00CF54FC">
        <w:t xml:space="preserve"> Требования к самодиагностике</w:t>
      </w:r>
      <w:bookmarkEnd w:id="63"/>
      <w:bookmarkEnd w:id="64"/>
      <w:bookmarkEnd w:id="65"/>
      <w:bookmarkEnd w:id="66"/>
      <w:bookmarkEnd w:id="67"/>
      <w:bookmarkEnd w:id="68"/>
    </w:p>
    <w:p w14:paraId="603C6E6B" w14:textId="77777777" w:rsidR="00735BFD" w:rsidRPr="00CF54FC" w:rsidRDefault="00735BFD" w:rsidP="005A7D3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6C" w14:textId="77777777" w:rsidR="00735BFD" w:rsidRPr="004A67AD" w:rsidRDefault="003942B6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4A67AD">
        <w:rPr>
          <w:color w:val="000000" w:themeColor="text1"/>
          <w:sz w:val="24"/>
        </w:rPr>
        <w:t xml:space="preserve">УВ ЭОС </w:t>
      </w:r>
      <w:r w:rsidR="00735BFD" w:rsidRPr="004A67AD">
        <w:rPr>
          <w:rFonts w:eastAsia="TimesNewRomanPSMT"/>
          <w:color w:val="000000" w:themeColor="text1"/>
          <w:sz w:val="24"/>
        </w:rPr>
        <w:t>должн</w:t>
      </w:r>
      <w:r w:rsidR="007268CA" w:rsidRPr="004A67AD">
        <w:rPr>
          <w:rFonts w:eastAsia="TimesNewRomanPSMT"/>
          <w:color w:val="000000" w:themeColor="text1"/>
          <w:sz w:val="24"/>
        </w:rPr>
        <w:t>а</w:t>
      </w:r>
      <w:r w:rsidR="00735BFD" w:rsidRPr="004A67AD">
        <w:rPr>
          <w:rFonts w:eastAsia="TimesNewRomanPSMT"/>
          <w:color w:val="000000" w:themeColor="text1"/>
          <w:sz w:val="24"/>
        </w:rPr>
        <w:t xml:space="preserve"> проводить самодиагностику при каждом включении зажиг</w:t>
      </w:r>
      <w:r w:rsidR="00735BFD" w:rsidRPr="004A67AD">
        <w:rPr>
          <w:rFonts w:eastAsia="TimesNewRomanPSMT"/>
          <w:color w:val="000000" w:themeColor="text1"/>
          <w:sz w:val="24"/>
        </w:rPr>
        <w:t>а</w:t>
      </w:r>
      <w:r w:rsidR="00735BFD" w:rsidRPr="004A67AD">
        <w:rPr>
          <w:rFonts w:eastAsia="TimesNewRomanPSMT"/>
          <w:color w:val="000000" w:themeColor="text1"/>
          <w:sz w:val="24"/>
        </w:rPr>
        <w:t>ния.</w:t>
      </w:r>
    </w:p>
    <w:p w14:paraId="603C6E6D" w14:textId="77777777" w:rsidR="00735BFD" w:rsidRPr="004A67AD" w:rsidRDefault="00735BFD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4A67AD">
        <w:rPr>
          <w:rFonts w:eastAsia="TimesNewRomanPSMT"/>
          <w:color w:val="000000" w:themeColor="text1"/>
          <w:sz w:val="24"/>
        </w:rPr>
        <w:t>Информация о неисправности элементов системы, выявленная в результате и</w:t>
      </w:r>
      <w:r w:rsidRPr="004A67AD">
        <w:rPr>
          <w:rFonts w:eastAsia="TimesNewRomanPSMT"/>
          <w:color w:val="000000" w:themeColor="text1"/>
          <w:sz w:val="24"/>
        </w:rPr>
        <w:t>с</w:t>
      </w:r>
      <w:r w:rsidRPr="004A67AD">
        <w:rPr>
          <w:rFonts w:eastAsia="TimesNewRomanPSMT"/>
          <w:color w:val="000000" w:themeColor="text1"/>
          <w:sz w:val="24"/>
        </w:rPr>
        <w:t>полнения функции самодиагностики, должна фильтроваться и сообщаться пользователю п</w:t>
      </w:r>
      <w:r w:rsidRPr="004A67AD">
        <w:rPr>
          <w:rFonts w:eastAsia="TimesNewRomanPSMT"/>
          <w:color w:val="000000" w:themeColor="text1"/>
          <w:sz w:val="24"/>
        </w:rPr>
        <w:t>о</w:t>
      </w:r>
      <w:r w:rsidRPr="004A67AD">
        <w:rPr>
          <w:rFonts w:eastAsia="TimesNewRomanPSMT"/>
          <w:color w:val="000000" w:themeColor="text1"/>
          <w:sz w:val="24"/>
        </w:rPr>
        <w:t>средством светодиодного индикатора состояния.</w:t>
      </w:r>
    </w:p>
    <w:p w14:paraId="603C6E6E" w14:textId="32B3F6DA" w:rsidR="00735BFD" w:rsidRPr="004A67AD" w:rsidRDefault="00AA0E37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4A67AD">
        <w:rPr>
          <w:rFonts w:eastAsia="TimesNewRomanPSMT"/>
          <w:color w:val="000000" w:themeColor="text1"/>
          <w:sz w:val="24"/>
        </w:rPr>
        <w:t>Активные к</w:t>
      </w:r>
      <w:r w:rsidR="00735BFD" w:rsidRPr="004A67AD">
        <w:rPr>
          <w:rFonts w:eastAsia="TimesNewRomanPSMT"/>
          <w:color w:val="000000" w:themeColor="text1"/>
          <w:sz w:val="24"/>
        </w:rPr>
        <w:t>оды ошибок, выявленны</w:t>
      </w:r>
      <w:r w:rsidRPr="004A67AD">
        <w:rPr>
          <w:rFonts w:eastAsia="TimesNewRomanPSMT"/>
          <w:color w:val="000000" w:themeColor="text1"/>
          <w:sz w:val="24"/>
        </w:rPr>
        <w:t>е</w:t>
      </w:r>
      <w:r w:rsidR="00735BFD" w:rsidRPr="004A67AD">
        <w:rPr>
          <w:rFonts w:eastAsia="TimesNewRomanPSMT"/>
          <w:color w:val="000000" w:themeColor="text1"/>
          <w:sz w:val="24"/>
        </w:rPr>
        <w:t xml:space="preserve"> в процессе самодиагностики </w:t>
      </w:r>
      <w:r w:rsidR="00FC2800" w:rsidRPr="004A67AD">
        <w:rPr>
          <w:rFonts w:eastAsia="TimesNewRomanPSMT"/>
          <w:color w:val="000000" w:themeColor="text1"/>
          <w:sz w:val="24"/>
        </w:rPr>
        <w:t>и эксплу</w:t>
      </w:r>
      <w:r w:rsidR="00FC2800" w:rsidRPr="004A67AD">
        <w:rPr>
          <w:rFonts w:eastAsia="TimesNewRomanPSMT"/>
          <w:color w:val="000000" w:themeColor="text1"/>
          <w:sz w:val="24"/>
        </w:rPr>
        <w:t>а</w:t>
      </w:r>
      <w:r w:rsidR="00FC2800" w:rsidRPr="004A67AD">
        <w:rPr>
          <w:rFonts w:eastAsia="TimesNewRomanPSMT"/>
          <w:color w:val="000000" w:themeColor="text1"/>
          <w:sz w:val="24"/>
        </w:rPr>
        <w:t xml:space="preserve">тации </w:t>
      </w:r>
      <w:r w:rsidR="00735BFD" w:rsidRPr="004A67AD">
        <w:rPr>
          <w:rFonts w:eastAsia="TimesNewRomanPSMT"/>
          <w:color w:val="000000" w:themeColor="text1"/>
          <w:sz w:val="24"/>
        </w:rPr>
        <w:t xml:space="preserve">должны сохраняться в </w:t>
      </w:r>
      <w:r w:rsidR="001A41F3">
        <w:rPr>
          <w:rFonts w:eastAsia="TimesNewRomanPSMT"/>
          <w:color w:val="000000" w:themeColor="text1"/>
          <w:sz w:val="24"/>
        </w:rPr>
        <w:t xml:space="preserve">ОЗУ </w:t>
      </w:r>
      <w:r w:rsidR="001A41F3" w:rsidRPr="004A67AD">
        <w:rPr>
          <w:rFonts w:eastAsia="TimesNewRomanPSMT"/>
          <w:color w:val="000000" w:themeColor="text1"/>
          <w:sz w:val="24"/>
        </w:rPr>
        <w:t>устройства</w:t>
      </w:r>
      <w:r w:rsidR="00735BFD" w:rsidRPr="004A67AD">
        <w:rPr>
          <w:rFonts w:eastAsia="TimesNewRomanPSMT"/>
          <w:color w:val="000000" w:themeColor="text1"/>
          <w:sz w:val="24"/>
        </w:rPr>
        <w:t xml:space="preserve"> и быть доступны для диагностической аппар</w:t>
      </w:r>
      <w:r w:rsidR="00735BFD" w:rsidRPr="004A67AD">
        <w:rPr>
          <w:rFonts w:eastAsia="TimesNewRomanPSMT"/>
          <w:color w:val="000000" w:themeColor="text1"/>
          <w:sz w:val="24"/>
        </w:rPr>
        <w:t>а</w:t>
      </w:r>
      <w:r w:rsidR="00735BFD" w:rsidRPr="004A67AD">
        <w:rPr>
          <w:rFonts w:eastAsia="TimesNewRomanPSMT"/>
          <w:color w:val="000000" w:themeColor="text1"/>
          <w:sz w:val="24"/>
        </w:rPr>
        <w:t xml:space="preserve">туры, подключаемой через диагностический разъем </w:t>
      </w:r>
      <w:commentRangeStart w:id="69"/>
      <w:r w:rsidR="00735BFD" w:rsidRPr="004A67AD">
        <w:rPr>
          <w:rFonts w:eastAsia="TimesNewRomanPSMT"/>
          <w:color w:val="000000" w:themeColor="text1"/>
          <w:sz w:val="24"/>
        </w:rPr>
        <w:t>к CAN-</w:t>
      </w:r>
      <w:r w:rsidR="008F1F8E">
        <w:rPr>
          <w:rFonts w:eastAsia="TimesNewRomanPSMT"/>
          <w:color w:val="000000" w:themeColor="text1"/>
          <w:sz w:val="24"/>
          <w:lang w:val="en-US"/>
        </w:rPr>
        <w:t>UART</w:t>
      </w:r>
      <w:r w:rsidR="00A62CF9">
        <w:rPr>
          <w:rFonts w:eastAsia="TimesNewRomanPSMT"/>
          <w:color w:val="000000" w:themeColor="text1"/>
          <w:sz w:val="24"/>
        </w:rPr>
        <w:t xml:space="preserve"> </w:t>
      </w:r>
      <w:r w:rsidR="00735BFD" w:rsidRPr="004A67AD">
        <w:rPr>
          <w:rFonts w:eastAsia="TimesNewRomanPSMT"/>
          <w:color w:val="000000" w:themeColor="text1"/>
          <w:sz w:val="24"/>
        </w:rPr>
        <w:t xml:space="preserve">шине </w:t>
      </w:r>
      <w:commentRangeEnd w:id="69"/>
      <w:r w:rsidR="00075CDF">
        <w:rPr>
          <w:rStyle w:val="aff0"/>
        </w:rPr>
        <w:commentReference w:id="69"/>
      </w:r>
      <w:r w:rsidR="00735BFD" w:rsidRPr="004A67AD">
        <w:rPr>
          <w:rFonts w:eastAsia="TimesNewRomanPSMT"/>
          <w:color w:val="000000" w:themeColor="text1"/>
          <w:sz w:val="24"/>
        </w:rPr>
        <w:t>и/или по радиокан</w:t>
      </w:r>
      <w:r w:rsidR="00735BFD" w:rsidRPr="004A67AD">
        <w:rPr>
          <w:rFonts w:eastAsia="TimesNewRomanPSMT"/>
          <w:color w:val="000000" w:themeColor="text1"/>
          <w:sz w:val="24"/>
        </w:rPr>
        <w:t>а</w:t>
      </w:r>
      <w:r w:rsidR="00735BFD" w:rsidRPr="004A67AD">
        <w:rPr>
          <w:rFonts w:eastAsia="TimesNewRomanPSMT"/>
          <w:color w:val="000000" w:themeColor="text1"/>
          <w:sz w:val="24"/>
        </w:rPr>
        <w:t>лу</w:t>
      </w:r>
      <w:r w:rsidRPr="004A67AD">
        <w:rPr>
          <w:rFonts w:eastAsia="TimesNewRomanPSMT"/>
          <w:color w:val="000000" w:themeColor="text1"/>
          <w:sz w:val="24"/>
        </w:rPr>
        <w:t xml:space="preserve"> до момента выключения зажигания</w:t>
      </w:r>
      <w:r w:rsidR="00FC2800" w:rsidRPr="004A67AD">
        <w:rPr>
          <w:rFonts w:eastAsia="TimesNewRomanPSMT"/>
          <w:color w:val="000000" w:themeColor="text1"/>
          <w:sz w:val="24"/>
        </w:rPr>
        <w:t>.</w:t>
      </w:r>
      <w:r w:rsidRPr="004A67AD">
        <w:rPr>
          <w:rFonts w:eastAsia="TimesNewRomanPSMT"/>
          <w:color w:val="000000" w:themeColor="text1"/>
          <w:sz w:val="24"/>
        </w:rPr>
        <w:t xml:space="preserve"> </w:t>
      </w:r>
      <w:r w:rsidR="0058650D" w:rsidRPr="004A67AD">
        <w:rPr>
          <w:rFonts w:eastAsia="TimesNewRomanPSMT"/>
          <w:color w:val="000000" w:themeColor="text1"/>
          <w:sz w:val="24"/>
        </w:rPr>
        <w:t xml:space="preserve"> </w:t>
      </w:r>
    </w:p>
    <w:p w14:paraId="603C6E6F" w14:textId="77777777" w:rsidR="00735BFD" w:rsidRPr="00CF54FC" w:rsidRDefault="00735BFD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При самодиагностике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должны быть реализованы следующие прове</w:t>
      </w:r>
      <w:r w:rsidRPr="00CF54FC">
        <w:rPr>
          <w:rFonts w:eastAsia="TimesNewRomanPSMT"/>
          <w:color w:val="000000" w:themeColor="text1"/>
          <w:sz w:val="24"/>
        </w:rPr>
        <w:t>р</w:t>
      </w:r>
      <w:r w:rsidRPr="00CF54FC">
        <w:rPr>
          <w:rFonts w:eastAsia="TimesNewRomanPSMT"/>
          <w:color w:val="000000" w:themeColor="text1"/>
          <w:sz w:val="24"/>
        </w:rPr>
        <w:t>ки:</w:t>
      </w:r>
    </w:p>
    <w:p w14:paraId="603C6E70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целостность образа ПО (контрольные суммы);</w:t>
      </w:r>
    </w:p>
    <w:p w14:paraId="603C6E71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работоспособность коммуникационного модуля GSM/UMTS (без регистрации в с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>ти);</w:t>
      </w:r>
    </w:p>
    <w:p w14:paraId="603C6E72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работоспособность приемника ГНСС;</w:t>
      </w:r>
    </w:p>
    <w:p w14:paraId="603C6E73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достоверность определяемых ГНСС приемником навигационно-временных пар</w:t>
      </w:r>
      <w:r w:rsidRPr="00CF54FC">
        <w:rPr>
          <w:rFonts w:eastAsia="TimesNewRomanPSMT"/>
          <w:color w:val="000000" w:themeColor="text1"/>
          <w:sz w:val="24"/>
        </w:rPr>
        <w:t>а</w:t>
      </w:r>
      <w:r w:rsidRPr="00CF54FC">
        <w:rPr>
          <w:rFonts w:eastAsia="TimesNewRomanPSMT"/>
          <w:color w:val="000000" w:themeColor="text1"/>
          <w:sz w:val="24"/>
        </w:rPr>
        <w:t>метров (функция RAIM);</w:t>
      </w:r>
    </w:p>
    <w:p w14:paraId="603C6E74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оценка уровня заряда резервной батареи и работоспособность контролера заряда;</w:t>
      </w:r>
    </w:p>
    <w:p w14:paraId="603C6E75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работоспособность часов реального времени;</w:t>
      </w:r>
    </w:p>
    <w:p w14:paraId="603C6E76" w14:textId="77777777" w:rsidR="00735BFD" w:rsidRPr="0059150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strike/>
          <w:color w:val="000000" w:themeColor="text1"/>
          <w:sz w:val="24"/>
          <w:highlight w:val="red"/>
        </w:rPr>
      </w:pP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работоспособность CAN шины.</w:t>
      </w:r>
    </w:p>
    <w:p w14:paraId="603C6E77" w14:textId="77777777" w:rsidR="00735BFD" w:rsidRPr="00CF54FC" w:rsidRDefault="00735BFD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Программное обеспечение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должно обеспечивать выдачу следующей диагностической информации и управление настройками приемника ГНСС:</w:t>
      </w:r>
    </w:p>
    <w:p w14:paraId="603C6E78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навигационно-временной информации;</w:t>
      </w:r>
    </w:p>
    <w:p w14:paraId="603C6E79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результаты автономного контроля целостности (достоверности) навигационных определений и исключения недостоверных измерений (функция RAIM);</w:t>
      </w:r>
    </w:p>
    <w:p w14:paraId="603C6E7A" w14:textId="77777777" w:rsidR="00735BFD" w:rsidRPr="00CF54FC" w:rsidRDefault="00735BFD" w:rsidP="005A7D30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управление настройками приемника ГНСС с использованием программного обесп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>чения разработчика приемника (например, скорость обмена NMEA данными);</w:t>
      </w:r>
    </w:p>
    <w:p w14:paraId="603C6E7B" w14:textId="77777777" w:rsidR="00735BFD" w:rsidRPr="0059150C" w:rsidRDefault="00735BFD" w:rsidP="00C31BF5">
      <w:pPr>
        <w:pStyle w:val="af8"/>
        <w:widowControl w:val="0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strike/>
          <w:color w:val="000000" w:themeColor="text1"/>
          <w:sz w:val="24"/>
          <w:highlight w:val="red"/>
        </w:rPr>
      </w:pP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данные о модуле вектора скорости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 и текущего времени, полученные с помощью обработки сигналов ГНСС, должны сравниваться </w:t>
      </w:r>
      <w:r w:rsidR="003942B6" w:rsidRPr="0059150C">
        <w:rPr>
          <w:strike/>
          <w:color w:val="000000" w:themeColor="text1"/>
          <w:sz w:val="24"/>
          <w:highlight w:val="red"/>
        </w:rPr>
        <w:t xml:space="preserve">УВ ЭОС 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с данными, полученными от 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и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стем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 с помощью CAN шины. При получении разницы скоростей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, полученных разн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ы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ми способами на величину более чем AV и АТ (калибровочные константы), должны форм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и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роваться признаки ошибки и сохраняться в ЗУ в области накопленных ошибок.</w:t>
      </w:r>
    </w:p>
    <w:p w14:paraId="603C6E7C" w14:textId="77777777" w:rsidR="00735BFD" w:rsidRPr="0059150C" w:rsidRDefault="00735BFD" w:rsidP="005A7D30">
      <w:pPr>
        <w:pStyle w:val="af8"/>
        <w:widowControl w:val="0"/>
        <w:numPr>
          <w:ilvl w:val="0"/>
          <w:numId w:val="33"/>
        </w:numPr>
        <w:tabs>
          <w:tab w:val="left" w:pos="1134"/>
        </w:tabs>
        <w:contextualSpacing w:val="0"/>
        <w:jc w:val="both"/>
        <w:rPr>
          <w:rFonts w:eastAsia="TimesNewRomanPSMT"/>
          <w:strike/>
          <w:color w:val="000000" w:themeColor="text1"/>
          <w:sz w:val="24"/>
          <w:highlight w:val="red"/>
        </w:rPr>
      </w:pP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Данные о модуле вектора скорости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 и текущего времени, полученные с п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о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мощью обработки сигналов ГНСС, должны сравниваться </w:t>
      </w:r>
      <w:r w:rsidR="003942B6" w:rsidRPr="0059150C">
        <w:rPr>
          <w:strike/>
          <w:color w:val="000000" w:themeColor="text1"/>
          <w:sz w:val="24"/>
          <w:highlight w:val="red"/>
        </w:rPr>
        <w:t xml:space="preserve">УВ ЭОС 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с данными, полученными от систем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 xml:space="preserve"> с помощью CAN шины. При получении разницы скоростей </w:t>
      </w:r>
      <w:r w:rsidRPr="0059150C">
        <w:rPr>
          <w:strike/>
          <w:color w:val="000000" w:themeColor="text1"/>
          <w:sz w:val="24"/>
          <w:highlight w:val="red"/>
        </w:rPr>
        <w:t>ТС</w:t>
      </w: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, полученных разными способами на величину более чем AV и АТ (калибровочные константы), должны формироваться признаки ошибки и сохраняться в ЗУ в области накопленных ошибок.</w:t>
      </w:r>
    </w:p>
    <w:p w14:paraId="603C6E83" w14:textId="7BACD016" w:rsidR="00EA49DE" w:rsidRPr="0059150C" w:rsidRDefault="00EA49DE" w:rsidP="00A62CF9">
      <w:pPr>
        <w:pStyle w:val="13"/>
        <w:rPr>
          <w:strike/>
        </w:rPr>
      </w:pPr>
      <w:bookmarkStart w:id="70" w:name="_Toc410146561"/>
      <w:bookmarkStart w:id="71" w:name="_Toc424564676"/>
    </w:p>
    <w:p w14:paraId="603C6E84" w14:textId="55B51F60" w:rsidR="003C6BB9" w:rsidRPr="00CF54FC" w:rsidRDefault="003C6BB9" w:rsidP="00A62CF9">
      <w:pPr>
        <w:pStyle w:val="13"/>
      </w:pPr>
      <w:bookmarkStart w:id="72" w:name="_Toc106702572"/>
      <w:r w:rsidRPr="00CF54FC">
        <w:t>1.3.</w:t>
      </w:r>
      <w:r w:rsidR="0082037A">
        <w:t>9</w:t>
      </w:r>
      <w:r w:rsidRPr="00CF54FC">
        <w:t xml:space="preserve"> Требования к токам потребления</w:t>
      </w:r>
      <w:bookmarkEnd w:id="70"/>
      <w:bookmarkEnd w:id="71"/>
      <w:bookmarkEnd w:id="72"/>
    </w:p>
    <w:p w14:paraId="603C6E85" w14:textId="77777777" w:rsidR="003C6BB9" w:rsidRPr="00CF54FC" w:rsidRDefault="003C6BB9" w:rsidP="005A7D30">
      <w:pPr>
        <w:widowControl w:val="0"/>
        <w:ind w:firstLine="709"/>
        <w:jc w:val="both"/>
      </w:pPr>
    </w:p>
    <w:p w14:paraId="603C6E86" w14:textId="5AFB217D" w:rsidR="003C6BB9" w:rsidRPr="00CF54FC" w:rsidRDefault="0082037A" w:rsidP="0082037A">
      <w:pPr>
        <w:pStyle w:val="af8"/>
        <w:widowControl w:val="0"/>
        <w:tabs>
          <w:tab w:val="left" w:pos="1134"/>
        </w:tabs>
        <w:autoSpaceDE w:val="0"/>
        <w:autoSpaceDN w:val="0"/>
        <w:adjustRightInd w:val="0"/>
        <w:ind w:left="709"/>
        <w:contextualSpacing w:val="0"/>
        <w:jc w:val="both"/>
        <w:rPr>
          <w:color w:val="000000" w:themeColor="text1"/>
          <w:sz w:val="24"/>
        </w:rPr>
      </w:pPr>
      <w:bookmarkStart w:id="73" w:name="_Hlk106371284"/>
      <w:r>
        <w:rPr>
          <w:color w:val="000000" w:themeColor="text1"/>
          <w:sz w:val="24"/>
        </w:rPr>
        <w:t xml:space="preserve">1.3.9.1 </w:t>
      </w:r>
      <w:r w:rsidR="003C6BB9" w:rsidRPr="00CF54FC">
        <w:rPr>
          <w:color w:val="000000" w:themeColor="text1"/>
          <w:sz w:val="24"/>
        </w:rPr>
        <w:t xml:space="preserve">Требования к токам потребления приведены в таблице </w:t>
      </w:r>
      <w:r w:rsidR="005A7D30" w:rsidRPr="00CF54FC">
        <w:rPr>
          <w:color w:val="000000" w:themeColor="text1"/>
          <w:sz w:val="24"/>
        </w:rPr>
        <w:t>2</w:t>
      </w:r>
      <w:r w:rsidR="003C6BB9" w:rsidRPr="00CF54FC">
        <w:rPr>
          <w:color w:val="000000" w:themeColor="text1"/>
          <w:sz w:val="24"/>
        </w:rPr>
        <w:t>.</w:t>
      </w:r>
    </w:p>
    <w:p w14:paraId="603C6E87" w14:textId="77777777" w:rsidR="003C6BB9" w:rsidRPr="00CF54FC" w:rsidRDefault="003C6BB9" w:rsidP="005A7D30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 w:val="24"/>
        </w:rPr>
      </w:pPr>
    </w:p>
    <w:p w14:paraId="603C6E88" w14:textId="77777777" w:rsidR="003C6BB9" w:rsidRPr="00CF54FC" w:rsidRDefault="003C6BB9" w:rsidP="005A7D30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Таблица </w:t>
      </w:r>
      <w:r w:rsidR="005A7D30" w:rsidRPr="00CF54FC">
        <w:rPr>
          <w:color w:val="000000" w:themeColor="text1"/>
          <w:sz w:val="24"/>
        </w:rPr>
        <w:t>2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446"/>
        <w:gridCol w:w="1407"/>
      </w:tblGrid>
      <w:tr w:rsidR="00A0355F" w:rsidRPr="00CF54FC" w14:paraId="603C6E8B" w14:textId="77777777" w:rsidTr="00A0355F">
        <w:trPr>
          <w:tblHeader/>
        </w:trPr>
        <w:tc>
          <w:tcPr>
            <w:tcW w:w="4286" w:type="pct"/>
          </w:tcPr>
          <w:p w14:paraId="603C6E89" w14:textId="77777777" w:rsidR="00A0355F" w:rsidRPr="00420CEC" w:rsidRDefault="00A0355F" w:rsidP="003C6BB9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</w:rPr>
            </w:pPr>
            <w:r w:rsidRPr="00420CEC">
              <w:rPr>
                <w:color w:val="000000" w:themeColor="text1"/>
                <w:sz w:val="24"/>
              </w:rPr>
              <w:t>Токи потребления</w:t>
            </w:r>
          </w:p>
        </w:tc>
        <w:tc>
          <w:tcPr>
            <w:tcW w:w="714" w:type="pct"/>
          </w:tcPr>
          <w:p w14:paraId="603C6E8A" w14:textId="77777777" w:rsidR="00A0355F" w:rsidRPr="00420CEC" w:rsidRDefault="00A0355F" w:rsidP="003C6BB9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</w:rPr>
            </w:pPr>
            <w:r w:rsidRPr="00420CEC">
              <w:rPr>
                <w:color w:val="000000" w:themeColor="text1"/>
                <w:sz w:val="24"/>
              </w:rPr>
              <w:t>Значение</w:t>
            </w:r>
          </w:p>
        </w:tc>
      </w:tr>
      <w:tr w:rsidR="00A0355F" w:rsidRPr="00CF54FC" w14:paraId="603C6E91" w14:textId="77777777" w:rsidTr="00A0355F">
        <w:tc>
          <w:tcPr>
            <w:tcW w:w="4286" w:type="pct"/>
          </w:tcPr>
          <w:p w14:paraId="603C6E8F" w14:textId="28F048AE" w:rsidR="00A0355F" w:rsidRPr="00CF54FC" w:rsidRDefault="00A90AE7" w:rsidP="00D52584">
            <w:pPr>
              <w:widowControl w:val="0"/>
              <w:tabs>
                <w:tab w:val="left" w:pos="1560"/>
              </w:tabs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средний ток в режиме ожидания при зарядке резервной батареи, не более, мА</w:t>
            </w:r>
          </w:p>
        </w:tc>
        <w:tc>
          <w:tcPr>
            <w:tcW w:w="714" w:type="pct"/>
          </w:tcPr>
          <w:p w14:paraId="603C6E90" w14:textId="25210AB6" w:rsidR="00A0355F" w:rsidRPr="000A2B66" w:rsidRDefault="00A90AE7" w:rsidP="00D44F0B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val="en-US"/>
              </w:rPr>
              <w:t>200</w:t>
            </w:r>
            <w:r w:rsidR="00A0355F" w:rsidRPr="000A2B66">
              <w:rPr>
                <w:color w:val="000000" w:themeColor="text1"/>
                <w:sz w:val="24"/>
              </w:rPr>
              <w:t>,0</w:t>
            </w:r>
          </w:p>
        </w:tc>
      </w:tr>
      <w:tr w:rsidR="00A0355F" w:rsidRPr="00CF54FC" w14:paraId="603C6E94" w14:textId="77777777" w:rsidTr="00A0355F">
        <w:tc>
          <w:tcPr>
            <w:tcW w:w="4286" w:type="pct"/>
          </w:tcPr>
          <w:p w14:paraId="603C6E92" w14:textId="77777777" w:rsidR="00A0355F" w:rsidRPr="00CF54FC" w:rsidRDefault="00A0355F" w:rsidP="00D52584">
            <w:pPr>
              <w:widowControl w:val="0"/>
              <w:tabs>
                <w:tab w:val="left" w:pos="1560"/>
              </w:tabs>
              <w:jc w:val="both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в режиме «Выключен», не более, мкА</w:t>
            </w:r>
          </w:p>
        </w:tc>
        <w:tc>
          <w:tcPr>
            <w:tcW w:w="714" w:type="pct"/>
          </w:tcPr>
          <w:p w14:paraId="603C6E93" w14:textId="77777777" w:rsidR="00A0355F" w:rsidRPr="000A2B66" w:rsidRDefault="005A47B7" w:rsidP="005A47B7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</w:rPr>
            </w:pPr>
            <w:r w:rsidRPr="000A2B66">
              <w:rPr>
                <w:color w:val="000000" w:themeColor="text1"/>
                <w:sz w:val="24"/>
              </w:rPr>
              <w:t>1</w:t>
            </w:r>
            <w:r w:rsidR="00A0355F" w:rsidRPr="000A2B66">
              <w:rPr>
                <w:color w:val="000000" w:themeColor="text1"/>
                <w:sz w:val="24"/>
              </w:rPr>
              <w:t>00</w:t>
            </w:r>
          </w:p>
        </w:tc>
      </w:tr>
      <w:tr w:rsidR="00A0355F" w:rsidRPr="00CF54FC" w14:paraId="603C6E97" w14:textId="77777777" w:rsidTr="00A0355F">
        <w:tc>
          <w:tcPr>
            <w:tcW w:w="4286" w:type="pct"/>
          </w:tcPr>
          <w:p w14:paraId="603C6E95" w14:textId="77777777" w:rsidR="00A0355F" w:rsidRPr="00CF54FC" w:rsidRDefault="00A0355F" w:rsidP="00D52584">
            <w:pPr>
              <w:widowControl w:val="0"/>
              <w:tabs>
                <w:tab w:val="left" w:pos="1560"/>
              </w:tabs>
              <w:jc w:val="both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средний ток в режиме ожидания, не более, мА</w:t>
            </w:r>
          </w:p>
        </w:tc>
        <w:tc>
          <w:tcPr>
            <w:tcW w:w="714" w:type="pct"/>
          </w:tcPr>
          <w:p w14:paraId="603C6E96" w14:textId="7FA4B73D" w:rsidR="00A0355F" w:rsidRPr="0082037A" w:rsidRDefault="00A90AE7" w:rsidP="005A47B7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100</w:t>
            </w:r>
          </w:p>
        </w:tc>
      </w:tr>
      <w:tr w:rsidR="00A0355F" w:rsidRPr="00CF54FC" w14:paraId="603C6E9A" w14:textId="77777777" w:rsidTr="00A0355F">
        <w:tc>
          <w:tcPr>
            <w:tcW w:w="4286" w:type="pct"/>
          </w:tcPr>
          <w:p w14:paraId="603C6E98" w14:textId="6D16982B" w:rsidR="00A0355F" w:rsidRPr="00CF54FC" w:rsidRDefault="00A0355F" w:rsidP="00D52584">
            <w:pPr>
              <w:widowControl w:val="0"/>
              <w:tabs>
                <w:tab w:val="left" w:pos="1560"/>
              </w:tabs>
              <w:jc w:val="both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 xml:space="preserve">в режиме </w:t>
            </w:r>
            <w:r w:rsidRPr="00CF54FC">
              <w:rPr>
                <w:bCs/>
                <w:color w:val="000000" w:themeColor="text1"/>
                <w:sz w:val="24"/>
              </w:rPr>
              <w:t xml:space="preserve">«Экстренный вызов», </w:t>
            </w:r>
            <w:r w:rsidRPr="00CF54FC">
              <w:rPr>
                <w:color w:val="000000" w:themeColor="text1"/>
                <w:sz w:val="24"/>
              </w:rPr>
              <w:t xml:space="preserve">при громкой голосовой связи, не более, </w:t>
            </w:r>
            <w:r w:rsidR="00174D90">
              <w:rPr>
                <w:color w:val="000000"/>
                <w:sz w:val="24"/>
              </w:rPr>
              <w:t>мА</w:t>
            </w:r>
          </w:p>
        </w:tc>
        <w:tc>
          <w:tcPr>
            <w:tcW w:w="714" w:type="pct"/>
          </w:tcPr>
          <w:p w14:paraId="603C6E99" w14:textId="16D890F3" w:rsidR="00A0355F" w:rsidRPr="000A2B66" w:rsidRDefault="00A90AE7" w:rsidP="005A47B7">
            <w:pPr>
              <w:tabs>
                <w:tab w:val="left" w:pos="1560"/>
              </w:tabs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250</w:t>
            </w:r>
          </w:p>
        </w:tc>
      </w:tr>
    </w:tbl>
    <w:p w14:paraId="603C6E9B" w14:textId="77777777" w:rsidR="00735BFD" w:rsidRPr="00CF54FC" w:rsidRDefault="00735BFD" w:rsidP="00EE6D50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9C" w14:textId="09B8720E" w:rsidR="00735BFD" w:rsidRPr="00CF54FC" w:rsidRDefault="00735BFD" w:rsidP="00A62CF9">
      <w:pPr>
        <w:pStyle w:val="13"/>
      </w:pPr>
      <w:bookmarkStart w:id="74" w:name="_Toc410146574"/>
      <w:bookmarkStart w:id="75" w:name="_Toc424564689"/>
      <w:bookmarkStart w:id="76" w:name="_Toc433005941"/>
      <w:bookmarkStart w:id="77" w:name="_Toc106702573"/>
      <w:bookmarkStart w:id="78" w:name="_Toc492015448"/>
      <w:bookmarkEnd w:id="73"/>
      <w:r w:rsidRPr="00CF54FC">
        <w:t>1.3.1</w:t>
      </w:r>
      <w:r w:rsidR="0082037A">
        <w:t>0</w:t>
      </w:r>
      <w:r w:rsidRPr="00CF54FC">
        <w:t xml:space="preserve"> Требования к режимам работы </w:t>
      </w:r>
      <w:bookmarkEnd w:id="74"/>
      <w:bookmarkEnd w:id="75"/>
      <w:bookmarkEnd w:id="76"/>
      <w:r w:rsidR="00B94B08" w:rsidRPr="00CF54FC">
        <w:t>УВ ЭОС</w:t>
      </w:r>
      <w:bookmarkEnd w:id="77"/>
      <w:r w:rsidR="00B94B08" w:rsidRPr="00CF54FC">
        <w:t xml:space="preserve"> </w:t>
      </w:r>
      <w:bookmarkEnd w:id="78"/>
    </w:p>
    <w:p w14:paraId="603C6E9D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9E" w14:textId="41016EF4" w:rsidR="00735BFD" w:rsidRPr="00CF54FC" w:rsidRDefault="00735BFD" w:rsidP="00A62CF9">
      <w:pPr>
        <w:pStyle w:val="13"/>
      </w:pPr>
      <w:bookmarkStart w:id="79" w:name="_Toc424564690"/>
      <w:bookmarkStart w:id="80" w:name="_Toc433005942"/>
      <w:bookmarkStart w:id="81" w:name="_Toc492015449"/>
      <w:bookmarkStart w:id="82" w:name="_Toc106702574"/>
      <w:r w:rsidRPr="00CF54FC">
        <w:t>1.3.1</w:t>
      </w:r>
      <w:r w:rsidR="0082037A">
        <w:t>0</w:t>
      </w:r>
      <w:r w:rsidRPr="00CF54FC">
        <w:t>.</w:t>
      </w:r>
      <w:r w:rsidR="00505B94" w:rsidRPr="00CF54FC">
        <w:t>1</w:t>
      </w:r>
      <w:r w:rsidRPr="00CF54FC">
        <w:t xml:space="preserve"> Режим «Выключен</w:t>
      </w:r>
      <w:bookmarkEnd w:id="79"/>
      <w:r w:rsidRPr="00CF54FC">
        <w:t>»</w:t>
      </w:r>
      <w:bookmarkEnd w:id="80"/>
      <w:bookmarkEnd w:id="81"/>
      <w:bookmarkEnd w:id="82"/>
    </w:p>
    <w:p w14:paraId="603C6E9F" w14:textId="77777777" w:rsidR="00735BFD" w:rsidRPr="00CF54FC" w:rsidRDefault="00735BFD" w:rsidP="00EE6D50">
      <w:pPr>
        <w:pStyle w:val="af8"/>
        <w:widowControl w:val="0"/>
        <w:numPr>
          <w:ilvl w:val="3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A0" w14:textId="77777777" w:rsidR="00735BFD" w:rsidRPr="00CF54FC" w:rsidRDefault="00735BFD" w:rsidP="00EE6D50">
      <w:pPr>
        <w:pStyle w:val="af8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При нахождении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в данном режиме, стабилизатор напряжения находится в режиме ожидания (не работает), и соответственно все питаемые от него потребители (упра</w:t>
      </w:r>
      <w:r w:rsidRPr="00CF54FC">
        <w:rPr>
          <w:rFonts w:eastAsia="TimesNewRomanPSMT"/>
          <w:color w:val="000000" w:themeColor="text1"/>
          <w:sz w:val="24"/>
        </w:rPr>
        <w:t>в</w:t>
      </w:r>
      <w:r w:rsidRPr="00CF54FC">
        <w:rPr>
          <w:rFonts w:eastAsia="TimesNewRomanPSMT"/>
          <w:color w:val="000000" w:themeColor="text1"/>
          <w:sz w:val="24"/>
        </w:rPr>
        <w:t>ляющий микроконтроллер, навигационный приемник, GSM/UMTS-модуль) тоже выключ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>ны. Изделие должно находиться в режиме «Выключен» при выключенном зажигании (о</w:t>
      </w:r>
      <w:r w:rsidRPr="00CF54FC">
        <w:rPr>
          <w:rFonts w:eastAsia="TimesNewRomanPSMT"/>
          <w:color w:val="000000" w:themeColor="text1"/>
          <w:sz w:val="24"/>
        </w:rPr>
        <w:t>т</w:t>
      </w:r>
      <w:r w:rsidRPr="00CF54FC">
        <w:rPr>
          <w:rFonts w:eastAsia="TimesNewRomanPSMT"/>
          <w:color w:val="000000" w:themeColor="text1"/>
          <w:sz w:val="24"/>
        </w:rPr>
        <w:t>ключена клемма 15), либо при отключенной аккумуляторной батаре</w:t>
      </w:r>
      <w:r w:rsidR="00B97F97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 xml:space="preserve"> (</w:t>
      </w:r>
      <w:r w:rsidR="001A41F3" w:rsidRPr="00CF54FC">
        <w:rPr>
          <w:rFonts w:eastAsia="TimesNewRomanPSMT"/>
          <w:color w:val="000000" w:themeColor="text1"/>
          <w:sz w:val="24"/>
        </w:rPr>
        <w:t>отключена клемма</w:t>
      </w:r>
      <w:r w:rsidRPr="00CF54FC">
        <w:rPr>
          <w:rFonts w:eastAsia="TimesNewRomanPSMT"/>
          <w:color w:val="000000" w:themeColor="text1"/>
          <w:sz w:val="24"/>
        </w:rPr>
        <w:t xml:space="preserve"> 30) после перехода из спящего режима. Выход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из режима «Выключен» должен ос</w:t>
      </w:r>
      <w:r w:rsidRPr="00CF54FC">
        <w:rPr>
          <w:rFonts w:eastAsia="TimesNewRomanPSMT"/>
          <w:color w:val="000000" w:themeColor="text1"/>
          <w:sz w:val="24"/>
        </w:rPr>
        <w:t>у</w:t>
      </w:r>
      <w:r w:rsidRPr="00CF54FC">
        <w:rPr>
          <w:rFonts w:eastAsia="TimesNewRomanPSMT"/>
          <w:color w:val="000000" w:themeColor="text1"/>
          <w:sz w:val="24"/>
        </w:rPr>
        <w:t>ществляться при включении клеммы 15.</w:t>
      </w:r>
    </w:p>
    <w:p w14:paraId="603C6EA1" w14:textId="77777777" w:rsidR="00735BFD" w:rsidRPr="00CF54FC" w:rsidRDefault="00735BFD" w:rsidP="00EE6D50">
      <w:pPr>
        <w:pStyle w:val="af8"/>
        <w:widowControl w:val="0"/>
        <w:numPr>
          <w:ilvl w:val="4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A2" w14:textId="48AAEAE6" w:rsidR="00735BFD" w:rsidRPr="00CF54FC" w:rsidRDefault="00735BFD" w:rsidP="00A62CF9">
      <w:pPr>
        <w:pStyle w:val="13"/>
      </w:pPr>
      <w:bookmarkStart w:id="83" w:name="_Toc424564692"/>
      <w:bookmarkStart w:id="84" w:name="_Toc433005944"/>
      <w:bookmarkStart w:id="85" w:name="_Toc492015451"/>
      <w:bookmarkStart w:id="86" w:name="_Toc106702575"/>
      <w:r w:rsidRPr="00CF54FC">
        <w:t>1.3.1</w:t>
      </w:r>
      <w:r w:rsidR="0082037A">
        <w:t>0</w:t>
      </w:r>
      <w:r w:rsidRPr="00CF54FC">
        <w:t>.</w:t>
      </w:r>
      <w:r w:rsidR="000D0CC1">
        <w:t>2</w:t>
      </w:r>
      <w:r w:rsidRPr="00CF54FC">
        <w:t xml:space="preserve"> Режим «Ожидание»</w:t>
      </w:r>
      <w:bookmarkEnd w:id="83"/>
      <w:bookmarkEnd w:id="84"/>
      <w:bookmarkEnd w:id="85"/>
      <w:bookmarkEnd w:id="86"/>
    </w:p>
    <w:p w14:paraId="603C6EA3" w14:textId="77777777" w:rsidR="00735BFD" w:rsidRPr="00CF54FC" w:rsidRDefault="00735BFD" w:rsidP="00EE6D50">
      <w:pPr>
        <w:pStyle w:val="af8"/>
        <w:widowControl w:val="0"/>
        <w:autoSpaceDE w:val="0"/>
        <w:autoSpaceDN w:val="0"/>
        <w:adjustRightInd w:val="0"/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A4" w14:textId="77777777" w:rsidR="00735BFD" w:rsidRPr="00CF54FC" w:rsidRDefault="00735BFD" w:rsidP="00EE6D50">
      <w:pPr>
        <w:pStyle w:val="af8"/>
        <w:widowControl w:val="0"/>
        <w:numPr>
          <w:ilvl w:val="0"/>
          <w:numId w:val="37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В режиме «Ожидание» (аналогичен режиму «ЭРА» по ГОСТ </w:t>
      </w:r>
      <w:r w:rsidR="001A41F3">
        <w:rPr>
          <w:rFonts w:eastAsia="TimesNewRomanPSMT"/>
          <w:color w:val="000000" w:themeColor="text1"/>
          <w:sz w:val="24"/>
        </w:rPr>
        <w:t>33464</w:t>
      </w:r>
      <w:r w:rsidRPr="00CF54FC">
        <w:rPr>
          <w:rFonts w:eastAsia="TimesNewRomanPSMT"/>
          <w:color w:val="000000" w:themeColor="text1"/>
          <w:sz w:val="24"/>
        </w:rPr>
        <w:t xml:space="preserve">)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дол</w:t>
      </w:r>
      <w:r w:rsidRPr="00CF54FC">
        <w:rPr>
          <w:rFonts w:eastAsia="TimesNewRomanPSMT"/>
          <w:color w:val="000000" w:themeColor="text1"/>
          <w:sz w:val="24"/>
        </w:rPr>
        <w:t>ж</w:t>
      </w:r>
      <w:r w:rsidRPr="00CF54FC">
        <w:rPr>
          <w:rFonts w:eastAsia="TimesNewRomanPSMT"/>
          <w:color w:val="000000" w:themeColor="text1"/>
          <w:sz w:val="24"/>
        </w:rPr>
        <w:t>но выполнять следующие функции:</w:t>
      </w:r>
    </w:p>
    <w:p w14:paraId="603C6EA5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прием радиосигналов ГНСС;</w:t>
      </w:r>
    </w:p>
    <w:p w14:paraId="603C6EA6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вычисление навигационных параметров;</w:t>
      </w:r>
    </w:p>
    <w:p w14:paraId="603C6EA7" w14:textId="77777777" w:rsidR="00735BFD" w:rsidRPr="0059150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strike/>
          <w:color w:val="000000" w:themeColor="text1"/>
          <w:sz w:val="24"/>
          <w:highlight w:val="red"/>
        </w:rPr>
      </w:pPr>
      <w:r w:rsidRPr="0059150C">
        <w:rPr>
          <w:rFonts w:eastAsia="TimesNewRomanPSMT"/>
          <w:strike/>
          <w:color w:val="000000" w:themeColor="text1"/>
          <w:sz w:val="24"/>
          <w:highlight w:val="red"/>
        </w:rPr>
        <w:t>мониторинг параметров транспортного средства посредством шины CAN;</w:t>
      </w:r>
    </w:p>
    <w:p w14:paraId="603C6EA8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подготовка пакета данных МНД для обеспечения возможности его передачи, при получении команды на осуществление аварийного вызова;</w:t>
      </w:r>
    </w:p>
    <w:p w14:paraId="603C6EA9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подготовка пакета сопутствующих навигационных данных;</w:t>
      </w:r>
    </w:p>
    <w:p w14:paraId="603C6EAA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мониторинг управляющих воздействий интерфейсного модуля посредством кнопки «SOS»;</w:t>
      </w:r>
    </w:p>
    <w:p w14:paraId="603C6EAB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обеспечение реакции на управляющие воздействия пользователя;</w:t>
      </w:r>
    </w:p>
    <w:p w14:paraId="603C6EAC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выполнение процедуры самодиагностики;</w:t>
      </w:r>
    </w:p>
    <w:p w14:paraId="603C6EAD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выявление ошибок;</w:t>
      </w:r>
    </w:p>
    <w:p w14:paraId="603C6EAE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осуществление процедур фильтрации и управления сигналами индикации;</w:t>
      </w:r>
    </w:p>
    <w:p w14:paraId="603C6EAF" w14:textId="77777777" w:rsidR="00735BFD" w:rsidRPr="00CF54FC" w:rsidRDefault="00735BFD" w:rsidP="00EE6D50">
      <w:pPr>
        <w:pStyle w:val="af8"/>
        <w:widowControl w:val="0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обеспечение индикации состояния системы и режимов работы посредством прово</w:t>
      </w:r>
      <w:r w:rsidRPr="00CF54FC">
        <w:rPr>
          <w:rFonts w:eastAsia="TimesNewRomanPSMT"/>
          <w:color w:val="000000" w:themeColor="text1"/>
          <w:sz w:val="24"/>
        </w:rPr>
        <w:t>д</w:t>
      </w:r>
      <w:r w:rsidRPr="00CF54FC">
        <w:rPr>
          <w:rFonts w:eastAsia="TimesNewRomanPSMT"/>
          <w:color w:val="000000" w:themeColor="text1"/>
          <w:sz w:val="24"/>
        </w:rPr>
        <w:t xml:space="preserve">ных соединений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и БИП.</w:t>
      </w:r>
    </w:p>
    <w:p w14:paraId="603C6EB0" w14:textId="77777777" w:rsidR="00735BFD" w:rsidRPr="00CF54FC" w:rsidRDefault="00735BFD" w:rsidP="00EE6D50">
      <w:pPr>
        <w:pStyle w:val="af8"/>
        <w:widowControl w:val="0"/>
        <w:numPr>
          <w:ilvl w:val="4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B1" w14:textId="33846403" w:rsidR="00735BFD" w:rsidRPr="00CF54FC" w:rsidRDefault="00735BFD" w:rsidP="00A62CF9">
      <w:pPr>
        <w:pStyle w:val="13"/>
      </w:pPr>
      <w:bookmarkStart w:id="87" w:name="_Toc424564693"/>
      <w:bookmarkStart w:id="88" w:name="_Toc433005945"/>
      <w:bookmarkStart w:id="89" w:name="_Toc492015452"/>
      <w:bookmarkStart w:id="90" w:name="_Toc106702576"/>
      <w:r w:rsidRPr="00CF54FC">
        <w:t>1.3.1</w:t>
      </w:r>
      <w:r w:rsidR="0082037A">
        <w:t>0</w:t>
      </w:r>
      <w:r w:rsidRPr="00CF54FC">
        <w:t>.</w:t>
      </w:r>
      <w:r w:rsidR="000D0CC1">
        <w:t>3</w:t>
      </w:r>
      <w:r w:rsidRPr="00CF54FC">
        <w:t xml:space="preserve"> Режим «Экстренного вызова»</w:t>
      </w:r>
      <w:bookmarkEnd w:id="87"/>
      <w:bookmarkEnd w:id="88"/>
      <w:bookmarkEnd w:id="89"/>
      <w:bookmarkEnd w:id="90"/>
    </w:p>
    <w:p w14:paraId="603C6EB2" w14:textId="77777777" w:rsidR="00735BFD" w:rsidRPr="00CF54FC" w:rsidRDefault="00735BFD" w:rsidP="00EE6D50">
      <w:pPr>
        <w:pStyle w:val="af8"/>
        <w:widowControl w:val="0"/>
        <w:autoSpaceDE w:val="0"/>
        <w:autoSpaceDN w:val="0"/>
        <w:adjustRightInd w:val="0"/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B3" w14:textId="4A89E394" w:rsidR="00735BFD" w:rsidRPr="00CF54FC" w:rsidRDefault="00735BFD" w:rsidP="00EE6D50">
      <w:pPr>
        <w:pStyle w:val="af8"/>
        <w:widowControl w:val="0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В режиме «Экстренного вызова» при вызове в ручном </w:t>
      </w:r>
      <w:r w:rsidR="0070530A" w:rsidRPr="00CF54FC">
        <w:rPr>
          <w:rFonts w:eastAsia="TimesNewRomanPSMT"/>
          <w:color w:val="000000" w:themeColor="text1"/>
          <w:sz w:val="24"/>
        </w:rPr>
        <w:t>режиме</w:t>
      </w:r>
      <w:r w:rsidRPr="00CF54FC">
        <w:rPr>
          <w:rFonts w:eastAsia="TimesNewRomanPSMT"/>
          <w:color w:val="000000" w:themeColor="text1"/>
          <w:sz w:val="24"/>
        </w:rPr>
        <w:t xml:space="preserve">, </w:t>
      </w:r>
      <w:r w:rsidR="003942B6" w:rsidRPr="00CF54FC">
        <w:rPr>
          <w:rFonts w:eastAsia="TimesNewRomanPSMT"/>
          <w:bCs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должно г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>нерировать сигнал «</w:t>
      </w:r>
      <w:proofErr w:type="spellStart"/>
      <w:r w:rsidRPr="00CF54FC">
        <w:rPr>
          <w:rFonts w:eastAsia="TimesNewRomanPSMT"/>
          <w:color w:val="000000" w:themeColor="text1"/>
          <w:sz w:val="24"/>
        </w:rPr>
        <w:t>Mute</w:t>
      </w:r>
      <w:proofErr w:type="spellEnd"/>
      <w:r w:rsidRPr="00CF54FC">
        <w:rPr>
          <w:rFonts w:eastAsia="TimesNewRomanPSMT"/>
          <w:color w:val="000000" w:themeColor="text1"/>
          <w:sz w:val="24"/>
        </w:rPr>
        <w:t xml:space="preserve">» на отключение звука прочих звуковоспроизводящих устройств и </w:t>
      </w:r>
      <w:r w:rsidR="001A41F3" w:rsidRPr="00CF54FC">
        <w:rPr>
          <w:rFonts w:eastAsia="TimesNewRomanPSMT"/>
          <w:color w:val="000000" w:themeColor="text1"/>
          <w:sz w:val="24"/>
        </w:rPr>
        <w:t>систем,</w:t>
      </w:r>
      <w:r w:rsidRPr="00CF54FC">
        <w:rPr>
          <w:rFonts w:eastAsia="TimesNewRomanPSMT"/>
          <w:color w:val="000000" w:themeColor="text1"/>
          <w:sz w:val="24"/>
        </w:rPr>
        <w:t xml:space="preserve"> штатно установленных в транспортном средстве. Пользователь не должен иметь возможности понижения уровня громкости громкой связи в салоне </w:t>
      </w:r>
      <w:r w:rsidRPr="00CF54FC">
        <w:rPr>
          <w:color w:val="000000" w:themeColor="text1"/>
          <w:sz w:val="24"/>
        </w:rPr>
        <w:t>ТС</w:t>
      </w:r>
      <w:r w:rsidRPr="00CF54FC">
        <w:rPr>
          <w:rFonts w:eastAsia="TimesNewRomanPSMT"/>
          <w:color w:val="000000" w:themeColor="text1"/>
          <w:sz w:val="24"/>
        </w:rPr>
        <w:t>.</w:t>
      </w:r>
    </w:p>
    <w:p w14:paraId="603C6EB4" w14:textId="77777777" w:rsidR="00735BFD" w:rsidRPr="00CF54FC" w:rsidRDefault="00735BFD" w:rsidP="00EE6D50">
      <w:pPr>
        <w:pStyle w:val="af8"/>
        <w:widowControl w:val="0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Из режима «Экстренного вызова» переход в режим «Ожидание» должен осущест</w:t>
      </w:r>
      <w:r w:rsidRPr="00CF54FC">
        <w:rPr>
          <w:rFonts w:eastAsia="TimesNewRomanPSMT"/>
          <w:color w:val="000000" w:themeColor="text1"/>
          <w:sz w:val="24"/>
        </w:rPr>
        <w:t>в</w:t>
      </w:r>
      <w:r w:rsidRPr="00CF54FC">
        <w:rPr>
          <w:rFonts w:eastAsia="TimesNewRomanPSMT"/>
          <w:color w:val="000000" w:themeColor="text1"/>
          <w:sz w:val="24"/>
        </w:rPr>
        <w:t>ляться при прекращении голосовой связи. Переход в режим «Выключен» должен осущест</w:t>
      </w:r>
      <w:r w:rsidRPr="00CF54FC">
        <w:rPr>
          <w:rFonts w:eastAsia="TimesNewRomanPSMT"/>
          <w:color w:val="000000" w:themeColor="text1"/>
          <w:sz w:val="24"/>
        </w:rPr>
        <w:t>в</w:t>
      </w:r>
      <w:r w:rsidRPr="00CF54FC">
        <w:rPr>
          <w:rFonts w:eastAsia="TimesNewRomanPSMT"/>
          <w:color w:val="000000" w:themeColor="text1"/>
          <w:sz w:val="24"/>
        </w:rPr>
        <w:t xml:space="preserve">ляться при достижении минимально возможного уровня заряда резервной батареи, в случае питания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от резервной батареи. Из режима «Экстренного вызова» переход в режим «Тестирование» должен быть запрещен.</w:t>
      </w:r>
    </w:p>
    <w:p w14:paraId="603C6EB5" w14:textId="77777777" w:rsidR="00735BFD" w:rsidRPr="00CF54FC" w:rsidRDefault="00735BFD" w:rsidP="00EE6D50">
      <w:pPr>
        <w:pStyle w:val="af8"/>
        <w:widowControl w:val="0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По окончании «Экстренного вызова» </w:t>
      </w:r>
      <w:r w:rsidR="00F83AA6" w:rsidRPr="00CF54FC">
        <w:rPr>
          <w:rFonts w:eastAsia="TimesNewRomanPSMT"/>
          <w:color w:val="000000" w:themeColor="text1"/>
          <w:sz w:val="24"/>
        </w:rPr>
        <w:t>устройство</w:t>
      </w:r>
      <w:r w:rsidRPr="00CF54FC">
        <w:rPr>
          <w:rFonts w:eastAsia="TimesNewRomanPSMT"/>
          <w:color w:val="000000" w:themeColor="text1"/>
          <w:sz w:val="24"/>
        </w:rPr>
        <w:t xml:space="preserve"> должн</w:t>
      </w:r>
      <w:r w:rsidR="00F83AA6"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 xml:space="preserve"> оставаться зарегистрир</w:t>
      </w:r>
      <w:r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 xml:space="preserve">ванной в сети GSM (или UMTS) и автоматически отвечать на входящие звонки в течение времени, определяемого калибровочной константой (по умолчанию </w:t>
      </w:r>
      <w:commentRangeStart w:id="91"/>
      <w:r w:rsidRPr="00CF54FC">
        <w:rPr>
          <w:rFonts w:eastAsia="TimesNewRomanPSMT"/>
          <w:color w:val="000000" w:themeColor="text1"/>
          <w:sz w:val="24"/>
        </w:rPr>
        <w:t>60</w:t>
      </w:r>
      <w:commentRangeEnd w:id="91"/>
      <w:r w:rsidR="00075CDF">
        <w:rPr>
          <w:rStyle w:val="aff0"/>
        </w:rPr>
        <w:commentReference w:id="91"/>
      </w:r>
      <w:r w:rsidRPr="00CF54FC">
        <w:rPr>
          <w:rFonts w:eastAsia="TimesNewRomanPSMT"/>
          <w:color w:val="000000" w:themeColor="text1"/>
          <w:sz w:val="24"/>
        </w:rPr>
        <w:t xml:space="preserve"> мин).</w:t>
      </w:r>
    </w:p>
    <w:p w14:paraId="603C6EB6" w14:textId="77777777" w:rsidR="00735BFD" w:rsidRPr="00CF54FC" w:rsidRDefault="00735BFD" w:rsidP="00EE6D50">
      <w:pPr>
        <w:pStyle w:val="af8"/>
        <w:widowControl w:val="0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При неудачной попытке передать МНД посредством тонального модема по иници</w:t>
      </w:r>
      <w:r w:rsidRPr="00CF54FC">
        <w:rPr>
          <w:rFonts w:eastAsia="TimesNewRomanPSMT"/>
          <w:color w:val="000000" w:themeColor="text1"/>
          <w:sz w:val="24"/>
        </w:rPr>
        <w:t>а</w:t>
      </w:r>
      <w:r w:rsidRPr="00CF54FC">
        <w:rPr>
          <w:rFonts w:eastAsia="TimesNewRomanPSMT"/>
          <w:color w:val="000000" w:themeColor="text1"/>
          <w:sz w:val="24"/>
        </w:rPr>
        <w:t xml:space="preserve">тиве системы или по SMS-запросу ОЭС,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ЭОС </w:t>
      </w:r>
      <w:r w:rsidRPr="00CF54FC">
        <w:rPr>
          <w:rFonts w:eastAsia="TimesNewRomanPSMT"/>
          <w:color w:val="000000" w:themeColor="text1"/>
          <w:sz w:val="24"/>
        </w:rPr>
        <w:t>должно передавать обновленный (с точки зрения навигационных параметров) МНД ОЭС с помощью механизма SMS. При этом пер</w:t>
      </w:r>
      <w:r w:rsidRPr="00CF54FC">
        <w:rPr>
          <w:rFonts w:eastAsia="TimesNewRomanPSMT"/>
          <w:color w:val="000000" w:themeColor="text1"/>
          <w:sz w:val="24"/>
        </w:rPr>
        <w:t>е</w:t>
      </w:r>
      <w:r w:rsidRPr="00CF54FC">
        <w:rPr>
          <w:rFonts w:eastAsia="TimesNewRomanPSMT"/>
          <w:color w:val="000000" w:themeColor="text1"/>
          <w:sz w:val="24"/>
        </w:rPr>
        <w:t xml:space="preserve">дача SMS должна осуществляться на конфигурируемый номер в течение времени, пока </w:t>
      </w:r>
      <w:r w:rsidR="003942B6" w:rsidRPr="00CF54FC">
        <w:rPr>
          <w:rFonts w:eastAsia="TimesNewRomanPSMT"/>
          <w:color w:val="000000" w:themeColor="text1"/>
          <w:sz w:val="24"/>
        </w:rPr>
        <w:t xml:space="preserve">УВ </w:t>
      </w:r>
      <w:r w:rsidR="003942B6" w:rsidRPr="00CF54FC">
        <w:rPr>
          <w:rFonts w:eastAsia="TimesNewRomanPSMT"/>
          <w:color w:val="000000" w:themeColor="text1"/>
          <w:sz w:val="24"/>
        </w:rPr>
        <w:lastRenderedPageBreak/>
        <w:t xml:space="preserve">ЭОС </w:t>
      </w:r>
      <w:r w:rsidRPr="00CF54FC">
        <w:rPr>
          <w:rFonts w:eastAsia="TimesNewRomanPSMT"/>
          <w:color w:val="000000" w:themeColor="text1"/>
          <w:sz w:val="24"/>
        </w:rPr>
        <w:t>остается зарегистрированным в сети после осуществления «Экстренного вызова».</w:t>
      </w:r>
    </w:p>
    <w:p w14:paraId="603C6EB7" w14:textId="77777777" w:rsidR="00735BFD" w:rsidRPr="00CF54FC" w:rsidRDefault="00735BFD" w:rsidP="00EE6D50">
      <w:pPr>
        <w:pStyle w:val="af8"/>
        <w:widowControl w:val="0"/>
        <w:numPr>
          <w:ilvl w:val="0"/>
          <w:numId w:val="38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При разрыве соединения в режиме «Экстренного вызова» </w:t>
      </w:r>
      <w:r w:rsidR="00F83AA6" w:rsidRPr="00CF54FC">
        <w:rPr>
          <w:rFonts w:eastAsia="TimesNewRomanPSMT"/>
          <w:color w:val="000000" w:themeColor="text1"/>
          <w:sz w:val="24"/>
        </w:rPr>
        <w:t>устройство</w:t>
      </w:r>
      <w:r w:rsidRPr="00CF54FC">
        <w:rPr>
          <w:rFonts w:eastAsia="TimesNewRomanPSMT"/>
          <w:color w:val="000000" w:themeColor="text1"/>
          <w:sz w:val="24"/>
        </w:rPr>
        <w:t xml:space="preserve"> должн</w:t>
      </w:r>
      <w:r w:rsidR="00F83AA6"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 xml:space="preserve"> уст</w:t>
      </w:r>
      <w:r w:rsidRPr="00CF54FC">
        <w:rPr>
          <w:rFonts w:eastAsia="TimesNewRomanPSMT"/>
          <w:color w:val="000000" w:themeColor="text1"/>
          <w:sz w:val="24"/>
        </w:rPr>
        <w:t>а</w:t>
      </w:r>
      <w:r w:rsidRPr="00CF54FC">
        <w:rPr>
          <w:rFonts w:eastAsia="TimesNewRomanPSMT"/>
          <w:color w:val="000000" w:themeColor="text1"/>
          <w:sz w:val="24"/>
        </w:rPr>
        <w:t xml:space="preserve">навливать соединение повторно в соответствии с требованиями, определенными в стандарте </w:t>
      </w:r>
      <w:r w:rsidR="00F42737">
        <w:rPr>
          <w:rFonts w:eastAsia="TimesNewRomanPSMT"/>
          <w:color w:val="000000" w:themeColor="text1"/>
          <w:sz w:val="24"/>
        </w:rPr>
        <w:t>NF EN 16062</w:t>
      </w:r>
      <w:r w:rsidRPr="00CF54FC">
        <w:rPr>
          <w:rFonts w:eastAsia="TimesNewRomanPSMT"/>
          <w:color w:val="000000" w:themeColor="text1"/>
          <w:sz w:val="24"/>
        </w:rPr>
        <w:t>.</w:t>
      </w:r>
    </w:p>
    <w:p w14:paraId="603C6EB8" w14:textId="77777777" w:rsidR="00505B94" w:rsidRPr="00CF54FC" w:rsidRDefault="00505B94" w:rsidP="00A62CF9">
      <w:pPr>
        <w:pStyle w:val="13"/>
      </w:pPr>
      <w:bookmarkStart w:id="92" w:name="_Toc424564694"/>
      <w:bookmarkStart w:id="93" w:name="_Toc433005946"/>
      <w:bookmarkStart w:id="94" w:name="_Toc492015453"/>
    </w:p>
    <w:p w14:paraId="603C6EB9" w14:textId="21D89439" w:rsidR="00735BFD" w:rsidRPr="00CF54FC" w:rsidRDefault="00735BFD" w:rsidP="00A62CF9">
      <w:pPr>
        <w:pStyle w:val="13"/>
      </w:pPr>
      <w:bookmarkStart w:id="95" w:name="_Toc522023570"/>
      <w:bookmarkStart w:id="96" w:name="_Toc106702577"/>
      <w:r w:rsidRPr="00CF54FC">
        <w:t>1.3.1</w:t>
      </w:r>
      <w:r w:rsidR="0082037A">
        <w:t>0</w:t>
      </w:r>
      <w:r w:rsidRPr="00CF54FC">
        <w:t>.</w:t>
      </w:r>
      <w:r w:rsidR="000D0CC1">
        <w:t>4</w:t>
      </w:r>
      <w:r w:rsidRPr="00CF54FC">
        <w:t xml:space="preserve"> Режим «Тестирование»</w:t>
      </w:r>
      <w:bookmarkEnd w:id="92"/>
      <w:bookmarkEnd w:id="93"/>
      <w:bookmarkEnd w:id="94"/>
      <w:bookmarkEnd w:id="95"/>
      <w:bookmarkEnd w:id="96"/>
    </w:p>
    <w:p w14:paraId="603C6EBA" w14:textId="77777777" w:rsidR="00735BFD" w:rsidRPr="00CF54FC" w:rsidRDefault="00735BFD" w:rsidP="00EE6D50">
      <w:pPr>
        <w:pStyle w:val="af8"/>
        <w:widowControl w:val="0"/>
        <w:numPr>
          <w:ilvl w:val="4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603C6EBB" w14:textId="77777777" w:rsidR="00735BFD" w:rsidRPr="00CF54FC" w:rsidRDefault="00735BFD" w:rsidP="00EE6D50">
      <w:pPr>
        <w:pStyle w:val="af8"/>
        <w:widowControl w:val="0"/>
        <w:numPr>
          <w:ilvl w:val="0"/>
          <w:numId w:val="3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Режим «Тестирование» для проверки функционирования и проведения самодиагн</w:t>
      </w:r>
      <w:r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>стики изделия.</w:t>
      </w:r>
    </w:p>
    <w:p w14:paraId="603C6EBC" w14:textId="77777777" w:rsidR="00735BFD" w:rsidRPr="00CF54FC" w:rsidRDefault="00735BFD" w:rsidP="00EE6D50">
      <w:pPr>
        <w:pStyle w:val="af8"/>
        <w:widowControl w:val="0"/>
        <w:numPr>
          <w:ilvl w:val="0"/>
          <w:numId w:val="3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Режим «Тестирование» должен позволять осуществлять тестирование основных функций:</w:t>
      </w:r>
    </w:p>
    <w:p w14:paraId="603C6EBD" w14:textId="77777777" w:rsidR="00735BFD" w:rsidRPr="00CF54FC" w:rsidRDefault="00735BFD" w:rsidP="00EE6D50">
      <w:pPr>
        <w:pStyle w:val="af8"/>
        <w:widowControl w:val="0"/>
        <w:numPr>
          <w:ilvl w:val="0"/>
          <w:numId w:val="11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«Вызов» по тестовому номеру с передачей МНД, содержащего признак «тестовый звонок»;</w:t>
      </w:r>
    </w:p>
    <w:p w14:paraId="603C6EBE" w14:textId="77777777" w:rsidR="00735BFD" w:rsidRPr="00CF54FC" w:rsidRDefault="00735BFD" w:rsidP="00EE6D50">
      <w:pPr>
        <w:pStyle w:val="af8"/>
        <w:widowControl w:val="0"/>
        <w:numPr>
          <w:ilvl w:val="0"/>
          <w:numId w:val="11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тест микрофона и динамика (динамиков);</w:t>
      </w:r>
    </w:p>
    <w:p w14:paraId="603C6EBF" w14:textId="77777777" w:rsidR="00735BFD" w:rsidRPr="00CF54FC" w:rsidRDefault="00735BFD" w:rsidP="00EE6D50">
      <w:pPr>
        <w:pStyle w:val="af8"/>
        <w:widowControl w:val="0"/>
        <w:numPr>
          <w:ilvl w:val="0"/>
          <w:numId w:val="11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тест резервной батареи.</w:t>
      </w:r>
    </w:p>
    <w:p w14:paraId="603C6EC0" w14:textId="77777777" w:rsidR="00735BFD" w:rsidRPr="00CF54FC" w:rsidRDefault="00735BFD" w:rsidP="00EE6D50">
      <w:pPr>
        <w:pStyle w:val="af8"/>
        <w:widowControl w:val="0"/>
        <w:numPr>
          <w:ilvl w:val="0"/>
          <w:numId w:val="39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Выход из режима «Тестирование» должен осуществляться при отключении вне</w:t>
      </w:r>
      <w:r w:rsidRPr="00CF54FC">
        <w:rPr>
          <w:rFonts w:eastAsia="TimesNewRomanPSMT"/>
          <w:color w:val="000000" w:themeColor="text1"/>
          <w:sz w:val="24"/>
        </w:rPr>
        <w:t>ш</w:t>
      </w:r>
      <w:r w:rsidRPr="00CF54FC">
        <w:rPr>
          <w:rFonts w:eastAsia="TimesNewRomanPSMT"/>
          <w:color w:val="000000" w:themeColor="text1"/>
          <w:sz w:val="24"/>
        </w:rPr>
        <w:t>него питания, при отключении зажигания или по завершению тестирования.</w:t>
      </w:r>
    </w:p>
    <w:p w14:paraId="603C6EC1" w14:textId="77777777" w:rsidR="00735BFD" w:rsidRPr="00CF54FC" w:rsidRDefault="00735BFD" w:rsidP="00EE6D50">
      <w:pPr>
        <w:widowControl w:val="0"/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C2" w14:textId="4BDBC08A" w:rsidR="00735BFD" w:rsidRPr="00CF54FC" w:rsidRDefault="00735BFD" w:rsidP="00A62CF9">
      <w:pPr>
        <w:pStyle w:val="13"/>
      </w:pPr>
      <w:bookmarkStart w:id="97" w:name="bookmark36"/>
      <w:bookmarkStart w:id="98" w:name="_Toc424564695"/>
      <w:bookmarkStart w:id="99" w:name="_Toc410146576"/>
      <w:bookmarkStart w:id="100" w:name="_Toc433005947"/>
      <w:bookmarkStart w:id="101" w:name="_Toc492015454"/>
      <w:bookmarkStart w:id="102" w:name="_Toc106702578"/>
      <w:r w:rsidRPr="00CF54FC">
        <w:t>1.3.1</w:t>
      </w:r>
      <w:r w:rsidR="0082037A">
        <w:t>1</w:t>
      </w:r>
      <w:r w:rsidRPr="00CF54FC">
        <w:t xml:space="preserve"> Требования к организации энергонезависимой и оперативной памяти</w:t>
      </w:r>
      <w:bookmarkEnd w:id="97"/>
      <w:bookmarkEnd w:id="98"/>
      <w:bookmarkEnd w:id="99"/>
      <w:bookmarkEnd w:id="100"/>
      <w:bookmarkEnd w:id="101"/>
      <w:bookmarkEnd w:id="102"/>
    </w:p>
    <w:p w14:paraId="603C6EC3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03C6EC4" w14:textId="1A558185" w:rsidR="00735BFD" w:rsidRPr="0082037A" w:rsidRDefault="0082037A" w:rsidP="0082037A">
      <w:pPr>
        <w:widowControl w:val="0"/>
        <w:tabs>
          <w:tab w:val="left" w:pos="1134"/>
        </w:tabs>
        <w:ind w:firstLine="709"/>
        <w:jc w:val="both"/>
        <w:rPr>
          <w:rFonts w:eastAsia="TimesNewRomanPSMT"/>
          <w:color w:val="000000" w:themeColor="text1"/>
          <w:sz w:val="24"/>
        </w:rPr>
      </w:pPr>
      <w:r>
        <w:rPr>
          <w:rFonts w:eastAsia="TimesNewRomanPSMT"/>
          <w:color w:val="000000" w:themeColor="text1"/>
          <w:sz w:val="24"/>
        </w:rPr>
        <w:t xml:space="preserve">1.3.11 </w:t>
      </w:r>
      <w:r w:rsidR="00735BFD" w:rsidRPr="0082037A">
        <w:rPr>
          <w:rFonts w:eastAsia="TimesNewRomanPSMT"/>
          <w:color w:val="000000" w:themeColor="text1"/>
          <w:sz w:val="24"/>
        </w:rPr>
        <w:t>Требования к организации ЗУ, объему сохраняемых данных, приоритетности сохранения и удаления данных при переполнении</w:t>
      </w:r>
      <w:r w:rsidR="00B97F97" w:rsidRPr="0082037A">
        <w:rPr>
          <w:rFonts w:eastAsia="TimesNewRomanPSMT"/>
          <w:color w:val="000000" w:themeColor="text1"/>
          <w:sz w:val="24"/>
        </w:rPr>
        <w:t xml:space="preserve"> в соответствии </w:t>
      </w:r>
      <w:r w:rsidR="0070530A" w:rsidRPr="0082037A">
        <w:rPr>
          <w:rFonts w:eastAsia="TimesNewRomanPSMT"/>
          <w:color w:val="000000" w:themeColor="text1"/>
          <w:sz w:val="24"/>
        </w:rPr>
        <w:t>с ГОСТ</w:t>
      </w:r>
      <w:r w:rsidR="00735BFD" w:rsidRPr="0082037A">
        <w:rPr>
          <w:rFonts w:eastAsia="TimesNewRomanPSMT"/>
          <w:color w:val="000000" w:themeColor="text1"/>
          <w:sz w:val="24"/>
        </w:rPr>
        <w:t xml:space="preserve"> </w:t>
      </w:r>
      <w:r w:rsidR="001A41F3" w:rsidRPr="0082037A">
        <w:rPr>
          <w:rFonts w:eastAsia="TimesNewRomanPSMT"/>
          <w:color w:val="000000" w:themeColor="text1"/>
          <w:sz w:val="24"/>
        </w:rPr>
        <w:t>33464</w:t>
      </w:r>
      <w:r w:rsidR="00735BFD" w:rsidRPr="0082037A">
        <w:rPr>
          <w:rFonts w:eastAsia="TimesNewRomanPSMT"/>
          <w:color w:val="000000" w:themeColor="text1"/>
          <w:sz w:val="24"/>
        </w:rPr>
        <w:t xml:space="preserve"> и ГОСТ </w:t>
      </w:r>
      <w:r w:rsidR="001A41F3" w:rsidRPr="0082037A">
        <w:rPr>
          <w:rFonts w:eastAsia="TimesNewRomanPSMT"/>
          <w:color w:val="000000" w:themeColor="text1"/>
          <w:sz w:val="24"/>
        </w:rPr>
        <w:t>33465</w:t>
      </w:r>
      <w:r w:rsidR="00735BFD" w:rsidRPr="0082037A">
        <w:rPr>
          <w:rFonts w:eastAsia="TimesNewRomanPSMT"/>
          <w:color w:val="000000" w:themeColor="text1"/>
          <w:sz w:val="24"/>
        </w:rPr>
        <w:t>.</w:t>
      </w:r>
    </w:p>
    <w:p w14:paraId="603C6EC5" w14:textId="77777777" w:rsidR="0070530A" w:rsidRDefault="0070530A" w:rsidP="00A62CF9">
      <w:pPr>
        <w:pStyle w:val="13"/>
      </w:pPr>
      <w:bookmarkStart w:id="103" w:name="_Toc410146577"/>
      <w:bookmarkStart w:id="104" w:name="_Toc424564696"/>
      <w:bookmarkStart w:id="105" w:name="_Toc433005948"/>
      <w:bookmarkStart w:id="106" w:name="_Toc492015455"/>
    </w:p>
    <w:p w14:paraId="603C6EC6" w14:textId="3DEC3EB9" w:rsidR="00735BFD" w:rsidRPr="00CF54FC" w:rsidRDefault="00735BFD" w:rsidP="00A62CF9">
      <w:pPr>
        <w:pStyle w:val="13"/>
      </w:pPr>
      <w:bookmarkStart w:id="107" w:name="_Toc106702579"/>
      <w:r w:rsidRPr="00CF54FC">
        <w:t>1.3.1</w:t>
      </w:r>
      <w:r w:rsidR="0082037A">
        <w:t>2</w:t>
      </w:r>
      <w:r w:rsidRPr="00CF54FC">
        <w:t xml:space="preserve"> Требования к коммуникационному модулю GSM 900/1800 и UMTS</w:t>
      </w:r>
      <w:bookmarkEnd w:id="103"/>
      <w:bookmarkEnd w:id="104"/>
      <w:bookmarkEnd w:id="105"/>
      <w:bookmarkEnd w:id="106"/>
      <w:bookmarkEnd w:id="107"/>
    </w:p>
    <w:p w14:paraId="603C6EC7" w14:textId="77777777" w:rsidR="00735BFD" w:rsidRPr="00CF54FC" w:rsidRDefault="00735BFD" w:rsidP="00EE6D50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6EC8" w14:textId="77777777" w:rsidR="00735BFD" w:rsidRPr="00CF54FC" w:rsidRDefault="00735BFD" w:rsidP="00EE6D50">
      <w:pPr>
        <w:pStyle w:val="af8"/>
        <w:widowControl w:val="0"/>
        <w:numPr>
          <w:ilvl w:val="0"/>
          <w:numId w:val="41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Коммуникационный модуль - приемник/передатчик радиосигналов сотовых сетей должен работать в двух диапазонах GSM 900/1800 и обеспечивать про</w:t>
      </w:r>
      <w:r w:rsidRPr="00CF54FC">
        <w:rPr>
          <w:rFonts w:eastAsia="TimesNewRomanPSMT"/>
          <w:color w:val="000000" w:themeColor="text1"/>
          <w:sz w:val="24"/>
        </w:rPr>
        <w:softHyphen/>
        <w:t>цедуру передачи управления при переходе из одного диапазона в другой.</w:t>
      </w:r>
    </w:p>
    <w:p w14:paraId="603C6EC9" w14:textId="77777777" w:rsidR="00735BFD" w:rsidRPr="00CF54FC" w:rsidRDefault="00735BFD" w:rsidP="00EE6D50">
      <w:pPr>
        <w:pStyle w:val="af8"/>
        <w:widowControl w:val="0"/>
        <w:numPr>
          <w:ilvl w:val="0"/>
          <w:numId w:val="41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Коммуникационный модуль должен работать в двух диапазонах UMTS900 и UMTS2000 и обеспечивать проце</w:t>
      </w:r>
      <w:r w:rsidRPr="00CF54FC">
        <w:rPr>
          <w:rFonts w:eastAsia="TimesNewRomanPSMT"/>
          <w:color w:val="000000" w:themeColor="text1"/>
          <w:sz w:val="24"/>
        </w:rPr>
        <w:softHyphen/>
        <w:t>дуру передач</w:t>
      </w:r>
      <w:bookmarkStart w:id="108" w:name="_GoBack"/>
      <w:bookmarkEnd w:id="108"/>
      <w:r w:rsidRPr="00CF54FC">
        <w:rPr>
          <w:rFonts w:eastAsia="TimesNewRomanPSMT"/>
          <w:color w:val="000000" w:themeColor="text1"/>
          <w:sz w:val="24"/>
        </w:rPr>
        <w:t>и управления при переходе из одного диапаз</w:t>
      </w:r>
      <w:r w:rsidRPr="00CF54FC">
        <w:rPr>
          <w:rFonts w:eastAsia="TimesNewRomanPSMT"/>
          <w:color w:val="000000" w:themeColor="text1"/>
          <w:sz w:val="24"/>
        </w:rPr>
        <w:t>о</w:t>
      </w:r>
      <w:r w:rsidRPr="00CF54FC">
        <w:rPr>
          <w:rFonts w:eastAsia="TimesNewRomanPSMT"/>
          <w:color w:val="000000" w:themeColor="text1"/>
          <w:sz w:val="24"/>
        </w:rPr>
        <w:t>на в другой.</w:t>
      </w:r>
    </w:p>
    <w:p w14:paraId="603C6ECA" w14:textId="77777777" w:rsidR="00EA49DE" w:rsidRDefault="00EA49DE" w:rsidP="00A62CF9">
      <w:pPr>
        <w:pStyle w:val="13"/>
      </w:pPr>
      <w:bookmarkStart w:id="109" w:name="_Toc410146578"/>
      <w:bookmarkStart w:id="110" w:name="_Toc424564697"/>
      <w:bookmarkStart w:id="111" w:name="_Toc433005949"/>
      <w:bookmarkStart w:id="112" w:name="_Toc492015456"/>
    </w:p>
    <w:p w14:paraId="603C6ECB" w14:textId="4438A1C6" w:rsidR="00735BFD" w:rsidRPr="00CF54FC" w:rsidRDefault="00735BFD" w:rsidP="00A62CF9">
      <w:pPr>
        <w:pStyle w:val="13"/>
      </w:pPr>
      <w:bookmarkStart w:id="113" w:name="_Toc106702580"/>
      <w:r w:rsidRPr="00CF54FC">
        <w:t>1.3.1</w:t>
      </w:r>
      <w:r w:rsidR="0082037A">
        <w:t>3</w:t>
      </w:r>
      <w:r w:rsidRPr="00CF54FC">
        <w:t xml:space="preserve"> Требования к идентификационному модулю подписчика (SIM-микросхеме)</w:t>
      </w:r>
      <w:bookmarkEnd w:id="109"/>
      <w:bookmarkEnd w:id="110"/>
      <w:bookmarkEnd w:id="111"/>
      <w:bookmarkEnd w:id="112"/>
      <w:bookmarkEnd w:id="113"/>
    </w:p>
    <w:p w14:paraId="603C6ECC" w14:textId="77777777" w:rsidR="00735BFD" w:rsidRPr="00CF54FC" w:rsidRDefault="00735BFD" w:rsidP="00EE6D50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6ECD" w14:textId="77777777" w:rsidR="00735BFD" w:rsidRPr="00CF54FC" w:rsidRDefault="00735BFD" w:rsidP="00EE6D50">
      <w:pPr>
        <w:pStyle w:val="af8"/>
        <w:widowControl w:val="0"/>
        <w:numPr>
          <w:ilvl w:val="0"/>
          <w:numId w:val="4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Многопрофильная микросхема идентификационного модуля подписчика (SIM-микросхема) должна быть изготовлена в форм-факторе MFF2 в соответствии с </w:t>
      </w:r>
      <w:r w:rsidRPr="00CF54FC">
        <w:rPr>
          <w:rFonts w:eastAsia="TimesNewRomanPSMT"/>
          <w:color w:val="000000" w:themeColor="text1"/>
          <w:sz w:val="24"/>
        </w:rPr>
        <w:br/>
        <w:t>ETSI TS 102 671 и удовлетворять требованиям </w:t>
      </w:r>
      <w:hyperlink r:id="rId13" w:history="1">
        <w:r w:rsidRPr="00CF54FC">
          <w:rPr>
            <w:rFonts w:eastAsia="TimesNewRomanPSMT"/>
            <w:color w:val="000000" w:themeColor="text1"/>
            <w:sz w:val="24"/>
          </w:rPr>
          <w:t>ГОСТ 18725</w:t>
        </w:r>
      </w:hyperlink>
      <w:r w:rsidRPr="00CF54FC">
        <w:rPr>
          <w:rFonts w:eastAsia="TimesNewRomanPSMT"/>
          <w:color w:val="000000" w:themeColor="text1"/>
          <w:sz w:val="24"/>
        </w:rPr>
        <w:t xml:space="preserve">. </w:t>
      </w:r>
    </w:p>
    <w:p w14:paraId="603C6ECE" w14:textId="77777777" w:rsidR="00735BFD" w:rsidRPr="00CF54FC" w:rsidRDefault="00735BFD" w:rsidP="00EE6D50">
      <w:pPr>
        <w:pStyle w:val="af8"/>
        <w:widowControl w:val="0"/>
        <w:numPr>
          <w:ilvl w:val="0"/>
          <w:numId w:val="4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SIM-микросхема должна быть впаяна в БЭГ, чтобы была исключена возмо</w:t>
      </w:r>
      <w:r w:rsidRPr="00CF54FC">
        <w:rPr>
          <w:rFonts w:eastAsia="TimesNewRomanPSMT"/>
          <w:color w:val="000000" w:themeColor="text1"/>
          <w:sz w:val="24"/>
        </w:rPr>
        <w:t>ж</w:t>
      </w:r>
      <w:r w:rsidRPr="00CF54FC">
        <w:rPr>
          <w:rFonts w:eastAsia="TimesNewRomanPSMT"/>
          <w:color w:val="000000" w:themeColor="text1"/>
          <w:sz w:val="24"/>
        </w:rPr>
        <w:t>ность её извлечения с целью последующего использования.</w:t>
      </w:r>
    </w:p>
    <w:p w14:paraId="603C6ECF" w14:textId="77777777" w:rsidR="00735BFD" w:rsidRPr="00CF54FC" w:rsidRDefault="00735BFD" w:rsidP="00EE6D50">
      <w:pPr>
        <w:pStyle w:val="af8"/>
        <w:widowControl w:val="0"/>
        <w:numPr>
          <w:ilvl w:val="0"/>
          <w:numId w:val="42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>SIM-микросхема должна обеспечивать безошибочное сохранение данных при исполнении не менее 500 000 команд в течение 10 лет.</w:t>
      </w:r>
    </w:p>
    <w:p w14:paraId="603C6ED0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ED1" w14:textId="77777777" w:rsidR="00735BFD" w:rsidRPr="00CF54FC" w:rsidRDefault="00735BFD" w:rsidP="00A62CF9">
      <w:pPr>
        <w:pStyle w:val="13"/>
      </w:pPr>
      <w:bookmarkStart w:id="114" w:name="_Toc433005950"/>
      <w:bookmarkStart w:id="115" w:name="_Toc492015457"/>
      <w:bookmarkStart w:id="116" w:name="_Toc106702581"/>
      <w:r w:rsidRPr="00CF54FC">
        <w:t>1.4 Требования по устойчивости к климатическим воздействиям</w:t>
      </w:r>
      <w:bookmarkEnd w:id="114"/>
      <w:bookmarkEnd w:id="115"/>
      <w:bookmarkEnd w:id="116"/>
    </w:p>
    <w:p w14:paraId="603C6ED2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ED3" w14:textId="77777777" w:rsidR="00735BFD" w:rsidRPr="00CF54FC" w:rsidRDefault="00735BFD" w:rsidP="00EE6D50">
      <w:pPr>
        <w:pStyle w:val="af8"/>
        <w:widowControl w:val="0"/>
        <w:numPr>
          <w:ilvl w:val="0"/>
          <w:numId w:val="15"/>
        </w:numPr>
        <w:tabs>
          <w:tab w:val="left" w:pos="787"/>
          <w:tab w:val="left" w:pos="993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должны сохранять работоспособность, т.е. соответств</w:t>
      </w:r>
      <w:r w:rsidRPr="00CF54FC">
        <w:rPr>
          <w:color w:val="000000" w:themeColor="text1"/>
          <w:sz w:val="24"/>
        </w:rPr>
        <w:t>о</w:t>
      </w:r>
      <w:r w:rsidRPr="00CF54FC">
        <w:rPr>
          <w:color w:val="000000" w:themeColor="text1"/>
          <w:sz w:val="24"/>
        </w:rPr>
        <w:t xml:space="preserve">вать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1.3, после воздействия температур хранения:</w:t>
      </w:r>
    </w:p>
    <w:p w14:paraId="603C6ED4" w14:textId="77777777" w:rsidR="00735BFD" w:rsidRPr="00CF54FC" w:rsidRDefault="00735BFD" w:rsidP="00EE6D50">
      <w:pPr>
        <w:pStyle w:val="af8"/>
        <w:widowControl w:val="0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а) повышенной температуры – плюс 90 °С;</w:t>
      </w:r>
    </w:p>
    <w:p w14:paraId="603C6ED5" w14:textId="77777777" w:rsidR="00735BFD" w:rsidRPr="00CF54FC" w:rsidRDefault="00735BFD" w:rsidP="00EE6D50">
      <w:pPr>
        <w:pStyle w:val="af8"/>
        <w:widowControl w:val="0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б) пониженной температуры – </w:t>
      </w:r>
      <w:r w:rsidRPr="00CF54FC">
        <w:rPr>
          <w:color w:val="000000" w:themeColor="text1"/>
          <w:sz w:val="24"/>
        </w:rPr>
        <w:t>минус 40 °С.</w:t>
      </w:r>
    </w:p>
    <w:p w14:paraId="603C6ED6" w14:textId="77777777" w:rsidR="00735BFD" w:rsidRPr="00CF54FC" w:rsidRDefault="00735BFD" w:rsidP="00EE6D50">
      <w:pPr>
        <w:pStyle w:val="af8"/>
        <w:widowControl w:val="0"/>
        <w:numPr>
          <w:ilvl w:val="0"/>
          <w:numId w:val="15"/>
        </w:numPr>
        <w:tabs>
          <w:tab w:val="left" w:pos="787"/>
          <w:tab w:val="left" w:pos="993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изделия должны быть работоспособны, т.е. соответствовать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</w:t>
      </w:r>
      <w:r w:rsidRPr="00CF54FC">
        <w:rPr>
          <w:color w:val="000000" w:themeColor="text1"/>
          <w:sz w:val="24"/>
        </w:rPr>
        <w:lastRenderedPageBreak/>
        <w:t>1.2.1, 1.2.2, 1.3, при воздействии рабочих температур:</w:t>
      </w:r>
    </w:p>
    <w:p w14:paraId="603C6ED7" w14:textId="77777777" w:rsidR="00735BFD" w:rsidRPr="00CF54FC" w:rsidRDefault="00735BFD" w:rsidP="00EE6D50">
      <w:pPr>
        <w:pStyle w:val="af8"/>
        <w:widowControl w:val="0"/>
        <w:tabs>
          <w:tab w:val="left" w:pos="787"/>
          <w:tab w:val="left" w:pos="993"/>
        </w:tabs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а) повышенной температуры </w:t>
      </w:r>
      <w:r w:rsidR="0070530A" w:rsidRPr="00CF54FC">
        <w:rPr>
          <w:color w:val="000000" w:themeColor="text1"/>
          <w:sz w:val="24"/>
        </w:rPr>
        <w:t>– плюс</w:t>
      </w:r>
      <w:r w:rsidRPr="00CF54FC">
        <w:rPr>
          <w:color w:val="000000" w:themeColor="text1"/>
          <w:sz w:val="24"/>
        </w:rPr>
        <w:t xml:space="preserve"> 85 </w:t>
      </w:r>
      <w:r w:rsidRPr="00CF54FC">
        <w:rPr>
          <w:rFonts w:eastAsia="TimesNewRomanPSMT"/>
          <w:color w:val="000000" w:themeColor="text1"/>
          <w:sz w:val="24"/>
        </w:rPr>
        <w:t>°С;</w:t>
      </w:r>
    </w:p>
    <w:p w14:paraId="603C6ED8" w14:textId="77777777" w:rsidR="00735BFD" w:rsidRPr="00CF54FC" w:rsidRDefault="00735BFD" w:rsidP="00EE6D50">
      <w:pPr>
        <w:pStyle w:val="af8"/>
        <w:widowControl w:val="0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CF54FC">
        <w:rPr>
          <w:rFonts w:eastAsia="TimesNewRomanPSMT"/>
          <w:color w:val="000000" w:themeColor="text1"/>
          <w:sz w:val="24"/>
        </w:rPr>
        <w:t xml:space="preserve">б) пониженной </w:t>
      </w:r>
      <w:r w:rsidR="0070530A" w:rsidRPr="00CF54FC">
        <w:rPr>
          <w:rFonts w:eastAsia="TimesNewRomanPSMT"/>
          <w:color w:val="000000" w:themeColor="text1"/>
          <w:sz w:val="24"/>
        </w:rPr>
        <w:t>температуры –</w:t>
      </w:r>
      <w:r w:rsidRPr="00CF54FC">
        <w:rPr>
          <w:rFonts w:eastAsia="TimesNewRomanPSMT"/>
          <w:color w:val="000000" w:themeColor="text1"/>
          <w:sz w:val="24"/>
        </w:rPr>
        <w:t xml:space="preserve"> минус 40 °С (при питании от бортовой сети </w:t>
      </w:r>
      <w:r w:rsidRPr="00CF54FC">
        <w:rPr>
          <w:color w:val="000000" w:themeColor="text1"/>
          <w:sz w:val="24"/>
        </w:rPr>
        <w:t>ТС</w:t>
      </w:r>
      <w:r w:rsidRPr="00CF54FC">
        <w:rPr>
          <w:rFonts w:eastAsia="TimesNewRomanPSMT"/>
          <w:color w:val="000000" w:themeColor="text1"/>
          <w:sz w:val="24"/>
        </w:rPr>
        <w:t>) и м</w:t>
      </w:r>
      <w:r w:rsidRPr="00CF54FC">
        <w:rPr>
          <w:rFonts w:eastAsia="TimesNewRomanPSMT"/>
          <w:color w:val="000000" w:themeColor="text1"/>
          <w:sz w:val="24"/>
        </w:rPr>
        <w:t>и</w:t>
      </w:r>
      <w:r w:rsidRPr="00CF54FC">
        <w:rPr>
          <w:rFonts w:eastAsia="TimesNewRomanPSMT"/>
          <w:color w:val="000000" w:themeColor="text1"/>
          <w:sz w:val="24"/>
        </w:rPr>
        <w:t>нус 20 °С (при питании от аккумуляторной батареи).</w:t>
      </w:r>
    </w:p>
    <w:p w14:paraId="603C6ED9" w14:textId="77777777" w:rsidR="00735BFD" w:rsidRPr="00CF54FC" w:rsidRDefault="00735BFD" w:rsidP="00EE6D50">
      <w:pPr>
        <w:pStyle w:val="af8"/>
        <w:widowControl w:val="0"/>
        <w:numPr>
          <w:ilvl w:val="0"/>
          <w:numId w:val="15"/>
        </w:numPr>
        <w:tabs>
          <w:tab w:val="left" w:pos="1231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должны быть работоспособны, т.е. соответствовать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</w:t>
      </w:r>
      <w:r w:rsidR="0070530A" w:rsidRPr="00CF54FC">
        <w:rPr>
          <w:color w:val="000000" w:themeColor="text1"/>
          <w:sz w:val="24"/>
        </w:rPr>
        <w:t>, после</w:t>
      </w:r>
      <w:r w:rsidRPr="00CF54FC">
        <w:rPr>
          <w:color w:val="000000" w:themeColor="text1"/>
          <w:sz w:val="24"/>
        </w:rPr>
        <w:t xml:space="preserve"> воздействия десяти тем</w:t>
      </w:r>
      <w:r w:rsidRPr="00CF54FC">
        <w:rPr>
          <w:color w:val="000000" w:themeColor="text1"/>
          <w:sz w:val="24"/>
        </w:rPr>
        <w:softHyphen/>
        <w:t>пературных циклов при крайних температурах цикла минус (40 ± 3) °С и плюс (85 ± 3) °С, с выдержкой при каждой крайней температуре не менее 3 ч.</w:t>
      </w:r>
    </w:p>
    <w:p w14:paraId="603C6EDA" w14:textId="77777777" w:rsidR="00735BFD" w:rsidRPr="00CF54FC" w:rsidRDefault="00735BFD" w:rsidP="00EE6D50">
      <w:pPr>
        <w:pStyle w:val="af8"/>
        <w:widowControl w:val="0"/>
        <w:numPr>
          <w:ilvl w:val="0"/>
          <w:numId w:val="15"/>
        </w:numPr>
        <w:tabs>
          <w:tab w:val="left" w:pos="128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1A41F3" w:rsidRPr="00CF54FC">
        <w:rPr>
          <w:color w:val="000000" w:themeColor="text1"/>
          <w:sz w:val="24"/>
        </w:rPr>
        <w:t>изделия должны</w:t>
      </w:r>
      <w:r w:rsidRPr="00CF54FC">
        <w:rPr>
          <w:color w:val="000000" w:themeColor="text1"/>
          <w:sz w:val="24"/>
        </w:rPr>
        <w:t xml:space="preserve"> выдерживать испытания в рабочем состоянии на влагостойкость при воздействии повышенной температуры до (40 ± 2) °С и от</w:t>
      </w:r>
      <w:r w:rsidRPr="00CF54FC">
        <w:rPr>
          <w:color w:val="000000" w:themeColor="text1"/>
          <w:sz w:val="24"/>
        </w:rPr>
        <w:softHyphen/>
        <w:t>носительной влажности (95 ± 3) % в течение 96 часов.</w:t>
      </w:r>
    </w:p>
    <w:p w14:paraId="603C6EDB" w14:textId="77777777" w:rsidR="00735BFD" w:rsidRPr="00CF54FC" w:rsidRDefault="00735BFD" w:rsidP="00EE6D50">
      <w:pPr>
        <w:pStyle w:val="af8"/>
        <w:widowControl w:val="0"/>
        <w:numPr>
          <w:ilvl w:val="0"/>
          <w:numId w:val="15"/>
        </w:numPr>
        <w:tabs>
          <w:tab w:val="left" w:pos="128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Степень защиты компонентов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должна соответствовать IP52 по </w:t>
      </w:r>
      <w:r w:rsidRPr="00CF54FC">
        <w:rPr>
          <w:color w:val="000000" w:themeColor="text1"/>
          <w:sz w:val="24"/>
        </w:rPr>
        <w:br/>
        <w:t>ГОСТ 14254.</w:t>
      </w:r>
    </w:p>
    <w:p w14:paraId="603C6EDC" w14:textId="77777777" w:rsidR="00735BFD" w:rsidRPr="00CF54FC" w:rsidRDefault="00735BFD" w:rsidP="00EE6D50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EDD" w14:textId="77777777" w:rsidR="00735BFD" w:rsidRPr="00CF54FC" w:rsidRDefault="00735BFD" w:rsidP="00A62CF9">
      <w:pPr>
        <w:pStyle w:val="13"/>
      </w:pPr>
      <w:bookmarkStart w:id="117" w:name="_Toc433005951"/>
      <w:bookmarkStart w:id="118" w:name="_Toc492015458"/>
      <w:bookmarkStart w:id="119" w:name="_Toc106702582"/>
      <w:r w:rsidRPr="00CF54FC">
        <w:t>1.5 Требования по устойчивости к механическим воздействиям</w:t>
      </w:r>
      <w:bookmarkEnd w:id="117"/>
      <w:bookmarkEnd w:id="118"/>
      <w:bookmarkEnd w:id="119"/>
    </w:p>
    <w:p w14:paraId="603C6EDE" w14:textId="77777777" w:rsidR="00735BFD" w:rsidRPr="00CF54FC" w:rsidRDefault="00735BFD" w:rsidP="00EE6D50">
      <w:pPr>
        <w:pStyle w:val="3a"/>
        <w:keepNext w:val="0"/>
        <w:widowControl w:val="0"/>
      </w:pPr>
    </w:p>
    <w:p w14:paraId="603C6EDF" w14:textId="77777777" w:rsidR="00735BFD" w:rsidRPr="00CF54FC" w:rsidRDefault="00735BFD" w:rsidP="00EE6D50">
      <w:pPr>
        <w:pStyle w:val="af8"/>
        <w:widowControl w:val="0"/>
        <w:numPr>
          <w:ilvl w:val="0"/>
          <w:numId w:val="44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при нормальных условиях эксплуатации должны соотве</w:t>
      </w:r>
      <w:r w:rsidRPr="00CF54FC">
        <w:rPr>
          <w:color w:val="000000" w:themeColor="text1"/>
          <w:sz w:val="24"/>
        </w:rPr>
        <w:t>т</w:t>
      </w:r>
      <w:r w:rsidRPr="00CF54FC">
        <w:rPr>
          <w:color w:val="000000" w:themeColor="text1"/>
          <w:sz w:val="24"/>
        </w:rPr>
        <w:t xml:space="preserve">ствовать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после действия вибрационных и ударных нагрузок, указанных в таблице </w:t>
      </w:r>
      <w:r w:rsidR="004D711B" w:rsidRPr="00CF54FC">
        <w:rPr>
          <w:color w:val="000000" w:themeColor="text1"/>
          <w:sz w:val="24"/>
        </w:rPr>
        <w:t>3</w:t>
      </w:r>
      <w:r w:rsidRPr="00CF54FC">
        <w:rPr>
          <w:color w:val="000000" w:themeColor="text1"/>
          <w:sz w:val="24"/>
        </w:rPr>
        <w:t>.</w:t>
      </w:r>
    </w:p>
    <w:p w14:paraId="603C6EE0" w14:textId="77777777" w:rsidR="00735BFD" w:rsidRPr="00CF54FC" w:rsidRDefault="00735BFD" w:rsidP="00EE6D50">
      <w:pPr>
        <w:pStyle w:val="3a"/>
        <w:keepNext w:val="0"/>
        <w:widowControl w:val="0"/>
        <w:rPr>
          <w:color w:val="000000" w:themeColor="text1"/>
        </w:rPr>
      </w:pPr>
    </w:p>
    <w:p w14:paraId="603C6EE1" w14:textId="77777777" w:rsidR="00735BFD" w:rsidRPr="00CF54FC" w:rsidRDefault="00735BFD" w:rsidP="00EE6D50">
      <w:pPr>
        <w:pStyle w:val="af8"/>
        <w:widowControl w:val="0"/>
        <w:ind w:left="0" w:firstLine="709"/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Таблица </w:t>
      </w:r>
      <w:r w:rsidR="004D711B" w:rsidRPr="00CF54FC">
        <w:rPr>
          <w:color w:val="000000" w:themeColor="text1"/>
          <w:sz w:val="24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3543"/>
        <w:gridCol w:w="1703"/>
        <w:gridCol w:w="1521"/>
      </w:tblGrid>
      <w:tr w:rsidR="00735BFD" w:rsidRPr="00CF54FC" w14:paraId="603C6EE6" w14:textId="77777777" w:rsidTr="005D32E7">
        <w:trPr>
          <w:tblHeader/>
        </w:trPr>
        <w:tc>
          <w:tcPr>
            <w:tcW w:w="1566" w:type="pct"/>
            <w:vMerge w:val="restart"/>
            <w:noWrap/>
          </w:tcPr>
          <w:p w14:paraId="603C6EE2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Оцениваемое</w:t>
            </w:r>
          </w:p>
          <w:p w14:paraId="603C6EE3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 xml:space="preserve">свойство </w:t>
            </w:r>
            <w:r w:rsidR="00B94B08" w:rsidRPr="00CF54FC">
              <w:rPr>
                <w:color w:val="000000" w:themeColor="text1"/>
              </w:rPr>
              <w:t xml:space="preserve">УВ ЭОС </w:t>
            </w:r>
          </w:p>
        </w:tc>
        <w:tc>
          <w:tcPr>
            <w:tcW w:w="1798" w:type="pct"/>
            <w:vMerge w:val="restart"/>
            <w:noWrap/>
          </w:tcPr>
          <w:p w14:paraId="603C6EE4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Параметры испытаний</w:t>
            </w:r>
          </w:p>
        </w:tc>
        <w:tc>
          <w:tcPr>
            <w:tcW w:w="1636" w:type="pct"/>
            <w:gridSpan w:val="2"/>
            <w:noWrap/>
          </w:tcPr>
          <w:p w14:paraId="603C6EE5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Воздействующий фактор</w:t>
            </w:r>
          </w:p>
        </w:tc>
      </w:tr>
      <w:tr w:rsidR="00735BFD" w:rsidRPr="00CF54FC" w14:paraId="603C6EEB" w14:textId="77777777" w:rsidTr="005D32E7">
        <w:trPr>
          <w:tblHeader/>
        </w:trPr>
        <w:tc>
          <w:tcPr>
            <w:tcW w:w="1566" w:type="pct"/>
            <w:vMerge/>
            <w:noWrap/>
          </w:tcPr>
          <w:p w14:paraId="603C6EE7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798" w:type="pct"/>
            <w:vMerge/>
            <w:noWrap/>
          </w:tcPr>
          <w:p w14:paraId="603C6EE8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864" w:type="pct"/>
            <w:noWrap/>
          </w:tcPr>
          <w:p w14:paraId="603C6EE9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Значение</w:t>
            </w:r>
          </w:p>
        </w:tc>
        <w:tc>
          <w:tcPr>
            <w:tcW w:w="772" w:type="pct"/>
            <w:noWrap/>
          </w:tcPr>
          <w:p w14:paraId="603C6EEA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Допустимые отклонения</w:t>
            </w:r>
          </w:p>
        </w:tc>
      </w:tr>
      <w:tr w:rsidR="00735BFD" w:rsidRPr="00CF54FC" w14:paraId="603C6EF0" w14:textId="77777777" w:rsidTr="005D32E7">
        <w:trPr>
          <w:trHeight w:val="562"/>
        </w:trPr>
        <w:tc>
          <w:tcPr>
            <w:tcW w:w="1566" w:type="pct"/>
            <w:vMerge w:val="restart"/>
            <w:noWrap/>
          </w:tcPr>
          <w:p w14:paraId="603C6EEC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Устойчивость при возде</w:t>
            </w:r>
            <w:r w:rsidRPr="00CF54FC">
              <w:rPr>
                <w:sz w:val="24"/>
              </w:rPr>
              <w:t>й</w:t>
            </w:r>
            <w:r w:rsidRPr="00CF54FC">
              <w:rPr>
                <w:sz w:val="24"/>
              </w:rPr>
              <w:t>ствии синусоидальной ви</w:t>
            </w:r>
            <w:r w:rsidRPr="00CF54FC">
              <w:rPr>
                <w:sz w:val="24"/>
              </w:rPr>
              <w:t>б</w:t>
            </w:r>
            <w:r w:rsidRPr="00CF54FC">
              <w:rPr>
                <w:sz w:val="24"/>
              </w:rPr>
              <w:t>рации</w:t>
            </w:r>
          </w:p>
        </w:tc>
        <w:tc>
          <w:tcPr>
            <w:tcW w:w="1798" w:type="pct"/>
            <w:noWrap/>
            <w:vAlign w:val="center"/>
          </w:tcPr>
          <w:p w14:paraId="603C6EED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Диапазон частот, Гц</w:t>
            </w:r>
          </w:p>
        </w:tc>
        <w:tc>
          <w:tcPr>
            <w:tcW w:w="864" w:type="pct"/>
            <w:noWrap/>
            <w:vAlign w:val="center"/>
          </w:tcPr>
          <w:p w14:paraId="603C6EEE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10-70</w:t>
            </w:r>
          </w:p>
        </w:tc>
        <w:tc>
          <w:tcPr>
            <w:tcW w:w="772" w:type="pct"/>
            <w:noWrap/>
            <w:vAlign w:val="center"/>
          </w:tcPr>
          <w:p w14:paraId="603C6EEF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±1</w:t>
            </w:r>
          </w:p>
        </w:tc>
      </w:tr>
      <w:tr w:rsidR="00735BFD" w:rsidRPr="00CF54FC" w14:paraId="603C6EF5" w14:textId="77777777" w:rsidTr="005D32E7">
        <w:tc>
          <w:tcPr>
            <w:tcW w:w="1566" w:type="pct"/>
            <w:vMerge/>
            <w:noWrap/>
          </w:tcPr>
          <w:p w14:paraId="603C6EF1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EF2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Амплитуда ускорения, м/с</w:t>
            </w:r>
            <w:r w:rsidRPr="00CF54FC">
              <w:rPr>
                <w:szCs w:val="24"/>
                <w:vertAlign w:val="superscript"/>
              </w:rPr>
              <w:t>2</w:t>
            </w:r>
            <w:r w:rsidRPr="00CF54FC">
              <w:rPr>
                <w:szCs w:val="24"/>
              </w:rPr>
              <w:t xml:space="preserve"> (</w:t>
            </w:r>
            <w:r w:rsidRPr="00CF54FC">
              <w:rPr>
                <w:szCs w:val="24"/>
                <w:lang w:val="en-US"/>
              </w:rPr>
              <w:t>g</w:t>
            </w:r>
            <w:r w:rsidRPr="00CF54FC">
              <w:rPr>
                <w:szCs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03C6EF3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39,2 (4)</w:t>
            </w:r>
          </w:p>
        </w:tc>
        <w:tc>
          <w:tcPr>
            <w:tcW w:w="772" w:type="pct"/>
            <w:noWrap/>
            <w:vAlign w:val="center"/>
          </w:tcPr>
          <w:p w14:paraId="603C6EF4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±2(0,2)</w:t>
            </w:r>
          </w:p>
        </w:tc>
      </w:tr>
      <w:tr w:rsidR="00735BFD" w:rsidRPr="00CF54FC" w14:paraId="603C6EFA" w14:textId="77777777" w:rsidTr="005D32E7">
        <w:tc>
          <w:tcPr>
            <w:tcW w:w="1566" w:type="pct"/>
            <w:vMerge/>
            <w:noWrap/>
          </w:tcPr>
          <w:p w14:paraId="603C6EF6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EF7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Длительность воздействия в каждом из трех направлений, мин</w:t>
            </w:r>
          </w:p>
        </w:tc>
        <w:tc>
          <w:tcPr>
            <w:tcW w:w="864" w:type="pct"/>
            <w:noWrap/>
            <w:vAlign w:val="center"/>
          </w:tcPr>
          <w:p w14:paraId="603C6EF8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30</w:t>
            </w:r>
          </w:p>
        </w:tc>
        <w:tc>
          <w:tcPr>
            <w:tcW w:w="772" w:type="pct"/>
            <w:noWrap/>
            <w:vAlign w:val="center"/>
          </w:tcPr>
          <w:p w14:paraId="603C6EF9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EFF" w14:textId="77777777" w:rsidTr="005D32E7">
        <w:tc>
          <w:tcPr>
            <w:tcW w:w="1566" w:type="pct"/>
            <w:vMerge w:val="restart"/>
            <w:noWrap/>
          </w:tcPr>
          <w:p w14:paraId="603C6EFB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Прочность при воздействии синусоидальной вибрации</w:t>
            </w:r>
          </w:p>
        </w:tc>
        <w:tc>
          <w:tcPr>
            <w:tcW w:w="1798" w:type="pct"/>
            <w:noWrap/>
            <w:vAlign w:val="center"/>
          </w:tcPr>
          <w:p w14:paraId="603C6EFC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Диапазон частот, Гц</w:t>
            </w:r>
          </w:p>
        </w:tc>
        <w:tc>
          <w:tcPr>
            <w:tcW w:w="864" w:type="pct"/>
            <w:noWrap/>
            <w:vAlign w:val="center"/>
          </w:tcPr>
          <w:p w14:paraId="603C6EFD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50</w:t>
            </w:r>
          </w:p>
        </w:tc>
        <w:tc>
          <w:tcPr>
            <w:tcW w:w="772" w:type="pct"/>
            <w:noWrap/>
            <w:vAlign w:val="center"/>
          </w:tcPr>
          <w:p w14:paraId="603C6EFE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±1</w:t>
            </w:r>
          </w:p>
        </w:tc>
      </w:tr>
      <w:tr w:rsidR="00735BFD" w:rsidRPr="00CF54FC" w14:paraId="603C6F04" w14:textId="77777777" w:rsidTr="005D32E7">
        <w:tc>
          <w:tcPr>
            <w:tcW w:w="1566" w:type="pct"/>
            <w:vMerge/>
            <w:noWrap/>
          </w:tcPr>
          <w:p w14:paraId="603C6F00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01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Амплитуда ускорения, м/с</w:t>
            </w:r>
            <w:r w:rsidRPr="00CF54FC">
              <w:rPr>
                <w:szCs w:val="24"/>
                <w:vertAlign w:val="superscript"/>
              </w:rPr>
              <w:t>2</w:t>
            </w:r>
            <w:r w:rsidRPr="00CF54FC">
              <w:rPr>
                <w:szCs w:val="24"/>
              </w:rPr>
              <w:t xml:space="preserve"> (</w:t>
            </w:r>
            <w:r w:rsidRPr="00CF54FC">
              <w:rPr>
                <w:szCs w:val="24"/>
                <w:lang w:val="en-US"/>
              </w:rPr>
              <w:t>g</w:t>
            </w:r>
            <w:r w:rsidRPr="00CF54FC">
              <w:rPr>
                <w:szCs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03C6F02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49 (5)</w:t>
            </w:r>
          </w:p>
        </w:tc>
        <w:tc>
          <w:tcPr>
            <w:tcW w:w="772" w:type="pct"/>
            <w:noWrap/>
            <w:vAlign w:val="center"/>
          </w:tcPr>
          <w:p w14:paraId="603C6F03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±2 (0,2)</w:t>
            </w:r>
          </w:p>
        </w:tc>
      </w:tr>
      <w:tr w:rsidR="00735BFD" w:rsidRPr="00CF54FC" w14:paraId="603C6F09" w14:textId="77777777" w:rsidTr="005D32E7">
        <w:tc>
          <w:tcPr>
            <w:tcW w:w="1566" w:type="pct"/>
            <w:vMerge/>
            <w:noWrap/>
          </w:tcPr>
          <w:p w14:paraId="603C6F05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06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Длительность воздействия в каждом из трех направлений</w:t>
            </w:r>
          </w:p>
        </w:tc>
        <w:tc>
          <w:tcPr>
            <w:tcW w:w="864" w:type="pct"/>
            <w:noWrap/>
            <w:vAlign w:val="center"/>
          </w:tcPr>
          <w:p w14:paraId="603C6F07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по 2 ч 40 мин</w:t>
            </w:r>
          </w:p>
        </w:tc>
        <w:tc>
          <w:tcPr>
            <w:tcW w:w="772" w:type="pct"/>
            <w:noWrap/>
            <w:vAlign w:val="center"/>
          </w:tcPr>
          <w:p w14:paraId="603C6F08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0E" w14:textId="77777777" w:rsidTr="005D32E7">
        <w:tc>
          <w:tcPr>
            <w:tcW w:w="1566" w:type="pct"/>
            <w:vMerge w:val="restart"/>
            <w:noWrap/>
          </w:tcPr>
          <w:p w14:paraId="603C6F0A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 xml:space="preserve">Устойчивость при </w:t>
            </w:r>
            <w:r w:rsidR="002F7457" w:rsidRPr="00CF54FC">
              <w:rPr>
                <w:sz w:val="24"/>
              </w:rPr>
              <w:t>возде</w:t>
            </w:r>
            <w:r w:rsidR="002F7457" w:rsidRPr="00CF54FC">
              <w:rPr>
                <w:sz w:val="24"/>
              </w:rPr>
              <w:t>й</w:t>
            </w:r>
            <w:r w:rsidR="002F7457" w:rsidRPr="00CF54FC">
              <w:rPr>
                <w:sz w:val="24"/>
              </w:rPr>
              <w:t>ствии механических</w:t>
            </w:r>
            <w:r w:rsidRPr="00CF54FC">
              <w:rPr>
                <w:sz w:val="24"/>
              </w:rPr>
              <w:t xml:space="preserve"> ударов многократного действия</w:t>
            </w:r>
          </w:p>
        </w:tc>
        <w:tc>
          <w:tcPr>
            <w:tcW w:w="1798" w:type="pct"/>
            <w:noWrap/>
            <w:vAlign w:val="center"/>
          </w:tcPr>
          <w:p w14:paraId="603C6F0B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Пиковое ударное ускорение, м/с</w:t>
            </w:r>
            <w:r w:rsidRPr="00CF54FC">
              <w:rPr>
                <w:sz w:val="24"/>
                <w:vertAlign w:val="superscript"/>
              </w:rPr>
              <w:t>2</w:t>
            </w:r>
            <w:r w:rsidRPr="00CF54FC">
              <w:rPr>
                <w:sz w:val="24"/>
              </w:rPr>
              <w:t xml:space="preserve"> (</w:t>
            </w:r>
            <w:r w:rsidRPr="00CF54FC">
              <w:rPr>
                <w:sz w:val="24"/>
                <w:lang w:val="en-US"/>
              </w:rPr>
              <w:t>g</w:t>
            </w:r>
            <w:r w:rsidRPr="00CF54FC">
              <w:rPr>
                <w:sz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03C6F0C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98 (10)</w:t>
            </w:r>
          </w:p>
        </w:tc>
        <w:tc>
          <w:tcPr>
            <w:tcW w:w="772" w:type="pct"/>
            <w:noWrap/>
            <w:vAlign w:val="center"/>
          </w:tcPr>
          <w:p w14:paraId="603C6F0D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±20%</w:t>
            </w:r>
          </w:p>
        </w:tc>
      </w:tr>
      <w:tr w:rsidR="00735BFD" w:rsidRPr="00CF54FC" w14:paraId="603C6F13" w14:textId="77777777" w:rsidTr="005D32E7">
        <w:tc>
          <w:tcPr>
            <w:tcW w:w="1566" w:type="pct"/>
            <w:vMerge/>
            <w:noWrap/>
          </w:tcPr>
          <w:p w14:paraId="603C6F0F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10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 xml:space="preserve">Длительность удара, </w:t>
            </w:r>
            <w:proofErr w:type="spellStart"/>
            <w:r w:rsidRPr="00CF54FC">
              <w:rPr>
                <w:szCs w:val="24"/>
              </w:rPr>
              <w:t>мс</w:t>
            </w:r>
            <w:proofErr w:type="spellEnd"/>
          </w:p>
        </w:tc>
        <w:tc>
          <w:tcPr>
            <w:tcW w:w="864" w:type="pct"/>
            <w:noWrap/>
            <w:vAlign w:val="center"/>
          </w:tcPr>
          <w:p w14:paraId="603C6F11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10</w:t>
            </w:r>
          </w:p>
        </w:tc>
        <w:tc>
          <w:tcPr>
            <w:tcW w:w="772" w:type="pct"/>
            <w:noWrap/>
            <w:vAlign w:val="center"/>
          </w:tcPr>
          <w:p w14:paraId="603C6F12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18" w14:textId="77777777" w:rsidTr="005D32E7">
        <w:tc>
          <w:tcPr>
            <w:tcW w:w="1566" w:type="pct"/>
            <w:vMerge/>
            <w:noWrap/>
          </w:tcPr>
          <w:p w14:paraId="603C6F14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15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Число ударов в каждом из трех направлении</w:t>
            </w:r>
          </w:p>
        </w:tc>
        <w:tc>
          <w:tcPr>
            <w:tcW w:w="864" w:type="pct"/>
            <w:noWrap/>
            <w:vAlign w:val="center"/>
          </w:tcPr>
          <w:p w14:paraId="603C6F16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333</w:t>
            </w:r>
          </w:p>
        </w:tc>
        <w:tc>
          <w:tcPr>
            <w:tcW w:w="772" w:type="pct"/>
            <w:noWrap/>
            <w:vAlign w:val="center"/>
          </w:tcPr>
          <w:p w14:paraId="603C6F17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1D" w14:textId="77777777" w:rsidTr="005D32E7">
        <w:tc>
          <w:tcPr>
            <w:tcW w:w="1566" w:type="pct"/>
            <w:vMerge w:val="restart"/>
            <w:noWrap/>
          </w:tcPr>
          <w:p w14:paraId="603C6F19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Прочность при воздействии механических ударов мн</w:t>
            </w:r>
            <w:r w:rsidRPr="00CF54FC">
              <w:rPr>
                <w:sz w:val="24"/>
              </w:rPr>
              <w:t>о</w:t>
            </w:r>
            <w:r w:rsidRPr="00CF54FC">
              <w:rPr>
                <w:sz w:val="24"/>
              </w:rPr>
              <w:t>гократного действия</w:t>
            </w:r>
          </w:p>
        </w:tc>
        <w:tc>
          <w:tcPr>
            <w:tcW w:w="1798" w:type="pct"/>
            <w:noWrap/>
            <w:vAlign w:val="center"/>
          </w:tcPr>
          <w:p w14:paraId="603C6F1A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Пиковое ударное ускорение, м/с</w:t>
            </w:r>
            <w:r w:rsidRPr="00CF54FC">
              <w:rPr>
                <w:sz w:val="24"/>
                <w:vertAlign w:val="superscript"/>
              </w:rPr>
              <w:t>2</w:t>
            </w:r>
            <w:r w:rsidRPr="00CF54FC">
              <w:rPr>
                <w:sz w:val="24"/>
              </w:rPr>
              <w:t xml:space="preserve"> (</w:t>
            </w:r>
            <w:r w:rsidRPr="00CF54FC">
              <w:rPr>
                <w:sz w:val="24"/>
                <w:lang w:val="en-US"/>
              </w:rPr>
              <w:t>g</w:t>
            </w:r>
            <w:r w:rsidRPr="00CF54FC">
              <w:rPr>
                <w:sz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03C6F1B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98 (10)</w:t>
            </w:r>
          </w:p>
        </w:tc>
        <w:tc>
          <w:tcPr>
            <w:tcW w:w="772" w:type="pct"/>
            <w:noWrap/>
            <w:vAlign w:val="center"/>
          </w:tcPr>
          <w:p w14:paraId="603C6F1C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±20%</w:t>
            </w:r>
          </w:p>
        </w:tc>
      </w:tr>
      <w:tr w:rsidR="00735BFD" w:rsidRPr="00CF54FC" w14:paraId="603C6F22" w14:textId="77777777" w:rsidTr="005D32E7">
        <w:tc>
          <w:tcPr>
            <w:tcW w:w="1566" w:type="pct"/>
            <w:vMerge/>
            <w:noWrap/>
          </w:tcPr>
          <w:p w14:paraId="603C6F1E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1F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 xml:space="preserve">Длительность удара, </w:t>
            </w:r>
            <w:proofErr w:type="spellStart"/>
            <w:r w:rsidRPr="00CF54FC">
              <w:rPr>
                <w:szCs w:val="24"/>
              </w:rPr>
              <w:t>мс</w:t>
            </w:r>
            <w:proofErr w:type="spellEnd"/>
          </w:p>
        </w:tc>
        <w:tc>
          <w:tcPr>
            <w:tcW w:w="864" w:type="pct"/>
            <w:noWrap/>
            <w:vAlign w:val="center"/>
          </w:tcPr>
          <w:p w14:paraId="603C6F20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10</w:t>
            </w:r>
          </w:p>
        </w:tc>
        <w:tc>
          <w:tcPr>
            <w:tcW w:w="772" w:type="pct"/>
            <w:noWrap/>
            <w:vAlign w:val="center"/>
          </w:tcPr>
          <w:p w14:paraId="603C6F21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27" w14:textId="77777777" w:rsidTr="005D32E7">
        <w:tc>
          <w:tcPr>
            <w:tcW w:w="1566" w:type="pct"/>
            <w:vMerge/>
            <w:noWrap/>
          </w:tcPr>
          <w:p w14:paraId="603C6F23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24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>Число ударов в каждом из трех направлении</w:t>
            </w:r>
          </w:p>
        </w:tc>
        <w:tc>
          <w:tcPr>
            <w:tcW w:w="864" w:type="pct"/>
            <w:noWrap/>
            <w:vAlign w:val="center"/>
          </w:tcPr>
          <w:p w14:paraId="603C6F25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3333</w:t>
            </w:r>
          </w:p>
        </w:tc>
        <w:tc>
          <w:tcPr>
            <w:tcW w:w="772" w:type="pct"/>
            <w:noWrap/>
            <w:vAlign w:val="center"/>
          </w:tcPr>
          <w:p w14:paraId="603C6F26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2C" w14:textId="77777777" w:rsidTr="005D32E7">
        <w:tc>
          <w:tcPr>
            <w:tcW w:w="1566" w:type="pct"/>
            <w:vMerge w:val="restart"/>
            <w:noWrap/>
          </w:tcPr>
          <w:p w14:paraId="603C6F28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Прочность к механическим ударам при транспортир</w:t>
            </w:r>
            <w:r w:rsidRPr="00CF54FC">
              <w:rPr>
                <w:sz w:val="24"/>
              </w:rPr>
              <w:t>о</w:t>
            </w:r>
            <w:r w:rsidRPr="00CF54FC">
              <w:rPr>
                <w:sz w:val="24"/>
              </w:rPr>
              <w:t>вании</w:t>
            </w:r>
          </w:p>
        </w:tc>
        <w:tc>
          <w:tcPr>
            <w:tcW w:w="1798" w:type="pct"/>
            <w:noWrap/>
            <w:vAlign w:val="center"/>
          </w:tcPr>
          <w:p w14:paraId="603C6F29" w14:textId="77777777" w:rsidR="00735BFD" w:rsidRPr="00CF54FC" w:rsidRDefault="00735BFD" w:rsidP="003274D9">
            <w:pPr>
              <w:autoSpaceDE w:val="0"/>
              <w:autoSpaceDN w:val="0"/>
              <w:rPr>
                <w:sz w:val="24"/>
              </w:rPr>
            </w:pPr>
            <w:r w:rsidRPr="00CF54FC">
              <w:rPr>
                <w:sz w:val="24"/>
              </w:rPr>
              <w:t>Пиковое ударное ускорение, м/с</w:t>
            </w:r>
            <w:r w:rsidRPr="00CF54FC">
              <w:rPr>
                <w:sz w:val="24"/>
                <w:vertAlign w:val="superscript"/>
              </w:rPr>
              <w:t>2</w:t>
            </w:r>
            <w:r w:rsidRPr="00CF54FC">
              <w:rPr>
                <w:sz w:val="24"/>
              </w:rPr>
              <w:t xml:space="preserve"> (</w:t>
            </w:r>
            <w:r w:rsidRPr="00CF54FC">
              <w:rPr>
                <w:sz w:val="24"/>
                <w:lang w:val="en-US"/>
              </w:rPr>
              <w:t>g</w:t>
            </w:r>
            <w:r w:rsidRPr="00CF54FC">
              <w:rPr>
                <w:sz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03C6F2A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250 (25)</w:t>
            </w:r>
          </w:p>
        </w:tc>
        <w:tc>
          <w:tcPr>
            <w:tcW w:w="772" w:type="pct"/>
            <w:noWrap/>
            <w:vAlign w:val="center"/>
          </w:tcPr>
          <w:p w14:paraId="603C6F2B" w14:textId="77777777" w:rsidR="00735BFD" w:rsidRPr="00CF54FC" w:rsidRDefault="00735BFD" w:rsidP="003274D9">
            <w:pPr>
              <w:autoSpaceDE w:val="0"/>
              <w:autoSpaceDN w:val="0"/>
              <w:jc w:val="center"/>
              <w:rPr>
                <w:sz w:val="24"/>
              </w:rPr>
            </w:pPr>
            <w:r w:rsidRPr="00CF54FC">
              <w:rPr>
                <w:sz w:val="24"/>
              </w:rPr>
              <w:t>±20%</w:t>
            </w:r>
          </w:p>
        </w:tc>
      </w:tr>
      <w:tr w:rsidR="00735BFD" w:rsidRPr="00CF54FC" w14:paraId="603C6F31" w14:textId="77777777" w:rsidTr="005D32E7">
        <w:tc>
          <w:tcPr>
            <w:tcW w:w="1566" w:type="pct"/>
            <w:vMerge/>
            <w:noWrap/>
          </w:tcPr>
          <w:p w14:paraId="603C6F2D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2E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 xml:space="preserve">Длительность удара, </w:t>
            </w:r>
            <w:proofErr w:type="spellStart"/>
            <w:r w:rsidRPr="00CF54FC">
              <w:rPr>
                <w:szCs w:val="24"/>
              </w:rPr>
              <w:t>мс</w:t>
            </w:r>
            <w:proofErr w:type="spellEnd"/>
          </w:p>
        </w:tc>
        <w:tc>
          <w:tcPr>
            <w:tcW w:w="864" w:type="pct"/>
            <w:noWrap/>
            <w:vAlign w:val="center"/>
          </w:tcPr>
          <w:p w14:paraId="603C6F2F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6</w:t>
            </w:r>
          </w:p>
        </w:tc>
        <w:tc>
          <w:tcPr>
            <w:tcW w:w="772" w:type="pct"/>
            <w:noWrap/>
            <w:vAlign w:val="center"/>
          </w:tcPr>
          <w:p w14:paraId="603C6F30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  <w:tr w:rsidR="00735BFD" w:rsidRPr="00CF54FC" w14:paraId="603C6F36" w14:textId="77777777" w:rsidTr="005D32E7">
        <w:tc>
          <w:tcPr>
            <w:tcW w:w="1566" w:type="pct"/>
            <w:vMerge/>
            <w:noWrap/>
          </w:tcPr>
          <w:p w14:paraId="603C6F32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603C6F33" w14:textId="77777777" w:rsidR="00735BFD" w:rsidRPr="00CF54FC" w:rsidRDefault="00735BFD" w:rsidP="003274D9">
            <w:pPr>
              <w:pStyle w:val="17"/>
              <w:ind w:firstLine="0"/>
              <w:jc w:val="left"/>
              <w:rPr>
                <w:szCs w:val="24"/>
              </w:rPr>
            </w:pPr>
            <w:r w:rsidRPr="00CF54FC">
              <w:rPr>
                <w:szCs w:val="24"/>
              </w:rPr>
              <w:t xml:space="preserve">Число ударов </w:t>
            </w:r>
          </w:p>
        </w:tc>
        <w:tc>
          <w:tcPr>
            <w:tcW w:w="864" w:type="pct"/>
            <w:noWrap/>
            <w:vAlign w:val="center"/>
          </w:tcPr>
          <w:p w14:paraId="603C6F34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4000</w:t>
            </w:r>
          </w:p>
        </w:tc>
        <w:tc>
          <w:tcPr>
            <w:tcW w:w="772" w:type="pct"/>
            <w:noWrap/>
            <w:vAlign w:val="center"/>
          </w:tcPr>
          <w:p w14:paraId="603C6F35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-</w:t>
            </w:r>
          </w:p>
        </w:tc>
      </w:tr>
    </w:tbl>
    <w:p w14:paraId="603C6F37" w14:textId="77777777" w:rsidR="006C1363" w:rsidRPr="006C1363" w:rsidRDefault="006C1363" w:rsidP="00A62CF9">
      <w:pPr>
        <w:pStyle w:val="13"/>
      </w:pPr>
      <w:bookmarkStart w:id="120" w:name="_Toc433005952"/>
      <w:bookmarkStart w:id="121" w:name="_Toc492015459"/>
    </w:p>
    <w:p w14:paraId="68FB60F2" w14:textId="77777777" w:rsidR="0082037A" w:rsidRDefault="0082037A" w:rsidP="00A62CF9">
      <w:pPr>
        <w:pStyle w:val="13"/>
      </w:pPr>
      <w:r>
        <w:br w:type="page"/>
      </w:r>
    </w:p>
    <w:p w14:paraId="603C6F38" w14:textId="735C5522" w:rsidR="00735BFD" w:rsidRPr="00CF54FC" w:rsidRDefault="00735BFD" w:rsidP="00A62CF9">
      <w:pPr>
        <w:pStyle w:val="13"/>
      </w:pPr>
      <w:bookmarkStart w:id="122" w:name="_Toc106702583"/>
      <w:r w:rsidRPr="00CF54FC">
        <w:lastRenderedPageBreak/>
        <w:t>1.6 Требования по электромагнитной совместимости (ЭМС)</w:t>
      </w:r>
      <w:bookmarkEnd w:id="120"/>
      <w:bookmarkEnd w:id="121"/>
      <w:bookmarkEnd w:id="122"/>
    </w:p>
    <w:p w14:paraId="603C6F39" w14:textId="77777777" w:rsidR="00735BFD" w:rsidRPr="00CF54FC" w:rsidRDefault="00735BFD" w:rsidP="00225167">
      <w:pPr>
        <w:pStyle w:val="32"/>
        <w:keepNext w:val="0"/>
        <w:widowControl w:val="0"/>
        <w:ind w:firstLine="709"/>
        <w:jc w:val="both"/>
      </w:pPr>
    </w:p>
    <w:p w14:paraId="603C6F3A" w14:textId="77777777" w:rsidR="00735BFD" w:rsidRPr="00CF54FC" w:rsidRDefault="003942B6" w:rsidP="00225167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sz w:val="24"/>
        </w:rPr>
      </w:pPr>
      <w:bookmarkStart w:id="123" w:name="_Ref285467821"/>
      <w:bookmarkStart w:id="124" w:name="_Toc285544262"/>
      <w:bookmarkStart w:id="125" w:name="_Toc290899206"/>
      <w:bookmarkStart w:id="126" w:name="_Toc296594106"/>
      <w:bookmarkStart w:id="127" w:name="_Toc296595365"/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sz w:val="24"/>
        </w:rPr>
        <w:t>должн</w:t>
      </w:r>
      <w:r w:rsidR="00F83AA6" w:rsidRPr="00CF54FC">
        <w:rPr>
          <w:sz w:val="24"/>
        </w:rPr>
        <w:t>о</w:t>
      </w:r>
      <w:r w:rsidR="00735BFD" w:rsidRPr="00CF54FC">
        <w:rPr>
          <w:sz w:val="24"/>
        </w:rPr>
        <w:t xml:space="preserve"> быть устойчив</w:t>
      </w:r>
      <w:r w:rsidR="007268CA" w:rsidRPr="00CF54FC">
        <w:rPr>
          <w:sz w:val="24"/>
        </w:rPr>
        <w:t>а</w:t>
      </w:r>
      <w:r w:rsidR="00735BFD" w:rsidRPr="00CF54FC">
        <w:rPr>
          <w:sz w:val="24"/>
        </w:rPr>
        <w:t xml:space="preserve"> к воздействию </w:t>
      </w:r>
      <w:proofErr w:type="spellStart"/>
      <w:r w:rsidR="00735BFD" w:rsidRPr="00CF54FC">
        <w:rPr>
          <w:sz w:val="24"/>
        </w:rPr>
        <w:t>кондуктивных</w:t>
      </w:r>
      <w:proofErr w:type="spellEnd"/>
      <w:r w:rsidR="00735BFD" w:rsidRPr="00CF54FC">
        <w:rPr>
          <w:sz w:val="24"/>
        </w:rPr>
        <w:t xml:space="preserve"> помех по цепям питания в соответствии с ГОСТ </w:t>
      </w:r>
      <w:r w:rsidR="00EC3CEE">
        <w:rPr>
          <w:sz w:val="24"/>
        </w:rPr>
        <w:t>33991</w:t>
      </w:r>
      <w:r w:rsidR="00735BFD" w:rsidRPr="00CF54FC">
        <w:rPr>
          <w:sz w:val="24"/>
        </w:rPr>
        <w:t>. При этом степень жесткости испытательных импул</w:t>
      </w:r>
      <w:r w:rsidR="00735BFD" w:rsidRPr="00CF54FC">
        <w:rPr>
          <w:sz w:val="24"/>
        </w:rPr>
        <w:t>ь</w:t>
      </w:r>
      <w:r w:rsidR="00735BFD" w:rsidRPr="00CF54FC">
        <w:rPr>
          <w:sz w:val="24"/>
        </w:rPr>
        <w:t xml:space="preserve">сов и функциональное состояние </w:t>
      </w: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sz w:val="24"/>
        </w:rPr>
        <w:t xml:space="preserve">должны соответствовать приведенным в </w:t>
      </w:r>
      <w:r w:rsidR="00735BFD" w:rsidRPr="00CF54FC">
        <w:rPr>
          <w:sz w:val="24"/>
        </w:rPr>
        <w:br/>
        <w:t xml:space="preserve">таблице </w:t>
      </w:r>
      <w:r w:rsidR="0050594D" w:rsidRPr="00CF54FC">
        <w:rPr>
          <w:sz w:val="24"/>
        </w:rPr>
        <w:t>4</w:t>
      </w:r>
      <w:r w:rsidR="00735BFD" w:rsidRPr="00CF54FC">
        <w:rPr>
          <w:sz w:val="24"/>
        </w:rPr>
        <w:t>.</w:t>
      </w:r>
    </w:p>
    <w:p w14:paraId="603C6F3B" w14:textId="77777777" w:rsidR="0050594D" w:rsidRPr="00CF54FC" w:rsidRDefault="0050594D" w:rsidP="00735BFD">
      <w:pPr>
        <w:pStyle w:val="17"/>
        <w:rPr>
          <w:szCs w:val="24"/>
        </w:rPr>
      </w:pPr>
    </w:p>
    <w:p w14:paraId="603C6F3C" w14:textId="77777777" w:rsidR="00735BFD" w:rsidRPr="00CF54FC" w:rsidRDefault="00735BFD" w:rsidP="00735BFD">
      <w:pPr>
        <w:pStyle w:val="17"/>
        <w:rPr>
          <w:szCs w:val="24"/>
        </w:rPr>
      </w:pPr>
      <w:r w:rsidRPr="00CF54FC">
        <w:rPr>
          <w:szCs w:val="24"/>
        </w:rPr>
        <w:t xml:space="preserve">Таблица </w:t>
      </w:r>
      <w:r w:rsidR="0050594D" w:rsidRPr="00CF54FC">
        <w:rPr>
          <w:szCs w:val="24"/>
        </w:rPr>
        <w:t>4</w:t>
      </w:r>
      <w:r w:rsidRPr="00CF54FC">
        <w:rPr>
          <w:szCs w:val="24"/>
        </w:rPr>
        <w:t xml:space="preserve"> 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2"/>
        <w:gridCol w:w="1841"/>
        <w:gridCol w:w="2909"/>
        <w:gridCol w:w="2455"/>
      </w:tblGrid>
      <w:tr w:rsidR="00735BFD" w:rsidRPr="00CF54FC" w14:paraId="603C6F43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3C6F3D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bookmarkStart w:id="128" w:name="_Ref285467853"/>
            <w:bookmarkStart w:id="129" w:name="_Toc285544263"/>
            <w:bookmarkStart w:id="130" w:name="_Toc290899207"/>
            <w:bookmarkStart w:id="131" w:name="_Toc296594107"/>
            <w:bookmarkStart w:id="132" w:name="_Toc296595366"/>
            <w:bookmarkEnd w:id="123"/>
            <w:bookmarkEnd w:id="124"/>
            <w:bookmarkEnd w:id="125"/>
            <w:bookmarkEnd w:id="126"/>
            <w:bookmarkEnd w:id="127"/>
            <w:r w:rsidRPr="00CF54FC">
              <w:rPr>
                <w:rStyle w:val="12pt0"/>
                <w:rFonts w:eastAsia="Arial"/>
                <w:b w:val="0"/>
              </w:rPr>
              <w:t>Испытательный</w:t>
            </w:r>
          </w:p>
          <w:p w14:paraId="603C6F3E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0"/>
                <w:rFonts w:eastAsia="Arial"/>
                <w:b w:val="0"/>
              </w:rPr>
              <w:t>импульс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3C6F3F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0"/>
                <w:rFonts w:eastAsia="Arial"/>
                <w:b w:val="0"/>
              </w:rPr>
              <w:t>Степень</w:t>
            </w:r>
          </w:p>
          <w:p w14:paraId="603C6F40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0"/>
                <w:rFonts w:eastAsia="Arial"/>
                <w:b w:val="0"/>
              </w:rPr>
              <w:t>жёсткости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3C6F41" w14:textId="77777777" w:rsidR="00735BFD" w:rsidRPr="00CF54FC" w:rsidRDefault="00735BFD" w:rsidP="00F83AA6">
            <w:pPr>
              <w:pStyle w:val="74"/>
              <w:shd w:val="clear" w:color="auto" w:fill="auto"/>
              <w:spacing w:line="276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0"/>
                <w:rFonts w:eastAsia="Arial"/>
                <w:b w:val="0"/>
              </w:rPr>
              <w:t xml:space="preserve">Функциональное состояние </w:t>
            </w:r>
            <w:r w:rsidR="00F83AA6" w:rsidRPr="00CF54FC">
              <w:rPr>
                <w:rStyle w:val="12pt0"/>
                <w:rFonts w:eastAsia="Arial"/>
                <w:b w:val="0"/>
              </w:rPr>
              <w:t>устройства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3C6F42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0"/>
                <w:rFonts w:eastAsia="Arial"/>
                <w:b w:val="0"/>
              </w:rPr>
              <w:t>Примечание</w:t>
            </w:r>
          </w:p>
        </w:tc>
      </w:tr>
      <w:tr w:rsidR="00735BFD" w:rsidRPr="00CF54FC" w14:paraId="603C6F48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4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5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6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47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5000 импульсов</w:t>
            </w:r>
          </w:p>
        </w:tc>
      </w:tr>
      <w:tr w:rsidR="00735BFD" w:rsidRPr="00CF54FC" w14:paraId="603C6F4D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9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2а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A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B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4C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5000 импульсов</w:t>
            </w:r>
          </w:p>
        </w:tc>
      </w:tr>
      <w:tr w:rsidR="00735BFD" w:rsidRPr="00CF54FC" w14:paraId="603C6F52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E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"/>
              </w:rPr>
              <w:t>2</w:t>
            </w:r>
            <w:r w:rsidRPr="00CF54FC">
              <w:rPr>
                <w:rStyle w:val="12pt"/>
                <w:lang w:val="en-US"/>
              </w:rPr>
              <w:t>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4F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50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51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10 импульсов</w:t>
            </w:r>
          </w:p>
        </w:tc>
      </w:tr>
      <w:tr w:rsidR="00735BFD" w:rsidRPr="00CF54FC" w14:paraId="603C6F57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53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За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54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C6F55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56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1 ч</w:t>
            </w:r>
          </w:p>
        </w:tc>
      </w:tr>
      <w:tr w:rsidR="00735BFD" w:rsidRPr="00CF54FC" w14:paraId="603C6F5C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8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З</w:t>
            </w:r>
            <w:r w:rsidRPr="00CF54FC">
              <w:rPr>
                <w:rStyle w:val="12pt"/>
                <w:lang w:val="en-US"/>
              </w:rPr>
              <w:t>b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9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A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5B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1 ч</w:t>
            </w:r>
          </w:p>
        </w:tc>
      </w:tr>
      <w:tr w:rsidR="00735BFD" w:rsidRPr="00CF54FC" w14:paraId="603C6F61" w14:textId="77777777" w:rsidTr="003274D9">
        <w:trPr>
          <w:trHeight w:val="20"/>
        </w:trPr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D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4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E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0"/>
                <w:rFonts w:eastAsia="Arial"/>
                <w:b w:val="0"/>
              </w:rPr>
              <w:t>I</w:t>
            </w:r>
            <w:r w:rsidRPr="00CF54FC">
              <w:rPr>
                <w:rStyle w:val="12pt0"/>
                <w:rFonts w:eastAsia="Arial"/>
                <w:b w:val="0"/>
                <w:lang w:val="en-US"/>
              </w:rPr>
              <w:t>V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3C6F5F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F54FC">
              <w:rPr>
                <w:rStyle w:val="12pt"/>
                <w:lang w:val="en-US"/>
              </w:rPr>
              <w:t>A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C6F60" w14:textId="77777777" w:rsidR="00735BFD" w:rsidRPr="00CF54FC" w:rsidRDefault="00735BFD" w:rsidP="003274D9">
            <w:pPr>
              <w:pStyle w:val="74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 w:rsidRPr="00CF54FC">
              <w:rPr>
                <w:rStyle w:val="12pt"/>
              </w:rPr>
              <w:t>1 импульс</w:t>
            </w:r>
          </w:p>
        </w:tc>
      </w:tr>
    </w:tbl>
    <w:p w14:paraId="603C6F62" w14:textId="77777777" w:rsidR="00735BFD" w:rsidRPr="00CF54FC" w:rsidRDefault="00735BFD" w:rsidP="006B4548">
      <w:pPr>
        <w:pStyle w:val="af8"/>
        <w:widowControl w:val="0"/>
        <w:tabs>
          <w:tab w:val="left" w:pos="1221"/>
        </w:tabs>
        <w:ind w:left="0" w:firstLine="709"/>
        <w:jc w:val="both"/>
        <w:rPr>
          <w:sz w:val="24"/>
        </w:rPr>
      </w:pPr>
    </w:p>
    <w:p w14:paraId="603C6F63" w14:textId="77777777" w:rsidR="00735BFD" w:rsidRPr="00CF54FC" w:rsidRDefault="00735BFD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sz w:val="24"/>
        </w:rPr>
      </w:pPr>
      <w:r w:rsidRPr="00CF54FC">
        <w:rPr>
          <w:color w:val="000000" w:themeColor="text1"/>
          <w:sz w:val="24"/>
        </w:rPr>
        <w:t xml:space="preserve">Степень эмиссии и уровни напряжений помех всех видов, создаваемых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по ГОСТ </w:t>
      </w:r>
      <w:r w:rsidR="00EC3CEE">
        <w:rPr>
          <w:color w:val="000000" w:themeColor="text1"/>
          <w:sz w:val="24"/>
        </w:rPr>
        <w:t>33991</w:t>
      </w:r>
      <w:r w:rsidRPr="00CF54FC">
        <w:rPr>
          <w:color w:val="000000" w:themeColor="text1"/>
          <w:sz w:val="24"/>
        </w:rPr>
        <w:t xml:space="preserve"> для бортовых сетей питания с напряжением 12 В не должны превышать сл</w:t>
      </w:r>
      <w:r w:rsidRPr="00CF54FC">
        <w:rPr>
          <w:color w:val="000000" w:themeColor="text1"/>
          <w:sz w:val="24"/>
        </w:rPr>
        <w:t>е</w:t>
      </w:r>
      <w:r w:rsidRPr="00CF54FC">
        <w:rPr>
          <w:color w:val="000000" w:themeColor="text1"/>
          <w:sz w:val="24"/>
        </w:rPr>
        <w:t>дующих значений:</w:t>
      </w:r>
      <w:bookmarkEnd w:id="128"/>
      <w:bookmarkEnd w:id="129"/>
      <w:bookmarkEnd w:id="130"/>
      <w:bookmarkEnd w:id="131"/>
      <w:bookmarkEnd w:id="132"/>
    </w:p>
    <w:p w14:paraId="603C6F64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>степень эмиссии – I;</w:t>
      </w:r>
    </w:p>
    <w:p w14:paraId="603C6F65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>пиковое значение напряжения для помех вида 1 – минус 15 В;</w:t>
      </w:r>
    </w:p>
    <w:p w14:paraId="603C6F66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>пиковое значение напряжения для помех вида 2 – 15 В;</w:t>
      </w:r>
    </w:p>
    <w:p w14:paraId="603C6F67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>пиковое значение напряжения для помех вида 3 – от минус 15 до плюс 15 В.</w:t>
      </w:r>
    </w:p>
    <w:p w14:paraId="603C6F68" w14:textId="77777777" w:rsidR="00735BFD" w:rsidRPr="00CF54FC" w:rsidRDefault="003942B6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 w:themeColor="text1"/>
          <w:sz w:val="24"/>
        </w:rPr>
      </w:pPr>
      <w:bookmarkStart w:id="133" w:name="_Ref285467865"/>
      <w:bookmarkStart w:id="134" w:name="_Toc285544264"/>
      <w:bookmarkStart w:id="135" w:name="_Toc290899208"/>
      <w:bookmarkStart w:id="136" w:name="_Toc296594108"/>
      <w:bookmarkStart w:id="137" w:name="_Toc296595367"/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 xml:space="preserve">должно быть устойчиво к воздействию </w:t>
      </w:r>
      <w:proofErr w:type="spellStart"/>
      <w:r w:rsidR="00735BFD" w:rsidRPr="00CF54FC">
        <w:rPr>
          <w:color w:val="000000" w:themeColor="text1"/>
          <w:sz w:val="24"/>
        </w:rPr>
        <w:t>кондуктивных</w:t>
      </w:r>
      <w:proofErr w:type="spellEnd"/>
      <w:r w:rsidR="00735BFD" w:rsidRPr="00CF54FC">
        <w:rPr>
          <w:color w:val="000000" w:themeColor="text1"/>
          <w:sz w:val="24"/>
        </w:rPr>
        <w:t xml:space="preserve"> помех в ко</w:t>
      </w:r>
      <w:r w:rsidR="00735BFD" w:rsidRPr="00CF54FC">
        <w:rPr>
          <w:color w:val="000000" w:themeColor="text1"/>
          <w:sz w:val="24"/>
        </w:rPr>
        <w:t>н</w:t>
      </w:r>
      <w:r w:rsidR="00735BFD" w:rsidRPr="00CF54FC">
        <w:rPr>
          <w:color w:val="000000" w:themeColor="text1"/>
          <w:sz w:val="24"/>
        </w:rPr>
        <w:t xml:space="preserve">трольных и сигнальных бортовых цепях в соответствии с ГОСТ </w:t>
      </w:r>
      <w:r w:rsidR="00EC3CEE">
        <w:rPr>
          <w:color w:val="000000" w:themeColor="text1"/>
          <w:sz w:val="24"/>
        </w:rPr>
        <w:t>33991</w:t>
      </w:r>
      <w:r w:rsidR="00735BFD" w:rsidRPr="00CF54FC">
        <w:rPr>
          <w:color w:val="000000" w:themeColor="text1"/>
          <w:sz w:val="24"/>
        </w:rPr>
        <w:t xml:space="preserve">. Требуемые степень жесткости испытательных импульсов и функциональное состояние </w:t>
      </w: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 xml:space="preserve">приведены в таблице </w:t>
      </w:r>
      <w:r w:rsidR="0050594D" w:rsidRPr="00CF54FC">
        <w:rPr>
          <w:color w:val="000000" w:themeColor="text1"/>
          <w:sz w:val="24"/>
        </w:rPr>
        <w:t>5</w:t>
      </w:r>
      <w:r w:rsidR="00735BFD" w:rsidRPr="00CF54FC">
        <w:rPr>
          <w:color w:val="000000" w:themeColor="text1"/>
          <w:sz w:val="24"/>
        </w:rPr>
        <w:t>.</w:t>
      </w:r>
      <w:bookmarkEnd w:id="133"/>
      <w:bookmarkEnd w:id="134"/>
      <w:bookmarkEnd w:id="135"/>
      <w:bookmarkEnd w:id="136"/>
      <w:bookmarkEnd w:id="137"/>
    </w:p>
    <w:p w14:paraId="603C6F69" w14:textId="77777777" w:rsidR="00735BFD" w:rsidRPr="00CF54FC" w:rsidRDefault="00735BFD" w:rsidP="006B4548">
      <w:pPr>
        <w:pStyle w:val="17"/>
        <w:widowControl w:val="0"/>
        <w:rPr>
          <w:szCs w:val="24"/>
        </w:rPr>
      </w:pPr>
    </w:p>
    <w:p w14:paraId="603C6F6B" w14:textId="77777777" w:rsidR="00735BFD" w:rsidRPr="00CF54FC" w:rsidRDefault="00735BFD" w:rsidP="006B4548">
      <w:pPr>
        <w:pStyle w:val="17"/>
        <w:widowControl w:val="0"/>
        <w:rPr>
          <w:szCs w:val="24"/>
        </w:rPr>
      </w:pPr>
      <w:r w:rsidRPr="00CF54FC">
        <w:rPr>
          <w:szCs w:val="24"/>
        </w:rPr>
        <w:t xml:space="preserve">Таблица </w:t>
      </w:r>
      <w:r w:rsidR="0050594D" w:rsidRPr="00CF54FC">
        <w:rPr>
          <w:szCs w:val="24"/>
        </w:rPr>
        <w:t>5</w:t>
      </w:r>
      <w:r w:rsidRPr="00CF54FC">
        <w:rPr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1"/>
        <w:gridCol w:w="3358"/>
        <w:gridCol w:w="2794"/>
      </w:tblGrid>
      <w:tr w:rsidR="00735BFD" w:rsidRPr="00CF54FC" w14:paraId="603C6F6F" w14:textId="77777777" w:rsidTr="00440D53">
        <w:trPr>
          <w:tblHeader/>
        </w:trPr>
        <w:tc>
          <w:tcPr>
            <w:tcW w:w="1878" w:type="pct"/>
          </w:tcPr>
          <w:p w14:paraId="603C6F6C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Испытательный импульс</w:t>
            </w:r>
          </w:p>
        </w:tc>
        <w:tc>
          <w:tcPr>
            <w:tcW w:w="1704" w:type="pct"/>
          </w:tcPr>
          <w:p w14:paraId="603C6F6D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Степень жесткости</w:t>
            </w:r>
          </w:p>
        </w:tc>
        <w:tc>
          <w:tcPr>
            <w:tcW w:w="1418" w:type="pct"/>
          </w:tcPr>
          <w:p w14:paraId="603C6F6E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Функциональное сост</w:t>
            </w:r>
            <w:r w:rsidRPr="00CF54FC">
              <w:rPr>
                <w:szCs w:val="24"/>
              </w:rPr>
              <w:t>о</w:t>
            </w:r>
            <w:r w:rsidRPr="00CF54FC">
              <w:rPr>
                <w:szCs w:val="24"/>
              </w:rPr>
              <w:t xml:space="preserve">яние </w:t>
            </w:r>
            <w:r w:rsidR="00B94B08" w:rsidRPr="00CF54FC">
              <w:rPr>
                <w:szCs w:val="24"/>
              </w:rPr>
              <w:t xml:space="preserve">УВ ЭОС </w:t>
            </w:r>
          </w:p>
        </w:tc>
      </w:tr>
      <w:tr w:rsidR="00735BFD" w:rsidRPr="00CF54FC" w14:paraId="603C6F73" w14:textId="77777777" w:rsidTr="0070530A">
        <w:tc>
          <w:tcPr>
            <w:tcW w:w="1878" w:type="pct"/>
            <w:vAlign w:val="center"/>
          </w:tcPr>
          <w:p w14:paraId="603C6F70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1</w:t>
            </w:r>
          </w:p>
        </w:tc>
        <w:tc>
          <w:tcPr>
            <w:tcW w:w="1704" w:type="pct"/>
            <w:vMerge w:val="restart"/>
            <w:vAlign w:val="center"/>
          </w:tcPr>
          <w:p w14:paraId="603C6F71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IV</w:t>
            </w:r>
          </w:p>
        </w:tc>
        <w:tc>
          <w:tcPr>
            <w:tcW w:w="1418" w:type="pct"/>
            <w:vMerge w:val="restart"/>
            <w:vAlign w:val="center"/>
          </w:tcPr>
          <w:p w14:paraId="603C6F72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А</w:t>
            </w:r>
          </w:p>
        </w:tc>
      </w:tr>
      <w:tr w:rsidR="00735BFD" w:rsidRPr="00CF54FC" w14:paraId="603C6F77" w14:textId="77777777" w:rsidTr="0070530A">
        <w:trPr>
          <w:trHeight w:val="182"/>
        </w:trPr>
        <w:tc>
          <w:tcPr>
            <w:tcW w:w="1878" w:type="pct"/>
            <w:vAlign w:val="center"/>
          </w:tcPr>
          <w:p w14:paraId="603C6F74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2</w:t>
            </w:r>
          </w:p>
        </w:tc>
        <w:tc>
          <w:tcPr>
            <w:tcW w:w="1704" w:type="pct"/>
            <w:vMerge/>
          </w:tcPr>
          <w:p w14:paraId="603C6F75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  <w:tc>
          <w:tcPr>
            <w:tcW w:w="1418" w:type="pct"/>
            <w:vMerge/>
          </w:tcPr>
          <w:p w14:paraId="603C6F76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</w:tr>
      <w:tr w:rsidR="00735BFD" w:rsidRPr="00CF54FC" w14:paraId="603C6F7B" w14:textId="77777777" w:rsidTr="0070530A">
        <w:tc>
          <w:tcPr>
            <w:tcW w:w="1878" w:type="pct"/>
            <w:vAlign w:val="center"/>
          </w:tcPr>
          <w:p w14:paraId="603C6F78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3а</w:t>
            </w:r>
          </w:p>
        </w:tc>
        <w:tc>
          <w:tcPr>
            <w:tcW w:w="1704" w:type="pct"/>
            <w:vMerge/>
          </w:tcPr>
          <w:p w14:paraId="603C6F79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  <w:tc>
          <w:tcPr>
            <w:tcW w:w="1418" w:type="pct"/>
            <w:vMerge/>
          </w:tcPr>
          <w:p w14:paraId="603C6F7A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</w:tr>
      <w:tr w:rsidR="00735BFD" w:rsidRPr="00CF54FC" w14:paraId="603C6F7F" w14:textId="77777777" w:rsidTr="0070530A">
        <w:tc>
          <w:tcPr>
            <w:tcW w:w="1878" w:type="pct"/>
            <w:vAlign w:val="center"/>
          </w:tcPr>
          <w:p w14:paraId="603C6F7C" w14:textId="77777777" w:rsidR="00735BFD" w:rsidRPr="00CF54FC" w:rsidRDefault="00735BFD" w:rsidP="003274D9">
            <w:pPr>
              <w:pStyle w:val="17"/>
              <w:ind w:firstLine="0"/>
              <w:jc w:val="center"/>
              <w:rPr>
                <w:szCs w:val="24"/>
              </w:rPr>
            </w:pPr>
            <w:r w:rsidRPr="00CF54FC">
              <w:rPr>
                <w:szCs w:val="24"/>
              </w:rPr>
              <w:t>3b</w:t>
            </w:r>
          </w:p>
        </w:tc>
        <w:tc>
          <w:tcPr>
            <w:tcW w:w="1704" w:type="pct"/>
            <w:vMerge/>
          </w:tcPr>
          <w:p w14:paraId="603C6F7D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  <w:tc>
          <w:tcPr>
            <w:tcW w:w="1418" w:type="pct"/>
            <w:vMerge/>
          </w:tcPr>
          <w:p w14:paraId="603C6F7E" w14:textId="77777777" w:rsidR="00735BFD" w:rsidRPr="00CF54FC" w:rsidRDefault="00735BFD" w:rsidP="003274D9">
            <w:pPr>
              <w:pStyle w:val="17"/>
              <w:ind w:firstLine="0"/>
              <w:rPr>
                <w:szCs w:val="24"/>
              </w:rPr>
            </w:pPr>
          </w:p>
        </w:tc>
      </w:tr>
    </w:tbl>
    <w:p w14:paraId="603C6F80" w14:textId="77777777" w:rsidR="00735BFD" w:rsidRPr="00CF54FC" w:rsidRDefault="00735BFD" w:rsidP="006B4548">
      <w:pPr>
        <w:pStyle w:val="af8"/>
        <w:widowControl w:val="0"/>
        <w:tabs>
          <w:tab w:val="left" w:pos="1221"/>
        </w:tabs>
        <w:ind w:left="0" w:firstLine="709"/>
        <w:jc w:val="both"/>
        <w:rPr>
          <w:color w:val="000000" w:themeColor="text1"/>
          <w:sz w:val="24"/>
        </w:rPr>
      </w:pPr>
      <w:bookmarkStart w:id="138" w:name="_Ref285467886"/>
      <w:bookmarkStart w:id="139" w:name="_Toc285544265"/>
      <w:bookmarkStart w:id="140" w:name="_Toc290899209"/>
      <w:bookmarkStart w:id="141" w:name="_Toc296594109"/>
      <w:bookmarkStart w:id="142" w:name="_Toc296595368"/>
    </w:p>
    <w:p w14:paraId="603C6F81" w14:textId="77777777" w:rsidR="00735BFD" w:rsidRPr="00CF54FC" w:rsidRDefault="003942B6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должно быть устойчиво к воздействию помех от электростатического разряда (контактного и воздушного) в соответствии с ГОСТ Р 50607 со следующими хара</w:t>
      </w:r>
      <w:r w:rsidR="00735BFD" w:rsidRPr="00CF54FC">
        <w:rPr>
          <w:color w:val="000000" w:themeColor="text1"/>
          <w:sz w:val="24"/>
        </w:rPr>
        <w:t>к</w:t>
      </w:r>
      <w:r w:rsidR="00735BFD" w:rsidRPr="00CF54FC">
        <w:rPr>
          <w:color w:val="000000" w:themeColor="text1"/>
          <w:sz w:val="24"/>
        </w:rPr>
        <w:t>теристиками:</w:t>
      </w:r>
      <w:bookmarkEnd w:id="138"/>
      <w:bookmarkEnd w:id="139"/>
      <w:bookmarkEnd w:id="140"/>
      <w:bookmarkEnd w:id="141"/>
      <w:bookmarkEnd w:id="142"/>
    </w:p>
    <w:p w14:paraId="603C6F82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контактный разряд с испытательными напряжениями ±4; ±6; ±7 </w:t>
      </w:r>
      <w:proofErr w:type="spellStart"/>
      <w:r w:rsidRPr="00CF54FC">
        <w:rPr>
          <w:szCs w:val="24"/>
        </w:rPr>
        <w:t>кВ</w:t>
      </w:r>
      <w:proofErr w:type="spellEnd"/>
      <w:r w:rsidRPr="00CF54FC">
        <w:rPr>
          <w:szCs w:val="24"/>
        </w:rPr>
        <w:t>;</w:t>
      </w:r>
    </w:p>
    <w:p w14:paraId="603C6F83" w14:textId="77777777" w:rsidR="00735BFD" w:rsidRPr="00CF54FC" w:rsidRDefault="00735BFD" w:rsidP="006B4548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воздушный разряд с испытательными напряжениями ±4; ±8; ±14; ±15 </w:t>
      </w:r>
      <w:proofErr w:type="spellStart"/>
      <w:r w:rsidRPr="00CF54FC">
        <w:rPr>
          <w:szCs w:val="24"/>
        </w:rPr>
        <w:t>кВ.</w:t>
      </w:r>
      <w:proofErr w:type="spellEnd"/>
    </w:p>
    <w:p w14:paraId="603C6F84" w14:textId="77777777" w:rsidR="00735BFD" w:rsidRPr="00CF54FC" w:rsidRDefault="00735BFD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/>
          <w:sz w:val="24"/>
        </w:rPr>
      </w:pPr>
      <w:bookmarkStart w:id="143" w:name="_Ref285467905"/>
      <w:bookmarkStart w:id="144" w:name="_Toc285544266"/>
      <w:bookmarkStart w:id="145" w:name="_Toc290899210"/>
      <w:bookmarkStart w:id="146" w:name="_Toc296594110"/>
      <w:bookmarkStart w:id="147" w:name="_Toc296595369"/>
      <w:r w:rsidRPr="00CF54FC">
        <w:rPr>
          <w:color w:val="000000"/>
          <w:sz w:val="24"/>
        </w:rPr>
        <w:t xml:space="preserve">Напряжение радиопомех на разъемах питания </w:t>
      </w:r>
      <w:r w:rsidR="003942B6" w:rsidRPr="00CF54FC">
        <w:rPr>
          <w:color w:val="000000"/>
          <w:sz w:val="24"/>
        </w:rPr>
        <w:t xml:space="preserve">УВ ЭОС </w:t>
      </w:r>
      <w:r w:rsidRPr="00CF54FC">
        <w:rPr>
          <w:color w:val="000000"/>
          <w:sz w:val="24"/>
        </w:rPr>
        <w:t xml:space="preserve">не должно превышать значений контрольных пределов, установленных </w:t>
      </w:r>
      <w:r w:rsidRPr="00CF54FC">
        <w:rPr>
          <w:bCs/>
          <w:color w:val="000000"/>
          <w:sz w:val="24"/>
        </w:rPr>
        <w:t xml:space="preserve">п. 5.2.11 ГОСТ </w:t>
      </w:r>
      <w:bookmarkEnd w:id="143"/>
      <w:bookmarkEnd w:id="144"/>
      <w:bookmarkEnd w:id="145"/>
      <w:bookmarkEnd w:id="146"/>
      <w:bookmarkEnd w:id="147"/>
      <w:r w:rsidR="001A41F3">
        <w:rPr>
          <w:bCs/>
          <w:color w:val="000000"/>
          <w:sz w:val="24"/>
        </w:rPr>
        <w:t>33466.</w:t>
      </w:r>
    </w:p>
    <w:p w14:paraId="603C6F85" w14:textId="77777777" w:rsidR="00735BFD" w:rsidRPr="00CF54FC" w:rsidRDefault="00735BFD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 w:themeColor="text1"/>
          <w:sz w:val="24"/>
        </w:rPr>
      </w:pPr>
      <w:bookmarkStart w:id="148" w:name="_Ref285467927"/>
      <w:bookmarkStart w:id="149" w:name="_Toc285544267"/>
      <w:bookmarkStart w:id="150" w:name="_Toc290899211"/>
      <w:bookmarkStart w:id="151" w:name="_Toc296594111"/>
      <w:bookmarkStart w:id="152" w:name="_Toc296595370"/>
      <w:r w:rsidRPr="00CF54FC">
        <w:rPr>
          <w:color w:val="000000" w:themeColor="text1"/>
          <w:sz w:val="24"/>
        </w:rPr>
        <w:t>Контрольные пределы узкополосных и широкополосных электромагнитных п</w:t>
      </w:r>
      <w:r w:rsidRPr="00CF54FC">
        <w:rPr>
          <w:color w:val="000000" w:themeColor="text1"/>
          <w:sz w:val="24"/>
        </w:rPr>
        <w:t>о</w:t>
      </w:r>
      <w:r w:rsidRPr="00CF54FC">
        <w:rPr>
          <w:color w:val="000000" w:themeColor="text1"/>
          <w:sz w:val="24"/>
        </w:rPr>
        <w:t xml:space="preserve">мех, производимых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в диапазоне частот от 30 до 1000 МГц, не должны превышать пределов, установленных в </w:t>
      </w:r>
      <w:r w:rsidRPr="00CF54FC">
        <w:rPr>
          <w:rFonts w:cs="Arial"/>
          <w:color w:val="000000" w:themeColor="text1"/>
          <w:sz w:val="24"/>
        </w:rPr>
        <w:t>Правила</w:t>
      </w:r>
      <w:r w:rsidRPr="00CF54FC">
        <w:rPr>
          <w:color w:val="000000" w:themeColor="text1"/>
          <w:sz w:val="24"/>
        </w:rPr>
        <w:t>х</w:t>
      </w:r>
      <w:r w:rsidRPr="00CF54FC">
        <w:rPr>
          <w:rFonts w:cs="Arial"/>
          <w:color w:val="000000" w:themeColor="text1"/>
          <w:sz w:val="24"/>
        </w:rPr>
        <w:t xml:space="preserve"> </w:t>
      </w:r>
      <w:r w:rsidR="00420CEC">
        <w:rPr>
          <w:rFonts w:cs="Arial"/>
          <w:color w:val="000000" w:themeColor="text1"/>
          <w:sz w:val="24"/>
        </w:rPr>
        <w:t>ООН № 10 (пересмотр 6)</w:t>
      </w:r>
      <w:r w:rsidRPr="00CF54FC">
        <w:rPr>
          <w:color w:val="000000" w:themeColor="text1"/>
          <w:sz w:val="24"/>
        </w:rPr>
        <w:t>.</w:t>
      </w:r>
      <w:bookmarkEnd w:id="148"/>
      <w:bookmarkEnd w:id="149"/>
      <w:bookmarkEnd w:id="150"/>
      <w:bookmarkEnd w:id="151"/>
      <w:bookmarkEnd w:id="152"/>
    </w:p>
    <w:p w14:paraId="603C6F86" w14:textId="77777777" w:rsidR="00735BFD" w:rsidRPr="00CF54FC" w:rsidRDefault="003942B6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 w:themeColor="text1"/>
          <w:sz w:val="24"/>
        </w:rPr>
      </w:pPr>
      <w:bookmarkStart w:id="153" w:name="_Ref285467939"/>
      <w:bookmarkStart w:id="154" w:name="_Toc285544268"/>
      <w:bookmarkStart w:id="155" w:name="_Toc290899212"/>
      <w:bookmarkStart w:id="156" w:name="_Toc296594112"/>
      <w:bookmarkStart w:id="157" w:name="_Toc296595371"/>
      <w:r w:rsidRPr="00CF54FC">
        <w:rPr>
          <w:color w:val="000000" w:themeColor="text1"/>
          <w:sz w:val="24"/>
        </w:rPr>
        <w:t xml:space="preserve">УВ ЭОС </w:t>
      </w:r>
      <w:r w:rsidR="00735BFD" w:rsidRPr="00CF54FC">
        <w:rPr>
          <w:color w:val="000000" w:themeColor="text1"/>
          <w:sz w:val="24"/>
        </w:rPr>
        <w:t>должна быть устойчива к воздействию электромагнитного излучения в диапазоне частот от 20 до 2000 МГц с напряженностью поля в зависимости от метода исп</w:t>
      </w:r>
      <w:r w:rsidR="00735BFD" w:rsidRPr="00CF54FC">
        <w:rPr>
          <w:color w:val="000000" w:themeColor="text1"/>
          <w:sz w:val="24"/>
        </w:rPr>
        <w:t>ы</w:t>
      </w:r>
      <w:r w:rsidR="00735BFD" w:rsidRPr="00CF54FC">
        <w:rPr>
          <w:color w:val="000000" w:themeColor="text1"/>
          <w:sz w:val="24"/>
        </w:rPr>
        <w:t xml:space="preserve">таний, установленного в </w:t>
      </w:r>
      <w:r w:rsidR="00735BFD" w:rsidRPr="00CF54FC">
        <w:rPr>
          <w:rFonts w:cs="Arial"/>
          <w:color w:val="000000" w:themeColor="text1"/>
          <w:sz w:val="24"/>
        </w:rPr>
        <w:t>Правила</w:t>
      </w:r>
      <w:r w:rsidR="00735BFD" w:rsidRPr="00CF54FC">
        <w:rPr>
          <w:color w:val="000000" w:themeColor="text1"/>
          <w:sz w:val="24"/>
        </w:rPr>
        <w:t>х</w:t>
      </w:r>
      <w:r w:rsidR="00735BFD" w:rsidRPr="00CF54FC">
        <w:rPr>
          <w:rFonts w:cs="Arial"/>
          <w:color w:val="000000" w:themeColor="text1"/>
          <w:sz w:val="24"/>
        </w:rPr>
        <w:t xml:space="preserve"> </w:t>
      </w:r>
      <w:r w:rsidR="00420CEC">
        <w:rPr>
          <w:rFonts w:cs="Arial"/>
          <w:color w:val="000000" w:themeColor="text1"/>
          <w:sz w:val="24"/>
        </w:rPr>
        <w:t>ООН № 10 (пересмотр 6)</w:t>
      </w:r>
      <w:r w:rsidR="00735BFD" w:rsidRPr="00CF54FC">
        <w:rPr>
          <w:color w:val="000000" w:themeColor="text1"/>
          <w:sz w:val="24"/>
        </w:rPr>
        <w:t>.</w:t>
      </w:r>
      <w:bookmarkEnd w:id="153"/>
      <w:bookmarkEnd w:id="154"/>
      <w:bookmarkEnd w:id="155"/>
      <w:bookmarkEnd w:id="156"/>
      <w:bookmarkEnd w:id="157"/>
    </w:p>
    <w:p w14:paraId="603C6F87" w14:textId="77777777" w:rsidR="00735BFD" w:rsidRPr="00CF54FC" w:rsidRDefault="00735BFD" w:rsidP="006B4548">
      <w:pPr>
        <w:pStyle w:val="af8"/>
        <w:widowControl w:val="0"/>
        <w:numPr>
          <w:ilvl w:val="0"/>
          <w:numId w:val="45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Испытания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осуществляются на соответствие требованиям</w:t>
      </w:r>
      <w:r w:rsidR="00420CEC">
        <w:rPr>
          <w:color w:val="000000" w:themeColor="text1"/>
          <w:sz w:val="24"/>
        </w:rPr>
        <w:t xml:space="preserve"> </w:t>
      </w:r>
      <w:r w:rsidRPr="00CF54FC">
        <w:rPr>
          <w:color w:val="000000" w:themeColor="text1"/>
          <w:sz w:val="24"/>
          <w:lang w:eastAsia="en-US"/>
        </w:rPr>
        <w:t>ГОСТ</w:t>
      </w:r>
      <w:r w:rsidRPr="00CF54FC">
        <w:rPr>
          <w:color w:val="000000" w:themeColor="text1"/>
          <w:sz w:val="24"/>
        </w:rPr>
        <w:t xml:space="preserve"> </w:t>
      </w:r>
      <w:r w:rsidR="001A41F3">
        <w:rPr>
          <w:color w:val="000000" w:themeColor="text1"/>
          <w:sz w:val="24"/>
        </w:rPr>
        <w:t>33466</w:t>
      </w:r>
      <w:r w:rsidR="0070530A" w:rsidRPr="00CF54FC">
        <w:rPr>
          <w:color w:val="000000" w:themeColor="text1"/>
          <w:sz w:val="24"/>
        </w:rPr>
        <w:t xml:space="preserve"> </w:t>
      </w:r>
      <w:r w:rsidR="0070530A" w:rsidRPr="00CF54FC">
        <w:rPr>
          <w:color w:val="000000" w:themeColor="text1"/>
          <w:sz w:val="24"/>
        </w:rPr>
        <w:lastRenderedPageBreak/>
        <w:t>и</w:t>
      </w:r>
      <w:r w:rsidRPr="00CF54FC">
        <w:rPr>
          <w:color w:val="000000" w:themeColor="text1"/>
          <w:sz w:val="24"/>
        </w:rPr>
        <w:t xml:space="preserve"> </w:t>
      </w:r>
      <w:r w:rsidRPr="00CF54FC">
        <w:rPr>
          <w:color w:val="000000" w:themeColor="text1"/>
          <w:sz w:val="24"/>
          <w:lang w:val="en-US"/>
        </w:rPr>
        <w:t>CISPR</w:t>
      </w:r>
      <w:r w:rsidRPr="00CF54FC">
        <w:rPr>
          <w:color w:val="000000" w:themeColor="text1"/>
          <w:sz w:val="24"/>
        </w:rPr>
        <w:t xml:space="preserve"> 25.</w:t>
      </w:r>
    </w:p>
    <w:p w14:paraId="603C6F89" w14:textId="77777777" w:rsidR="00735BFD" w:rsidRPr="00CF54FC" w:rsidRDefault="00735BFD" w:rsidP="00A62CF9">
      <w:pPr>
        <w:pStyle w:val="13"/>
      </w:pPr>
      <w:bookmarkStart w:id="158" w:name="_Toc433005953"/>
      <w:bookmarkStart w:id="159" w:name="_Toc492015460"/>
      <w:bookmarkStart w:id="160" w:name="_Toc106702584"/>
      <w:r w:rsidRPr="00CF54FC">
        <w:t>1.7 Требования к надежности</w:t>
      </w:r>
      <w:bookmarkEnd w:id="158"/>
      <w:bookmarkEnd w:id="159"/>
      <w:bookmarkEnd w:id="160"/>
    </w:p>
    <w:p w14:paraId="603C6F8A" w14:textId="77777777" w:rsidR="00735BFD" w:rsidRPr="00CF54FC" w:rsidRDefault="00735BFD" w:rsidP="006B4548">
      <w:pPr>
        <w:pStyle w:val="32"/>
        <w:keepNext w:val="0"/>
        <w:widowControl w:val="0"/>
        <w:ind w:firstLine="709"/>
        <w:jc w:val="both"/>
        <w:rPr>
          <w:i w:val="0"/>
          <w:sz w:val="24"/>
        </w:rPr>
      </w:pPr>
    </w:p>
    <w:p w14:paraId="603C6F8B" w14:textId="77777777" w:rsidR="00735BFD" w:rsidRPr="00CF54FC" w:rsidRDefault="003942B6" w:rsidP="006B4548">
      <w:pPr>
        <w:pStyle w:val="formattext"/>
        <w:widowControl w:val="0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CF54FC">
        <w:rPr>
          <w:color w:val="000000" w:themeColor="text1"/>
        </w:rPr>
        <w:t xml:space="preserve">УВ ЭОС </w:t>
      </w:r>
      <w:r w:rsidR="00735BFD" w:rsidRPr="00CF54FC">
        <w:rPr>
          <w:color w:val="000000" w:themeColor="text1"/>
        </w:rPr>
        <w:t>должна соответствовать требованиям</w:t>
      </w:r>
      <w:r w:rsidR="006B4548" w:rsidRPr="00CF54FC">
        <w:rPr>
          <w:color w:val="000000" w:themeColor="text1"/>
        </w:rPr>
        <w:t xml:space="preserve"> </w:t>
      </w:r>
      <w:r w:rsidR="00735BFD" w:rsidRPr="00CF54FC">
        <w:rPr>
          <w:color w:val="000000" w:themeColor="text1"/>
        </w:rPr>
        <w:t>ГОСТ Р 50905</w:t>
      </w:r>
      <w:r w:rsidR="006B4548" w:rsidRPr="00CF54FC">
        <w:rPr>
          <w:color w:val="000000" w:themeColor="text1"/>
        </w:rPr>
        <w:t xml:space="preserve"> </w:t>
      </w:r>
      <w:r w:rsidR="00735BFD" w:rsidRPr="00CF54FC">
        <w:rPr>
          <w:color w:val="000000" w:themeColor="text1"/>
        </w:rPr>
        <w:t>по надежности.</w:t>
      </w:r>
    </w:p>
    <w:p w14:paraId="603C6F8C" w14:textId="77777777" w:rsidR="00735BFD" w:rsidRPr="00CF54FC" w:rsidRDefault="00735BFD" w:rsidP="006B4548">
      <w:pPr>
        <w:pStyle w:val="formattext"/>
        <w:widowControl w:val="0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CF54FC">
        <w:rPr>
          <w:color w:val="000000" w:themeColor="text1"/>
        </w:rPr>
        <w:t xml:space="preserve">Надежность </w:t>
      </w:r>
      <w:r w:rsidR="003942B6" w:rsidRPr="00CF54FC">
        <w:rPr>
          <w:color w:val="000000" w:themeColor="text1"/>
        </w:rPr>
        <w:t xml:space="preserve">УВ ЭОС </w:t>
      </w:r>
      <w:r w:rsidRPr="00CF54FC">
        <w:rPr>
          <w:color w:val="000000" w:themeColor="text1"/>
        </w:rPr>
        <w:t>должна характеризоваться следующими показателями:</w:t>
      </w:r>
    </w:p>
    <w:p w14:paraId="603C6F8D" w14:textId="77777777" w:rsidR="00735BFD" w:rsidRPr="00CF54FC" w:rsidRDefault="00735BFD" w:rsidP="001F5B50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базовые элементы </w:t>
      </w:r>
      <w:r w:rsidR="003942B6" w:rsidRPr="00CF54FC">
        <w:rPr>
          <w:color w:val="000000" w:themeColor="text1"/>
          <w:szCs w:val="24"/>
        </w:rPr>
        <w:t xml:space="preserve">УВ ЭОС </w:t>
      </w:r>
      <w:r w:rsidRPr="00CF54FC">
        <w:rPr>
          <w:szCs w:val="24"/>
        </w:rPr>
        <w:t>должны обеспечивать возможность круглосуточного режима работы;</w:t>
      </w:r>
    </w:p>
    <w:p w14:paraId="603C6F8E" w14:textId="77777777" w:rsidR="00735BFD" w:rsidRPr="00CF54FC" w:rsidRDefault="00735BFD" w:rsidP="001F5B50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время наработки на отказ </w:t>
      </w:r>
      <w:r w:rsidR="003942B6" w:rsidRPr="00CF54FC">
        <w:rPr>
          <w:color w:val="000000" w:themeColor="text1"/>
          <w:szCs w:val="24"/>
        </w:rPr>
        <w:t xml:space="preserve">УВ ЭОС </w:t>
      </w:r>
      <w:r w:rsidRPr="00CF54FC">
        <w:rPr>
          <w:szCs w:val="24"/>
        </w:rPr>
        <w:t>должно быть не менее 10000 ч;</w:t>
      </w:r>
    </w:p>
    <w:p w14:paraId="603C6F8F" w14:textId="77777777" w:rsidR="00735BFD" w:rsidRPr="00CF54FC" w:rsidRDefault="00735BFD" w:rsidP="001F5B50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гарантийный срок эксплуатации </w:t>
      </w:r>
      <w:r w:rsidR="003942B6" w:rsidRPr="00CF54FC">
        <w:rPr>
          <w:color w:val="000000" w:themeColor="text1"/>
          <w:szCs w:val="24"/>
        </w:rPr>
        <w:t xml:space="preserve">УВ ЭОС </w:t>
      </w:r>
      <w:r w:rsidRPr="00CF54FC">
        <w:rPr>
          <w:szCs w:val="24"/>
        </w:rPr>
        <w:t>должен быть не менее трех лет;</w:t>
      </w:r>
    </w:p>
    <w:p w14:paraId="603C6F90" w14:textId="77777777" w:rsidR="00735BFD" w:rsidRPr="00CF54FC" w:rsidRDefault="00735BFD" w:rsidP="001F5B50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CF54FC">
        <w:rPr>
          <w:szCs w:val="24"/>
        </w:rPr>
        <w:t xml:space="preserve">срок службы </w:t>
      </w:r>
      <w:r w:rsidR="003942B6" w:rsidRPr="00CF54FC">
        <w:rPr>
          <w:color w:val="000000" w:themeColor="text1"/>
          <w:szCs w:val="24"/>
        </w:rPr>
        <w:t xml:space="preserve">УВ ЭОС </w:t>
      </w:r>
      <w:r w:rsidRPr="00CF54FC">
        <w:rPr>
          <w:szCs w:val="24"/>
        </w:rPr>
        <w:t>должен быть не менее семи лет, кроме резервной батареи;</w:t>
      </w:r>
    </w:p>
    <w:p w14:paraId="603C6F91" w14:textId="77777777" w:rsidR="00735BFD" w:rsidRPr="0033422C" w:rsidRDefault="00735BFD" w:rsidP="001F5B50">
      <w:pPr>
        <w:pStyle w:val="17"/>
        <w:widowControl w:val="0"/>
        <w:numPr>
          <w:ilvl w:val="0"/>
          <w:numId w:val="46"/>
        </w:numPr>
        <w:rPr>
          <w:szCs w:val="24"/>
        </w:rPr>
      </w:pPr>
      <w:r w:rsidRPr="0033422C">
        <w:rPr>
          <w:szCs w:val="24"/>
        </w:rPr>
        <w:t>гарантийный срок хранения должен быть не менее одного года при условии, что хранение осуществляется в отапливаемых помещениях в штатной упаковке в отсутствие агрессивных веществ и паров.</w:t>
      </w:r>
    </w:p>
    <w:p w14:paraId="603C6F92" w14:textId="77777777" w:rsidR="00735BFD" w:rsidRPr="00CF54FC" w:rsidRDefault="00735BFD" w:rsidP="00A62CF9">
      <w:pPr>
        <w:pStyle w:val="13"/>
      </w:pPr>
      <w:bookmarkStart w:id="161" w:name="_Toc433005954"/>
    </w:p>
    <w:p w14:paraId="603C6F93" w14:textId="54B77EEC" w:rsidR="00735BFD" w:rsidRPr="00CF54FC" w:rsidRDefault="00735BFD" w:rsidP="00A62CF9">
      <w:pPr>
        <w:pStyle w:val="13"/>
      </w:pPr>
      <w:bookmarkStart w:id="162" w:name="_Toc492015461"/>
      <w:bookmarkStart w:id="163" w:name="_Toc106702585"/>
      <w:r w:rsidRPr="00CF54FC">
        <w:t>1.8 Требования к маркировке</w:t>
      </w:r>
      <w:bookmarkEnd w:id="161"/>
      <w:bookmarkEnd w:id="162"/>
      <w:bookmarkEnd w:id="163"/>
    </w:p>
    <w:p w14:paraId="603C6F94" w14:textId="77777777" w:rsidR="00735BFD" w:rsidRPr="00CF54FC" w:rsidRDefault="00735BFD" w:rsidP="001F5B50">
      <w:pPr>
        <w:pStyle w:val="32"/>
        <w:keepNext w:val="0"/>
        <w:widowControl w:val="0"/>
        <w:ind w:firstLine="709"/>
        <w:jc w:val="both"/>
        <w:rPr>
          <w:sz w:val="24"/>
        </w:rPr>
      </w:pPr>
    </w:p>
    <w:p w14:paraId="603C6F95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bookmarkStart w:id="164" w:name="_Toc285544224"/>
      <w:bookmarkStart w:id="165" w:name="_Toc290899169"/>
      <w:bookmarkStart w:id="166" w:name="_Toc296594068"/>
      <w:bookmarkStart w:id="167" w:name="_Toc296595332"/>
      <w:r w:rsidRPr="00CF54FC">
        <w:rPr>
          <w:color w:val="000000" w:themeColor="text1"/>
          <w:sz w:val="24"/>
        </w:rPr>
        <w:t xml:space="preserve">Маркировка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должна быть четко видимой и соответствовать требован</w:t>
      </w:r>
      <w:r w:rsidRPr="00CF54FC">
        <w:rPr>
          <w:color w:val="000000" w:themeColor="text1"/>
          <w:sz w:val="24"/>
        </w:rPr>
        <w:t>и</w:t>
      </w:r>
      <w:r w:rsidRPr="00CF54FC">
        <w:rPr>
          <w:color w:val="000000" w:themeColor="text1"/>
          <w:sz w:val="24"/>
        </w:rPr>
        <w:t xml:space="preserve">ям КД на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в части состава, места и способа нанесения. </w:t>
      </w:r>
    </w:p>
    <w:p w14:paraId="603C6F96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Маркировка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должна быть устойчивой в течение всего срока службы, механически прочной и не должна стираться.</w:t>
      </w:r>
      <w:bookmarkEnd w:id="164"/>
      <w:bookmarkEnd w:id="165"/>
      <w:bookmarkEnd w:id="166"/>
      <w:bookmarkEnd w:id="167"/>
    </w:p>
    <w:p w14:paraId="603C6F97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На корпусах компонентов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должна быть нанесена маркировка в соотве</w:t>
      </w:r>
      <w:r w:rsidRPr="00CF54FC">
        <w:rPr>
          <w:color w:val="000000" w:themeColor="text1"/>
          <w:sz w:val="24"/>
        </w:rPr>
        <w:t>т</w:t>
      </w:r>
      <w:r w:rsidRPr="00CF54FC">
        <w:rPr>
          <w:color w:val="000000" w:themeColor="text1"/>
          <w:sz w:val="24"/>
        </w:rPr>
        <w:t>ствии с требованиями ГЧ на компонент (таблица Б.1 приложение Б)</w:t>
      </w:r>
      <w:r w:rsidRPr="00CF54FC">
        <w:rPr>
          <w:sz w:val="24"/>
        </w:rPr>
        <w:t>.</w:t>
      </w:r>
    </w:p>
    <w:p w14:paraId="603C6F98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Маркировка транспортной тары должна соответствовать ГОСТ 14192 и иметь манипуляционные знаки: «Хрупкое Осторожно»; «Беречь от влаги»; «Верх», массы брутто и нетто грузового места.</w:t>
      </w:r>
    </w:p>
    <w:p w14:paraId="603C6F99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Маркировку наносить на каждое грузовое место непосредственно на тару или на бумажные ярлыки ГОСТ 14192, приклеиваемые на тару.</w:t>
      </w:r>
    </w:p>
    <w:p w14:paraId="603C6F9A" w14:textId="77777777" w:rsidR="00735BFD" w:rsidRPr="00CF54FC" w:rsidRDefault="00735BFD" w:rsidP="001F5B50">
      <w:pPr>
        <w:pStyle w:val="af8"/>
        <w:widowControl w:val="0"/>
        <w:numPr>
          <w:ilvl w:val="0"/>
          <w:numId w:val="47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Маркировка должна быть сохраняемой в течение всего периода эксплуатации.</w:t>
      </w:r>
    </w:p>
    <w:p w14:paraId="603C6F9B" w14:textId="77777777" w:rsidR="00735BFD" w:rsidRPr="00CF54FC" w:rsidRDefault="00735BFD" w:rsidP="001F5B50">
      <w:pPr>
        <w:pStyle w:val="32"/>
        <w:keepNext w:val="0"/>
        <w:widowControl w:val="0"/>
        <w:ind w:firstLine="709"/>
        <w:jc w:val="both"/>
        <w:rPr>
          <w:i w:val="0"/>
          <w:sz w:val="24"/>
        </w:rPr>
      </w:pPr>
    </w:p>
    <w:p w14:paraId="603C6F9C" w14:textId="77777777" w:rsidR="00735BFD" w:rsidRPr="00CF54FC" w:rsidRDefault="00735BFD" w:rsidP="00A62CF9">
      <w:pPr>
        <w:pStyle w:val="13"/>
      </w:pPr>
      <w:bookmarkStart w:id="168" w:name="_Toc433005955"/>
      <w:bookmarkStart w:id="169" w:name="_Toc492015462"/>
      <w:bookmarkStart w:id="170" w:name="_Toc106702586"/>
      <w:r w:rsidRPr="00CF54FC">
        <w:t>1.9 Требования к упаковке</w:t>
      </w:r>
      <w:bookmarkEnd w:id="168"/>
      <w:bookmarkEnd w:id="169"/>
      <w:bookmarkEnd w:id="170"/>
    </w:p>
    <w:p w14:paraId="603C6F9D" w14:textId="77777777" w:rsidR="00735BFD" w:rsidRPr="00CF54FC" w:rsidRDefault="00735BFD" w:rsidP="001F5B50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603C6F9E" w14:textId="77777777" w:rsidR="00735BFD" w:rsidRPr="00CF54FC" w:rsidRDefault="00C31BF5" w:rsidP="001F5B50">
      <w:pPr>
        <w:pStyle w:val="af8"/>
        <w:widowControl w:val="0"/>
        <w:numPr>
          <w:ilvl w:val="0"/>
          <w:numId w:val="48"/>
        </w:numPr>
        <w:tabs>
          <w:tab w:val="left" w:pos="1221"/>
        </w:tabs>
        <w:jc w:val="both"/>
        <w:rPr>
          <w:rFonts w:eastAsiaTheme="minorHAnsi" w:cs="Arial"/>
          <w:color w:val="000000" w:themeColor="text1"/>
          <w:sz w:val="24"/>
          <w:lang w:eastAsia="en-US"/>
        </w:rPr>
      </w:pPr>
      <w:r w:rsidRPr="00CF54FC">
        <w:rPr>
          <w:color w:val="000000" w:themeColor="text1"/>
          <w:sz w:val="24"/>
        </w:rPr>
        <w:t>Упаковка должна соответствовать требованиям</w:t>
      </w:r>
      <w:r>
        <w:rPr>
          <w:color w:val="000000" w:themeColor="text1"/>
          <w:sz w:val="24"/>
        </w:rPr>
        <w:t xml:space="preserve"> </w:t>
      </w:r>
      <w:r w:rsidRPr="00C31BF5">
        <w:rPr>
          <w:color w:val="000000" w:themeColor="text1"/>
          <w:sz w:val="24"/>
        </w:rPr>
        <w:t>DCL- листа или договора-поставки</w:t>
      </w:r>
      <w:r w:rsidRPr="00CF54FC">
        <w:rPr>
          <w:color w:val="000000" w:themeColor="text1"/>
          <w:sz w:val="24"/>
        </w:rPr>
        <w:t xml:space="preserve"> на издели</w:t>
      </w:r>
      <w:r>
        <w:rPr>
          <w:color w:val="000000" w:themeColor="text1"/>
          <w:sz w:val="24"/>
        </w:rPr>
        <w:t>е, согласованным с потребителем.</w:t>
      </w:r>
    </w:p>
    <w:p w14:paraId="603C6F9F" w14:textId="77777777" w:rsidR="00735BFD" w:rsidRPr="00CF54FC" w:rsidRDefault="00735BFD" w:rsidP="001F5B50">
      <w:pPr>
        <w:pStyle w:val="af8"/>
        <w:widowControl w:val="0"/>
        <w:numPr>
          <w:ilvl w:val="0"/>
          <w:numId w:val="48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Упаковка изделия, поставляемого на комплектацию ТС, должна обеспечивать сохранность его при транспортировке и хранении.</w:t>
      </w:r>
    </w:p>
    <w:p w14:paraId="603C6FA0" w14:textId="77777777" w:rsidR="00735BFD" w:rsidRPr="00CF54FC" w:rsidRDefault="00735BFD" w:rsidP="001F5B50">
      <w:pPr>
        <w:pStyle w:val="af8"/>
        <w:widowControl w:val="0"/>
        <w:numPr>
          <w:ilvl w:val="0"/>
          <w:numId w:val="48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Транспортная тара должна обеспечивать </w:t>
      </w:r>
      <w:r w:rsidR="001A41F3" w:rsidRPr="00CF54FC">
        <w:rPr>
          <w:color w:val="000000" w:themeColor="text1"/>
          <w:sz w:val="24"/>
        </w:rPr>
        <w:t>возможность механизации</w:t>
      </w:r>
      <w:r w:rsidRPr="00CF54FC">
        <w:rPr>
          <w:color w:val="000000" w:themeColor="text1"/>
          <w:sz w:val="24"/>
        </w:rPr>
        <w:t xml:space="preserve"> погрузочно-разгрузочных работ.</w:t>
      </w:r>
    </w:p>
    <w:p w14:paraId="603C6FA1" w14:textId="77777777" w:rsidR="00735BFD" w:rsidRPr="00CF54FC" w:rsidRDefault="00B94B08" w:rsidP="001F5B50">
      <w:pPr>
        <w:pStyle w:val="af8"/>
        <w:widowControl w:val="0"/>
        <w:numPr>
          <w:ilvl w:val="0"/>
          <w:numId w:val="48"/>
        </w:numPr>
        <w:tabs>
          <w:tab w:val="left" w:pos="993"/>
          <w:tab w:val="left" w:pos="1221"/>
        </w:tabs>
        <w:jc w:val="both"/>
        <w:rPr>
          <w:bCs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УВ ЭОС</w:t>
      </w:r>
      <w:r w:rsidR="00735BFD" w:rsidRPr="00CF54FC">
        <w:rPr>
          <w:color w:val="000000" w:themeColor="text1"/>
          <w:sz w:val="24"/>
        </w:rPr>
        <w:t>, поставляемые на комплектацию ТС, должны быть упакованы по согл</w:t>
      </w:r>
      <w:r w:rsidR="00735BFD" w:rsidRPr="00CF54FC">
        <w:rPr>
          <w:color w:val="000000" w:themeColor="text1"/>
          <w:sz w:val="24"/>
        </w:rPr>
        <w:t>а</w:t>
      </w:r>
      <w:r w:rsidR="00735BFD" w:rsidRPr="00CF54FC">
        <w:rPr>
          <w:color w:val="000000" w:themeColor="text1"/>
          <w:sz w:val="24"/>
        </w:rPr>
        <w:t>сованию с потребителем.</w:t>
      </w:r>
      <w:r w:rsidR="00735BFD" w:rsidRPr="00CF54FC">
        <w:rPr>
          <w:bCs/>
          <w:color w:val="000000" w:themeColor="text1"/>
          <w:sz w:val="24"/>
        </w:rPr>
        <w:br w:type="page"/>
      </w:r>
    </w:p>
    <w:p w14:paraId="603C6FA2" w14:textId="77777777" w:rsidR="00735BFD" w:rsidRPr="00CF54FC" w:rsidRDefault="00735BFD" w:rsidP="00A62CF9">
      <w:pPr>
        <w:pStyle w:val="13"/>
      </w:pPr>
      <w:bookmarkStart w:id="171" w:name="_Toc359224539"/>
      <w:bookmarkStart w:id="172" w:name="_Toc398707901"/>
      <w:bookmarkStart w:id="173" w:name="_Toc432485693"/>
      <w:bookmarkStart w:id="174" w:name="_Toc492015463"/>
      <w:bookmarkStart w:id="175" w:name="_Toc106702587"/>
      <w:r w:rsidRPr="00CF54FC">
        <w:lastRenderedPageBreak/>
        <w:t>2 Требования безопасности и охраны окружающей среды</w:t>
      </w:r>
      <w:bookmarkEnd w:id="171"/>
      <w:bookmarkEnd w:id="172"/>
      <w:bookmarkEnd w:id="173"/>
      <w:bookmarkEnd w:id="174"/>
      <w:bookmarkEnd w:id="175"/>
    </w:p>
    <w:p w14:paraId="603C6FA3" w14:textId="77777777" w:rsidR="00735BFD" w:rsidRPr="00CF54FC" w:rsidRDefault="00735BFD" w:rsidP="0076457C">
      <w:pPr>
        <w:widowControl w:val="0"/>
        <w:ind w:firstLine="709"/>
        <w:jc w:val="both"/>
        <w:rPr>
          <w:color w:val="000000" w:themeColor="text1"/>
        </w:rPr>
      </w:pPr>
    </w:p>
    <w:p w14:paraId="603C6FA4" w14:textId="77777777" w:rsidR="00735BFD" w:rsidRPr="00CF54FC" w:rsidRDefault="003942B6" w:rsidP="0076457C">
      <w:pPr>
        <w:pStyle w:val="17"/>
        <w:widowControl w:val="0"/>
        <w:numPr>
          <w:ilvl w:val="0"/>
          <w:numId w:val="22"/>
        </w:numPr>
        <w:rPr>
          <w:szCs w:val="24"/>
        </w:rPr>
      </w:pPr>
      <w:bookmarkStart w:id="176" w:name="_Toc265573963"/>
      <w:bookmarkStart w:id="177" w:name="_Toc265673033"/>
      <w:bookmarkStart w:id="178" w:name="_Toc265680357"/>
      <w:bookmarkStart w:id="179" w:name="_Toc265685811"/>
      <w:bookmarkStart w:id="180" w:name="_Toc266956929"/>
      <w:bookmarkStart w:id="181" w:name="_Toc266983746"/>
      <w:bookmarkStart w:id="182" w:name="_Toc266984914"/>
      <w:bookmarkStart w:id="183" w:name="_Toc266988091"/>
      <w:bookmarkStart w:id="184" w:name="_Toc266988923"/>
      <w:bookmarkStart w:id="185" w:name="_Toc280035384"/>
      <w:bookmarkStart w:id="186" w:name="_Toc285544405"/>
      <w:bookmarkStart w:id="187" w:name="_Toc290899372"/>
      <w:bookmarkStart w:id="188" w:name="_Toc296594179"/>
      <w:bookmarkStart w:id="189" w:name="_Toc296595437"/>
      <w:r w:rsidRPr="00CF54FC">
        <w:rPr>
          <w:color w:val="000000" w:themeColor="text1"/>
        </w:rPr>
        <w:t xml:space="preserve">УВ ЭОС </w:t>
      </w:r>
      <w:r w:rsidR="00735BFD" w:rsidRPr="00CF54FC">
        <w:rPr>
          <w:szCs w:val="24"/>
        </w:rPr>
        <w:t>и входящие в его состав компоненты должны быть безопасными при хр</w:t>
      </w:r>
      <w:r w:rsidR="00735BFD" w:rsidRPr="00CF54FC">
        <w:rPr>
          <w:szCs w:val="24"/>
        </w:rPr>
        <w:t>а</w:t>
      </w:r>
      <w:r w:rsidR="00735BFD" w:rsidRPr="00CF54FC">
        <w:rPr>
          <w:szCs w:val="24"/>
        </w:rPr>
        <w:t>нении, транспортировании и эксплуатации и отвечать санитарно-гигиеническим нормам.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603C6FA5" w14:textId="77777777" w:rsidR="00735BFD" w:rsidRPr="00CF54FC" w:rsidRDefault="00735BFD" w:rsidP="0076457C">
      <w:pPr>
        <w:pStyle w:val="17"/>
        <w:widowControl w:val="0"/>
        <w:numPr>
          <w:ilvl w:val="0"/>
          <w:numId w:val="22"/>
        </w:numPr>
        <w:rPr>
          <w:szCs w:val="24"/>
        </w:rPr>
      </w:pPr>
      <w:bookmarkStart w:id="190" w:name="_Toc280035385"/>
      <w:bookmarkStart w:id="191" w:name="_Toc265573965"/>
      <w:bookmarkStart w:id="192" w:name="_Toc265673035"/>
      <w:bookmarkStart w:id="193" w:name="_Toc265680359"/>
      <w:bookmarkStart w:id="194" w:name="_Toc265685813"/>
      <w:bookmarkStart w:id="195" w:name="_Toc266956931"/>
      <w:bookmarkStart w:id="196" w:name="_Toc266983748"/>
      <w:bookmarkStart w:id="197" w:name="_Toc266984916"/>
      <w:bookmarkStart w:id="198" w:name="_Toc266988093"/>
      <w:bookmarkStart w:id="199" w:name="_Toc266988925"/>
      <w:bookmarkStart w:id="200" w:name="_Toc280035386"/>
      <w:bookmarkStart w:id="201" w:name="_Toc285544406"/>
      <w:bookmarkStart w:id="202" w:name="_Toc290899373"/>
      <w:bookmarkStart w:id="203" w:name="_Toc296594180"/>
      <w:bookmarkStart w:id="204" w:name="_Toc296595438"/>
      <w:bookmarkEnd w:id="190"/>
      <w:r w:rsidRPr="00CF54FC">
        <w:rPr>
          <w:szCs w:val="24"/>
        </w:rPr>
        <w:t xml:space="preserve">При эксплуатации </w:t>
      </w:r>
      <w:r w:rsidR="003942B6" w:rsidRPr="00CF54FC">
        <w:rPr>
          <w:color w:val="000000" w:themeColor="text1"/>
        </w:rPr>
        <w:t xml:space="preserve">УВ ЭОС </w:t>
      </w:r>
      <w:r w:rsidRPr="00CF54FC">
        <w:rPr>
          <w:szCs w:val="24"/>
        </w:rPr>
        <w:t>должна быть обеспечена безопасность водителя от п</w:t>
      </w:r>
      <w:r w:rsidRPr="00CF54FC">
        <w:rPr>
          <w:szCs w:val="24"/>
        </w:rPr>
        <w:t>о</w:t>
      </w:r>
      <w:r w:rsidRPr="00CF54FC">
        <w:rPr>
          <w:szCs w:val="24"/>
        </w:rPr>
        <w:t>ражения электрическим током класс защиты III в соответствии с ГОСТ 12.2.007.0.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r w:rsidRPr="00CF54FC">
        <w:rPr>
          <w:szCs w:val="24"/>
        </w:rPr>
        <w:t xml:space="preserve"> </w:t>
      </w:r>
    </w:p>
    <w:p w14:paraId="603C6FA6" w14:textId="77777777" w:rsidR="00735BFD" w:rsidRPr="00CF54FC" w:rsidRDefault="00735BFD" w:rsidP="0076457C">
      <w:pPr>
        <w:pStyle w:val="17"/>
        <w:widowControl w:val="0"/>
        <w:numPr>
          <w:ilvl w:val="0"/>
          <w:numId w:val="22"/>
        </w:numPr>
        <w:rPr>
          <w:color w:val="000000" w:themeColor="text1"/>
        </w:rPr>
      </w:pPr>
      <w:bookmarkStart w:id="205" w:name="_Toc265573966"/>
      <w:bookmarkStart w:id="206" w:name="_Toc265673036"/>
      <w:bookmarkStart w:id="207" w:name="_Toc265680360"/>
      <w:bookmarkStart w:id="208" w:name="_Toc265685814"/>
      <w:bookmarkStart w:id="209" w:name="_Toc266956932"/>
      <w:bookmarkStart w:id="210" w:name="_Toc266983749"/>
      <w:bookmarkStart w:id="211" w:name="_Toc266984917"/>
      <w:bookmarkStart w:id="212" w:name="_Toc266988094"/>
      <w:bookmarkStart w:id="213" w:name="_Toc266988926"/>
      <w:bookmarkStart w:id="214" w:name="_Toc280035387"/>
      <w:bookmarkStart w:id="215" w:name="_Toc285544407"/>
      <w:bookmarkStart w:id="216" w:name="_Toc290899374"/>
      <w:bookmarkStart w:id="217" w:name="_Toc296594181"/>
      <w:bookmarkStart w:id="218" w:name="_Toc296595439"/>
      <w:r w:rsidRPr="00CF54FC">
        <w:rPr>
          <w:szCs w:val="24"/>
        </w:rPr>
        <w:t xml:space="preserve">При изготовлении </w:t>
      </w:r>
      <w:r w:rsidR="003942B6" w:rsidRPr="00CF54FC">
        <w:rPr>
          <w:color w:val="000000" w:themeColor="text1"/>
        </w:rPr>
        <w:t xml:space="preserve">УВ ЭОС </w:t>
      </w:r>
      <w:r w:rsidRPr="00CF54FC">
        <w:rPr>
          <w:szCs w:val="24"/>
        </w:rPr>
        <w:t>не допускается применение легковоспламеняющихся, выделяющих вредные вещества при горении материалов в соответствии с требованиями пр</w:t>
      </w:r>
      <w:r w:rsidRPr="00CF54FC">
        <w:rPr>
          <w:szCs w:val="24"/>
        </w:rPr>
        <w:t>о</w:t>
      </w:r>
      <w:r w:rsidRPr="00CF54FC">
        <w:rPr>
          <w:szCs w:val="24"/>
        </w:rPr>
        <w:t>тивопожарной безопасности в соответствии с ГОСТ 12.1.044.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3C6FA7" w14:textId="77777777" w:rsidR="00735BFD" w:rsidRPr="00CF54FC" w:rsidRDefault="00735BFD" w:rsidP="00A62CF9">
      <w:pPr>
        <w:pStyle w:val="13"/>
      </w:pPr>
      <w:r w:rsidRPr="00CF54FC">
        <w:br w:type="page"/>
      </w:r>
      <w:bookmarkStart w:id="219" w:name="_Toc432485694"/>
      <w:bookmarkStart w:id="220" w:name="_Toc492015464"/>
      <w:bookmarkStart w:id="221" w:name="_Toc106702588"/>
      <w:r w:rsidRPr="00CF54FC">
        <w:lastRenderedPageBreak/>
        <w:t>3 Правила приемки</w:t>
      </w:r>
      <w:bookmarkEnd w:id="219"/>
      <w:bookmarkEnd w:id="220"/>
      <w:bookmarkEnd w:id="221"/>
    </w:p>
    <w:p w14:paraId="603C6FA8" w14:textId="77777777" w:rsidR="00735BFD" w:rsidRPr="00CF54FC" w:rsidRDefault="00735BFD" w:rsidP="0076457C">
      <w:pPr>
        <w:widowControl w:val="0"/>
        <w:tabs>
          <w:tab w:val="left" w:pos="1134"/>
        </w:tabs>
        <w:ind w:firstLine="709"/>
        <w:jc w:val="both"/>
        <w:rPr>
          <w:color w:val="000000" w:themeColor="text1"/>
          <w:sz w:val="24"/>
        </w:rPr>
      </w:pPr>
    </w:p>
    <w:p w14:paraId="603C6FA9" w14:textId="77777777" w:rsidR="00735BFD" w:rsidRPr="00CF54FC" w:rsidRDefault="00735BFD" w:rsidP="00A62CF9">
      <w:pPr>
        <w:pStyle w:val="13"/>
      </w:pPr>
      <w:bookmarkStart w:id="222" w:name="_Toc432485695"/>
      <w:bookmarkStart w:id="223" w:name="_Toc492015465"/>
      <w:bookmarkStart w:id="224" w:name="_Toc106702589"/>
      <w:r w:rsidRPr="00CF54FC">
        <w:t>3.1 Общие условия</w:t>
      </w:r>
      <w:bookmarkEnd w:id="222"/>
      <w:bookmarkEnd w:id="223"/>
      <w:bookmarkEnd w:id="224"/>
    </w:p>
    <w:p w14:paraId="603C6FAA" w14:textId="77777777" w:rsidR="00735BFD" w:rsidRPr="00CF54FC" w:rsidRDefault="00735BFD" w:rsidP="0076457C">
      <w:pPr>
        <w:widowControl w:val="0"/>
        <w:tabs>
          <w:tab w:val="left" w:pos="1134"/>
        </w:tabs>
        <w:ind w:firstLine="709"/>
        <w:jc w:val="both"/>
        <w:rPr>
          <w:bCs/>
          <w:color w:val="000000" w:themeColor="text1"/>
          <w:sz w:val="24"/>
        </w:rPr>
      </w:pPr>
    </w:p>
    <w:p w14:paraId="603C6FAB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 xml:space="preserve">Изготовитель обязан осуществлять приемочный контроль продукции, в процессе производства. </w:t>
      </w:r>
    </w:p>
    <w:p w14:paraId="603C6FAC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Изготовитель должен обеспечивать количество несоответствий в партиях, пр</w:t>
      </w:r>
      <w:r w:rsidRPr="00CF54FC">
        <w:rPr>
          <w:bCs/>
          <w:color w:val="000000" w:themeColor="text1"/>
          <w:sz w:val="24"/>
        </w:rPr>
        <w:t>о</w:t>
      </w:r>
      <w:r w:rsidRPr="00CF54FC">
        <w:rPr>
          <w:bCs/>
          <w:color w:val="000000" w:themeColor="text1"/>
          <w:sz w:val="24"/>
        </w:rPr>
        <w:t>шедших приемку, равны</w:t>
      </w:r>
      <w:r w:rsidR="0050594D" w:rsidRPr="00CF54FC">
        <w:rPr>
          <w:bCs/>
          <w:color w:val="000000" w:themeColor="text1"/>
          <w:sz w:val="24"/>
        </w:rPr>
        <w:t>х</w:t>
      </w:r>
      <w:r w:rsidRPr="00CF54FC">
        <w:rPr>
          <w:bCs/>
          <w:color w:val="000000" w:themeColor="text1"/>
          <w:sz w:val="24"/>
        </w:rPr>
        <w:t xml:space="preserve"> нулю.</w:t>
      </w:r>
    </w:p>
    <w:p w14:paraId="603C6FAD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При статистическом приемочном контроле по альтернативному признаку при</w:t>
      </w:r>
      <w:r w:rsidRPr="00CF54FC">
        <w:rPr>
          <w:bCs/>
          <w:color w:val="000000" w:themeColor="text1"/>
          <w:sz w:val="24"/>
        </w:rPr>
        <w:t>е</w:t>
      </w:r>
      <w:r w:rsidRPr="00CF54FC">
        <w:rPr>
          <w:bCs/>
          <w:color w:val="000000" w:themeColor="text1"/>
          <w:sz w:val="24"/>
        </w:rPr>
        <w:t>мочным числом должен быть нуль дефектов.</w:t>
      </w:r>
    </w:p>
    <w:p w14:paraId="603C6FAE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Изготовитель должен нормировать, регистрировать и анализировать фактич</w:t>
      </w:r>
      <w:r w:rsidRPr="00CF54FC">
        <w:rPr>
          <w:bCs/>
          <w:color w:val="000000" w:themeColor="text1"/>
          <w:sz w:val="24"/>
        </w:rPr>
        <w:t>е</w:t>
      </w:r>
      <w:r w:rsidRPr="00CF54FC">
        <w:rPr>
          <w:bCs/>
          <w:color w:val="000000" w:themeColor="text1"/>
          <w:sz w:val="24"/>
        </w:rPr>
        <w:t>ские значения показателей качества продукции с применением статических методов упра</w:t>
      </w:r>
      <w:r w:rsidRPr="00CF54FC">
        <w:rPr>
          <w:bCs/>
          <w:color w:val="000000" w:themeColor="text1"/>
          <w:sz w:val="24"/>
        </w:rPr>
        <w:t>в</w:t>
      </w:r>
      <w:r w:rsidRPr="00CF54FC">
        <w:rPr>
          <w:bCs/>
          <w:color w:val="000000" w:themeColor="text1"/>
          <w:sz w:val="24"/>
        </w:rPr>
        <w:t>ления процессами.</w:t>
      </w:r>
    </w:p>
    <w:p w14:paraId="603C6FAF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 xml:space="preserve">Для проверки </w:t>
      </w:r>
      <w:r w:rsidR="003942B6" w:rsidRPr="00CF54FC">
        <w:rPr>
          <w:bCs/>
          <w:color w:val="000000" w:themeColor="text1"/>
          <w:sz w:val="24"/>
        </w:rPr>
        <w:t xml:space="preserve">УВ </w:t>
      </w:r>
      <w:r w:rsidR="001A41F3" w:rsidRPr="00CF54FC">
        <w:rPr>
          <w:bCs/>
          <w:color w:val="000000" w:themeColor="text1"/>
          <w:sz w:val="24"/>
        </w:rPr>
        <w:t>ЭОС на</w:t>
      </w:r>
      <w:r w:rsidRPr="00CF54FC">
        <w:rPr>
          <w:bCs/>
          <w:color w:val="000000" w:themeColor="text1"/>
          <w:sz w:val="24"/>
        </w:rPr>
        <w:t xml:space="preserve"> соответствие требованиям настоящих ТУ устанавл</w:t>
      </w:r>
      <w:r w:rsidRPr="00CF54FC">
        <w:rPr>
          <w:bCs/>
          <w:color w:val="000000" w:themeColor="text1"/>
          <w:sz w:val="24"/>
        </w:rPr>
        <w:t>и</w:t>
      </w:r>
      <w:r w:rsidRPr="00CF54FC">
        <w:rPr>
          <w:bCs/>
          <w:color w:val="000000" w:themeColor="text1"/>
          <w:sz w:val="24"/>
        </w:rPr>
        <w:t>вают следующие виды испытаний:</w:t>
      </w:r>
    </w:p>
    <w:p w14:paraId="603C6FB0" w14:textId="77777777" w:rsidR="00735BFD" w:rsidRPr="001D2CB4" w:rsidRDefault="00735BFD" w:rsidP="0076457C">
      <w:pPr>
        <w:pStyle w:val="af8"/>
        <w:widowControl w:val="0"/>
        <w:numPr>
          <w:ilvl w:val="0"/>
          <w:numId w:val="54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1D2CB4">
        <w:rPr>
          <w:bCs/>
          <w:color w:val="000000" w:themeColor="text1"/>
          <w:sz w:val="24"/>
        </w:rPr>
        <w:t>приемосдаточные;</w:t>
      </w:r>
    </w:p>
    <w:p w14:paraId="603C6FB1" w14:textId="77777777" w:rsidR="00735BFD" w:rsidRPr="001D2CB4" w:rsidRDefault="00735BFD" w:rsidP="0076457C">
      <w:pPr>
        <w:pStyle w:val="af8"/>
        <w:widowControl w:val="0"/>
        <w:numPr>
          <w:ilvl w:val="0"/>
          <w:numId w:val="54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1D2CB4">
        <w:rPr>
          <w:bCs/>
          <w:color w:val="000000" w:themeColor="text1"/>
          <w:sz w:val="24"/>
        </w:rPr>
        <w:t>периодические, в том числе контрольные испытания на надежность;</w:t>
      </w:r>
    </w:p>
    <w:p w14:paraId="603C6FB2" w14:textId="77777777" w:rsidR="00735BFD" w:rsidRPr="001D2CB4" w:rsidRDefault="00735BFD" w:rsidP="0076457C">
      <w:pPr>
        <w:pStyle w:val="af8"/>
        <w:widowControl w:val="0"/>
        <w:numPr>
          <w:ilvl w:val="0"/>
          <w:numId w:val="54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1D2CB4">
        <w:rPr>
          <w:bCs/>
          <w:color w:val="000000" w:themeColor="text1"/>
          <w:sz w:val="24"/>
        </w:rPr>
        <w:t>типовые.</w:t>
      </w:r>
    </w:p>
    <w:p w14:paraId="603C6FB3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 xml:space="preserve">Средства измерения, применяемые при испытаниях, </w:t>
      </w:r>
      <w:r w:rsidR="001A41F3" w:rsidRPr="00CF54FC">
        <w:rPr>
          <w:bCs/>
          <w:color w:val="000000" w:themeColor="text1"/>
          <w:sz w:val="24"/>
        </w:rPr>
        <w:t>должны быть</w:t>
      </w:r>
      <w:r w:rsidRPr="00CF54FC">
        <w:rPr>
          <w:bCs/>
          <w:color w:val="000000" w:themeColor="text1"/>
          <w:sz w:val="24"/>
        </w:rPr>
        <w:t xml:space="preserve"> </w:t>
      </w:r>
      <w:proofErr w:type="spellStart"/>
      <w:r w:rsidRPr="00CF54FC">
        <w:rPr>
          <w:bCs/>
          <w:color w:val="000000" w:themeColor="text1"/>
          <w:sz w:val="24"/>
        </w:rPr>
        <w:t>поверены</w:t>
      </w:r>
      <w:proofErr w:type="spellEnd"/>
      <w:r w:rsidRPr="00CF54FC">
        <w:rPr>
          <w:bCs/>
          <w:color w:val="000000" w:themeColor="text1"/>
          <w:sz w:val="24"/>
        </w:rPr>
        <w:t xml:space="preserve"> в соответствии с требованиями ГОСТ 8.508.</w:t>
      </w:r>
    </w:p>
    <w:p w14:paraId="603C6FB4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Испытательное оборудование должно быть аттестовано в соответствии с треб</w:t>
      </w:r>
      <w:r w:rsidRPr="00CF54FC">
        <w:rPr>
          <w:bCs/>
          <w:color w:val="000000" w:themeColor="text1"/>
          <w:sz w:val="24"/>
        </w:rPr>
        <w:t>о</w:t>
      </w:r>
      <w:r w:rsidRPr="00CF54FC">
        <w:rPr>
          <w:bCs/>
          <w:color w:val="000000" w:themeColor="text1"/>
          <w:sz w:val="24"/>
        </w:rPr>
        <w:t>ваниями ГОСТ Р 8.568.</w:t>
      </w:r>
    </w:p>
    <w:p w14:paraId="603C6FB5" w14:textId="77777777" w:rsidR="00735BFD" w:rsidRPr="00CF54FC" w:rsidRDefault="00735BFD" w:rsidP="0076457C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Объем и последовательность проведения приемосдаточных и периодических и</w:t>
      </w:r>
      <w:r w:rsidRPr="00CF54FC">
        <w:rPr>
          <w:bCs/>
          <w:color w:val="000000" w:themeColor="text1"/>
          <w:sz w:val="24"/>
        </w:rPr>
        <w:t>с</w:t>
      </w:r>
      <w:r w:rsidRPr="00CF54FC">
        <w:rPr>
          <w:bCs/>
          <w:color w:val="000000" w:themeColor="text1"/>
          <w:sz w:val="24"/>
        </w:rPr>
        <w:t xml:space="preserve">пытаний должны соответствовать таблице </w:t>
      </w:r>
      <w:r w:rsidR="0050594D" w:rsidRPr="00CF54FC">
        <w:rPr>
          <w:bCs/>
          <w:color w:val="000000" w:themeColor="text1"/>
          <w:sz w:val="24"/>
        </w:rPr>
        <w:t>6</w:t>
      </w:r>
      <w:r w:rsidRPr="00CF54FC">
        <w:rPr>
          <w:bCs/>
          <w:color w:val="000000" w:themeColor="text1"/>
          <w:sz w:val="24"/>
        </w:rPr>
        <w:t>.</w:t>
      </w:r>
    </w:p>
    <w:p w14:paraId="603C6FB6" w14:textId="77777777" w:rsidR="00735BFD" w:rsidRPr="00CF54FC" w:rsidRDefault="00735BFD" w:rsidP="0076457C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6FB7" w14:textId="77777777" w:rsidR="00735BFD" w:rsidRPr="00CF54FC" w:rsidRDefault="00735BFD" w:rsidP="0076457C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Таблица </w:t>
      </w:r>
      <w:r w:rsidR="0050594D" w:rsidRPr="00CF54FC">
        <w:rPr>
          <w:color w:val="000000" w:themeColor="text1"/>
          <w:sz w:val="24"/>
        </w:rPr>
        <w:t>6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4927"/>
        <w:gridCol w:w="1232"/>
        <w:gridCol w:w="1232"/>
        <w:gridCol w:w="1232"/>
        <w:gridCol w:w="1230"/>
      </w:tblGrid>
      <w:tr w:rsidR="0062175F" w:rsidRPr="0062175F" w14:paraId="603C6FBC" w14:textId="77777777" w:rsidTr="0082037A">
        <w:trPr>
          <w:cantSplit/>
          <w:tblHeader/>
        </w:trPr>
        <w:tc>
          <w:tcPr>
            <w:tcW w:w="2501" w:type="pct"/>
            <w:vMerge w:val="restart"/>
          </w:tcPr>
          <w:p w14:paraId="603C6FB8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Наименование</w:t>
            </w:r>
          </w:p>
          <w:p w14:paraId="603C6FB9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испытаний и проверок</w:t>
            </w:r>
          </w:p>
        </w:tc>
        <w:tc>
          <w:tcPr>
            <w:tcW w:w="1250" w:type="pct"/>
            <w:gridSpan w:val="2"/>
          </w:tcPr>
          <w:p w14:paraId="603C6FBA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Пункты настоящих ТУ</w:t>
            </w:r>
          </w:p>
        </w:tc>
        <w:tc>
          <w:tcPr>
            <w:tcW w:w="1250" w:type="pct"/>
            <w:gridSpan w:val="2"/>
          </w:tcPr>
          <w:p w14:paraId="603C6FBB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Виды испытаний</w:t>
            </w:r>
          </w:p>
        </w:tc>
      </w:tr>
      <w:tr w:rsidR="0062175F" w:rsidRPr="0062175F" w14:paraId="603C6FC3" w14:textId="77777777" w:rsidTr="0082037A">
        <w:trPr>
          <w:cantSplit/>
          <w:tblHeader/>
        </w:trPr>
        <w:tc>
          <w:tcPr>
            <w:tcW w:w="2501" w:type="pct"/>
            <w:vMerge/>
          </w:tcPr>
          <w:p w14:paraId="603C6FBD" w14:textId="77777777" w:rsidR="0062175F" w:rsidRPr="0062175F" w:rsidRDefault="0062175F" w:rsidP="0082037A">
            <w:pPr>
              <w:pStyle w:val="11"/>
              <w:rPr>
                <w:rFonts w:eastAsiaTheme="minorEastAsia"/>
                <w:noProof/>
              </w:rPr>
            </w:pPr>
          </w:p>
        </w:tc>
        <w:tc>
          <w:tcPr>
            <w:tcW w:w="625" w:type="pct"/>
          </w:tcPr>
          <w:p w14:paraId="603C6FBE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технич</w:t>
            </w:r>
            <w:r w:rsidRPr="0062175F">
              <w:rPr>
                <w:sz w:val="24"/>
              </w:rPr>
              <w:t>е</w:t>
            </w:r>
            <w:r w:rsidRPr="0062175F">
              <w:rPr>
                <w:sz w:val="24"/>
              </w:rPr>
              <w:t>ские тр</w:t>
            </w:r>
            <w:r w:rsidRPr="0062175F">
              <w:rPr>
                <w:sz w:val="24"/>
              </w:rPr>
              <w:t>е</w:t>
            </w:r>
            <w:r w:rsidRPr="0062175F">
              <w:rPr>
                <w:sz w:val="24"/>
              </w:rPr>
              <w:t>бования</w:t>
            </w:r>
          </w:p>
        </w:tc>
        <w:tc>
          <w:tcPr>
            <w:tcW w:w="625" w:type="pct"/>
          </w:tcPr>
          <w:p w14:paraId="603C6FBF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методы</w:t>
            </w:r>
          </w:p>
          <w:p w14:paraId="603C6FC0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испыт</w:t>
            </w:r>
            <w:r w:rsidRPr="0062175F">
              <w:rPr>
                <w:sz w:val="24"/>
              </w:rPr>
              <w:t>а</w:t>
            </w:r>
            <w:r w:rsidRPr="0062175F">
              <w:rPr>
                <w:sz w:val="24"/>
              </w:rPr>
              <w:t>ний</w:t>
            </w:r>
          </w:p>
        </w:tc>
        <w:tc>
          <w:tcPr>
            <w:tcW w:w="625" w:type="pct"/>
          </w:tcPr>
          <w:p w14:paraId="603C6FC1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прие</w:t>
            </w:r>
            <w:r w:rsidRPr="0062175F">
              <w:rPr>
                <w:sz w:val="24"/>
              </w:rPr>
              <w:softHyphen/>
              <w:t>мо</w:t>
            </w:r>
            <w:r w:rsidRPr="0062175F">
              <w:rPr>
                <w:sz w:val="24"/>
              </w:rPr>
              <w:softHyphen/>
              <w:t>сдато</w:t>
            </w:r>
            <w:r w:rsidRPr="0062175F">
              <w:rPr>
                <w:sz w:val="24"/>
              </w:rPr>
              <w:t>ч</w:t>
            </w:r>
            <w:r w:rsidRPr="0062175F">
              <w:rPr>
                <w:sz w:val="24"/>
              </w:rPr>
              <w:t>ные</w:t>
            </w:r>
          </w:p>
        </w:tc>
        <w:tc>
          <w:tcPr>
            <w:tcW w:w="625" w:type="pct"/>
          </w:tcPr>
          <w:p w14:paraId="603C6FC2" w14:textId="77777777" w:rsidR="0062175F" w:rsidRPr="0062175F" w:rsidRDefault="0062175F" w:rsidP="00F42737">
            <w:pPr>
              <w:widowControl w:val="0"/>
              <w:jc w:val="center"/>
              <w:rPr>
                <w:sz w:val="24"/>
              </w:rPr>
            </w:pPr>
            <w:r w:rsidRPr="0062175F">
              <w:rPr>
                <w:sz w:val="24"/>
              </w:rPr>
              <w:t>период</w:t>
            </w:r>
            <w:r w:rsidRPr="0062175F">
              <w:rPr>
                <w:sz w:val="24"/>
              </w:rPr>
              <w:t>и</w:t>
            </w:r>
            <w:r w:rsidRPr="0062175F">
              <w:rPr>
                <w:sz w:val="24"/>
              </w:rPr>
              <w:t>ческие</w:t>
            </w:r>
          </w:p>
        </w:tc>
      </w:tr>
      <w:tr w:rsidR="0062175F" w:rsidRPr="0062175F" w14:paraId="603C6FC9" w14:textId="77777777" w:rsidTr="0082037A">
        <w:trPr>
          <w:cantSplit/>
        </w:trPr>
        <w:tc>
          <w:tcPr>
            <w:tcW w:w="2501" w:type="pct"/>
          </w:tcPr>
          <w:p w14:paraId="603C6FC4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общим требованиям и маркировке</w:t>
            </w:r>
          </w:p>
        </w:tc>
        <w:tc>
          <w:tcPr>
            <w:tcW w:w="625" w:type="pct"/>
            <w:vAlign w:val="center"/>
          </w:tcPr>
          <w:p w14:paraId="603C6FC5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1.1, 1.8</w:t>
            </w:r>
          </w:p>
        </w:tc>
        <w:tc>
          <w:tcPr>
            <w:tcW w:w="625" w:type="pct"/>
            <w:vAlign w:val="center"/>
          </w:tcPr>
          <w:p w14:paraId="603C6FC6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4.2</w:t>
            </w:r>
          </w:p>
        </w:tc>
        <w:tc>
          <w:tcPr>
            <w:tcW w:w="625" w:type="pct"/>
            <w:vAlign w:val="center"/>
          </w:tcPr>
          <w:p w14:paraId="603C6FC7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  <w:tc>
          <w:tcPr>
            <w:tcW w:w="625" w:type="pct"/>
            <w:vAlign w:val="center"/>
          </w:tcPr>
          <w:p w14:paraId="603C6FC8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CF" w14:textId="77777777" w:rsidTr="0082037A">
        <w:trPr>
          <w:cantSplit/>
        </w:trPr>
        <w:tc>
          <w:tcPr>
            <w:tcW w:w="2501" w:type="pct"/>
          </w:tcPr>
          <w:p w14:paraId="603C6FCA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конструкции</w:t>
            </w:r>
          </w:p>
        </w:tc>
        <w:tc>
          <w:tcPr>
            <w:tcW w:w="625" w:type="pct"/>
            <w:vAlign w:val="center"/>
          </w:tcPr>
          <w:p w14:paraId="603C6FCB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1.2</w:t>
            </w:r>
          </w:p>
        </w:tc>
        <w:tc>
          <w:tcPr>
            <w:tcW w:w="625" w:type="pct"/>
            <w:vAlign w:val="center"/>
          </w:tcPr>
          <w:p w14:paraId="603C6FCC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4.3</w:t>
            </w:r>
          </w:p>
        </w:tc>
        <w:tc>
          <w:tcPr>
            <w:tcW w:w="625" w:type="pct"/>
            <w:vAlign w:val="center"/>
          </w:tcPr>
          <w:p w14:paraId="603C6FCD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  <w:tc>
          <w:tcPr>
            <w:tcW w:w="625" w:type="pct"/>
            <w:vAlign w:val="center"/>
          </w:tcPr>
          <w:p w14:paraId="603C6FCE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D5" w14:textId="77777777" w:rsidTr="0082037A">
        <w:trPr>
          <w:cantSplit/>
        </w:trPr>
        <w:tc>
          <w:tcPr>
            <w:tcW w:w="2501" w:type="pct"/>
          </w:tcPr>
          <w:p w14:paraId="603C6FD0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общим требования к устройству</w:t>
            </w:r>
          </w:p>
        </w:tc>
        <w:tc>
          <w:tcPr>
            <w:tcW w:w="625" w:type="pct"/>
            <w:vAlign w:val="center"/>
          </w:tcPr>
          <w:p w14:paraId="603C6FD1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1.3.1</w:t>
            </w:r>
          </w:p>
        </w:tc>
        <w:tc>
          <w:tcPr>
            <w:tcW w:w="625" w:type="pct"/>
            <w:vAlign w:val="center"/>
          </w:tcPr>
          <w:p w14:paraId="603C6FD2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4.4</w:t>
            </w:r>
          </w:p>
        </w:tc>
        <w:tc>
          <w:tcPr>
            <w:tcW w:w="625" w:type="pct"/>
            <w:vAlign w:val="center"/>
          </w:tcPr>
          <w:p w14:paraId="603C6FD3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D4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DB" w14:textId="77777777" w:rsidTr="0082037A">
        <w:trPr>
          <w:cantSplit/>
        </w:trPr>
        <w:tc>
          <w:tcPr>
            <w:tcW w:w="2501" w:type="pct"/>
          </w:tcPr>
          <w:p w14:paraId="603C6FD6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к составу и форматам данных</w:t>
            </w:r>
          </w:p>
        </w:tc>
        <w:tc>
          <w:tcPr>
            <w:tcW w:w="625" w:type="pct"/>
            <w:vAlign w:val="center"/>
          </w:tcPr>
          <w:p w14:paraId="603C6FD7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1.3.2</w:t>
            </w:r>
          </w:p>
        </w:tc>
        <w:tc>
          <w:tcPr>
            <w:tcW w:w="625" w:type="pct"/>
            <w:vAlign w:val="center"/>
          </w:tcPr>
          <w:p w14:paraId="603C6FD8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4.5</w:t>
            </w:r>
          </w:p>
        </w:tc>
        <w:tc>
          <w:tcPr>
            <w:tcW w:w="625" w:type="pct"/>
            <w:vAlign w:val="center"/>
          </w:tcPr>
          <w:p w14:paraId="603C6FD9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DA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E1" w14:textId="77777777" w:rsidTr="0082037A">
        <w:trPr>
          <w:cantSplit/>
        </w:trPr>
        <w:tc>
          <w:tcPr>
            <w:tcW w:w="2501" w:type="pct"/>
          </w:tcPr>
          <w:p w14:paraId="603C6FDC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к регистрации УВ ЭОС в сотовой сети</w:t>
            </w:r>
          </w:p>
        </w:tc>
        <w:tc>
          <w:tcPr>
            <w:tcW w:w="625" w:type="pct"/>
            <w:vAlign w:val="center"/>
          </w:tcPr>
          <w:p w14:paraId="603C6FDD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1.3.3</w:t>
            </w:r>
          </w:p>
        </w:tc>
        <w:tc>
          <w:tcPr>
            <w:tcW w:w="625" w:type="pct"/>
            <w:vAlign w:val="center"/>
          </w:tcPr>
          <w:p w14:paraId="603C6FDE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4.6</w:t>
            </w:r>
          </w:p>
        </w:tc>
        <w:tc>
          <w:tcPr>
            <w:tcW w:w="625" w:type="pct"/>
            <w:vAlign w:val="center"/>
          </w:tcPr>
          <w:p w14:paraId="603C6FDF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E0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E7" w14:textId="77777777" w:rsidTr="0082037A">
        <w:trPr>
          <w:cantSplit/>
        </w:trPr>
        <w:tc>
          <w:tcPr>
            <w:tcW w:w="2501" w:type="pct"/>
          </w:tcPr>
          <w:p w14:paraId="603C6FE2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к обработке навигационных сигналов ГНСС</w:t>
            </w:r>
          </w:p>
        </w:tc>
        <w:tc>
          <w:tcPr>
            <w:tcW w:w="625" w:type="pct"/>
            <w:vAlign w:val="center"/>
          </w:tcPr>
          <w:p w14:paraId="603C6FE3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1.3.4</w:t>
            </w:r>
          </w:p>
        </w:tc>
        <w:tc>
          <w:tcPr>
            <w:tcW w:w="625" w:type="pct"/>
            <w:vAlign w:val="center"/>
          </w:tcPr>
          <w:p w14:paraId="603C6FE4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4.7</w:t>
            </w:r>
          </w:p>
        </w:tc>
        <w:tc>
          <w:tcPr>
            <w:tcW w:w="625" w:type="pct"/>
            <w:vAlign w:val="center"/>
          </w:tcPr>
          <w:p w14:paraId="603C6FE5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E6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ED" w14:textId="77777777" w:rsidTr="0082037A">
        <w:trPr>
          <w:cantSplit/>
        </w:trPr>
        <w:tc>
          <w:tcPr>
            <w:tcW w:w="2501" w:type="pct"/>
          </w:tcPr>
          <w:p w14:paraId="603C6FE8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по передаче минимального набора данных</w:t>
            </w:r>
          </w:p>
        </w:tc>
        <w:tc>
          <w:tcPr>
            <w:tcW w:w="625" w:type="pct"/>
            <w:vAlign w:val="center"/>
          </w:tcPr>
          <w:p w14:paraId="603C6FE9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1.3.5</w:t>
            </w:r>
          </w:p>
        </w:tc>
        <w:tc>
          <w:tcPr>
            <w:tcW w:w="625" w:type="pct"/>
            <w:vAlign w:val="center"/>
          </w:tcPr>
          <w:p w14:paraId="603C6FEA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4.8</w:t>
            </w:r>
          </w:p>
        </w:tc>
        <w:tc>
          <w:tcPr>
            <w:tcW w:w="625" w:type="pct"/>
            <w:vAlign w:val="center"/>
          </w:tcPr>
          <w:p w14:paraId="603C6FEB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EC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F3" w14:textId="77777777" w:rsidTr="0082037A">
        <w:trPr>
          <w:cantSplit/>
        </w:trPr>
        <w:tc>
          <w:tcPr>
            <w:tcW w:w="2501" w:type="pct"/>
          </w:tcPr>
          <w:p w14:paraId="603C6FEE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к обеспечению громкой связи в салоне ТС</w:t>
            </w:r>
          </w:p>
        </w:tc>
        <w:tc>
          <w:tcPr>
            <w:tcW w:w="625" w:type="pct"/>
            <w:vAlign w:val="center"/>
          </w:tcPr>
          <w:p w14:paraId="603C6FEF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1.3.6</w:t>
            </w:r>
          </w:p>
        </w:tc>
        <w:tc>
          <w:tcPr>
            <w:tcW w:w="625" w:type="pct"/>
            <w:vAlign w:val="center"/>
          </w:tcPr>
          <w:p w14:paraId="603C6FF0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4.9</w:t>
            </w:r>
          </w:p>
        </w:tc>
        <w:tc>
          <w:tcPr>
            <w:tcW w:w="625" w:type="pct"/>
            <w:vAlign w:val="center"/>
          </w:tcPr>
          <w:p w14:paraId="603C6FF1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F2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F9" w14:textId="77777777" w:rsidTr="0082037A">
        <w:trPr>
          <w:cantSplit/>
        </w:trPr>
        <w:tc>
          <w:tcPr>
            <w:tcW w:w="2501" w:type="pct"/>
          </w:tcPr>
          <w:p w14:paraId="603C6FF4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требованию к функционированию кнопок и индикаторов</w:t>
            </w:r>
          </w:p>
        </w:tc>
        <w:tc>
          <w:tcPr>
            <w:tcW w:w="625" w:type="pct"/>
            <w:vAlign w:val="center"/>
          </w:tcPr>
          <w:p w14:paraId="603C6FF5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1.3.7</w:t>
            </w:r>
          </w:p>
        </w:tc>
        <w:tc>
          <w:tcPr>
            <w:tcW w:w="625" w:type="pct"/>
            <w:vAlign w:val="center"/>
          </w:tcPr>
          <w:p w14:paraId="603C6FF6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4.10</w:t>
            </w:r>
          </w:p>
        </w:tc>
        <w:tc>
          <w:tcPr>
            <w:tcW w:w="625" w:type="pct"/>
            <w:vAlign w:val="center"/>
          </w:tcPr>
          <w:p w14:paraId="603C6FF7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F8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6FFF" w14:textId="77777777" w:rsidTr="0082037A">
        <w:trPr>
          <w:cantSplit/>
        </w:trPr>
        <w:tc>
          <w:tcPr>
            <w:tcW w:w="2501" w:type="pct"/>
          </w:tcPr>
          <w:p w14:paraId="603C6FFA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lastRenderedPageBreak/>
              <w:t>Проверка на соответствие требованию к самодиагностике</w:t>
            </w:r>
          </w:p>
        </w:tc>
        <w:tc>
          <w:tcPr>
            <w:tcW w:w="625" w:type="pct"/>
            <w:vAlign w:val="center"/>
          </w:tcPr>
          <w:p w14:paraId="603C6FFB" w14:textId="77777777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1.3.8</w:t>
            </w:r>
          </w:p>
        </w:tc>
        <w:tc>
          <w:tcPr>
            <w:tcW w:w="625" w:type="pct"/>
            <w:vAlign w:val="center"/>
          </w:tcPr>
          <w:p w14:paraId="603C6FFC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4.11</w:t>
            </w:r>
          </w:p>
        </w:tc>
        <w:tc>
          <w:tcPr>
            <w:tcW w:w="625" w:type="pct"/>
            <w:vAlign w:val="center"/>
          </w:tcPr>
          <w:p w14:paraId="603C6FFD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6FFE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0B" w14:textId="77777777" w:rsidTr="0082037A">
        <w:trPr>
          <w:cantSplit/>
        </w:trPr>
        <w:tc>
          <w:tcPr>
            <w:tcW w:w="2501" w:type="pct"/>
          </w:tcPr>
          <w:p w14:paraId="603C7006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токам потребления</w:t>
            </w:r>
          </w:p>
        </w:tc>
        <w:tc>
          <w:tcPr>
            <w:tcW w:w="625" w:type="pct"/>
            <w:vAlign w:val="center"/>
          </w:tcPr>
          <w:p w14:paraId="603C7007" w14:textId="43129A5B" w:rsidR="0062175F" w:rsidRPr="0062175F" w:rsidRDefault="0062175F" w:rsidP="0082037A">
            <w:pPr>
              <w:pStyle w:val="11"/>
              <w:jc w:val="center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color w:val="auto"/>
                <w:u w:val="none"/>
              </w:rPr>
              <w:t>1.3.</w:t>
            </w:r>
            <w:r w:rsidR="0082037A">
              <w:rPr>
                <w:rStyle w:val="a8"/>
                <w:color w:val="auto"/>
                <w:u w:val="none"/>
              </w:rPr>
              <w:t>9</w:t>
            </w:r>
          </w:p>
        </w:tc>
        <w:tc>
          <w:tcPr>
            <w:tcW w:w="625" w:type="pct"/>
            <w:vAlign w:val="center"/>
          </w:tcPr>
          <w:p w14:paraId="603C7008" w14:textId="207F85E2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2</w:t>
            </w:r>
          </w:p>
        </w:tc>
        <w:tc>
          <w:tcPr>
            <w:tcW w:w="625" w:type="pct"/>
            <w:vAlign w:val="center"/>
          </w:tcPr>
          <w:p w14:paraId="603C7009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0A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11" w14:textId="77777777" w:rsidTr="0082037A">
        <w:trPr>
          <w:cantSplit/>
        </w:trPr>
        <w:tc>
          <w:tcPr>
            <w:tcW w:w="2501" w:type="pct"/>
          </w:tcPr>
          <w:p w14:paraId="603C700C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 xml:space="preserve">Проверка на соответствие требованиям к режимам работы УВ ЭОС </w:t>
            </w:r>
          </w:p>
        </w:tc>
        <w:tc>
          <w:tcPr>
            <w:tcW w:w="625" w:type="pct"/>
            <w:vAlign w:val="center"/>
          </w:tcPr>
          <w:p w14:paraId="603C700D" w14:textId="2FAB2666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1.3.1</w:t>
            </w:r>
            <w:r w:rsidR="0082037A">
              <w:rPr>
                <w:rStyle w:val="a8"/>
                <w:color w:val="auto"/>
                <w:sz w:val="24"/>
                <w:u w:val="none"/>
              </w:rPr>
              <w:t>0</w:t>
            </w:r>
          </w:p>
        </w:tc>
        <w:tc>
          <w:tcPr>
            <w:tcW w:w="625" w:type="pct"/>
            <w:vAlign w:val="center"/>
          </w:tcPr>
          <w:p w14:paraId="603C700E" w14:textId="16E8968A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3</w:t>
            </w:r>
          </w:p>
        </w:tc>
        <w:tc>
          <w:tcPr>
            <w:tcW w:w="625" w:type="pct"/>
            <w:vAlign w:val="center"/>
          </w:tcPr>
          <w:p w14:paraId="603C700F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10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17" w14:textId="77777777" w:rsidTr="0082037A">
        <w:trPr>
          <w:cantSplit/>
        </w:trPr>
        <w:tc>
          <w:tcPr>
            <w:tcW w:w="2501" w:type="pct"/>
          </w:tcPr>
          <w:p w14:paraId="603C7012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организации энергонезависимой и оперативной памяти</w:t>
            </w:r>
          </w:p>
        </w:tc>
        <w:tc>
          <w:tcPr>
            <w:tcW w:w="625" w:type="pct"/>
            <w:vAlign w:val="center"/>
          </w:tcPr>
          <w:p w14:paraId="603C7013" w14:textId="40393D06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1.3.1</w:t>
            </w:r>
            <w:r w:rsidR="0082037A">
              <w:rPr>
                <w:rStyle w:val="a8"/>
                <w:color w:val="auto"/>
                <w:sz w:val="24"/>
                <w:u w:val="none"/>
              </w:rPr>
              <w:t>1</w:t>
            </w:r>
          </w:p>
        </w:tc>
        <w:tc>
          <w:tcPr>
            <w:tcW w:w="625" w:type="pct"/>
            <w:vAlign w:val="center"/>
          </w:tcPr>
          <w:p w14:paraId="603C7014" w14:textId="2CB46C80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4</w:t>
            </w:r>
          </w:p>
        </w:tc>
        <w:tc>
          <w:tcPr>
            <w:tcW w:w="625" w:type="pct"/>
            <w:vAlign w:val="center"/>
          </w:tcPr>
          <w:p w14:paraId="603C7015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16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1D" w14:textId="77777777" w:rsidTr="0082037A">
        <w:trPr>
          <w:cantSplit/>
        </w:trPr>
        <w:tc>
          <w:tcPr>
            <w:tcW w:w="2501" w:type="pct"/>
          </w:tcPr>
          <w:p w14:paraId="603C7018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коммуникационному модулю GSM 900/1800 и UMTS</w:t>
            </w:r>
          </w:p>
        </w:tc>
        <w:tc>
          <w:tcPr>
            <w:tcW w:w="625" w:type="pct"/>
            <w:vAlign w:val="center"/>
          </w:tcPr>
          <w:p w14:paraId="603C7019" w14:textId="2B91B5F9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1.3.1</w:t>
            </w:r>
            <w:r w:rsidR="0082037A">
              <w:rPr>
                <w:rStyle w:val="a8"/>
                <w:color w:val="auto"/>
                <w:sz w:val="24"/>
                <w:u w:val="none"/>
              </w:rPr>
              <w:t>2</w:t>
            </w:r>
          </w:p>
        </w:tc>
        <w:tc>
          <w:tcPr>
            <w:tcW w:w="625" w:type="pct"/>
            <w:vAlign w:val="center"/>
          </w:tcPr>
          <w:p w14:paraId="603C701A" w14:textId="6D164C07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5</w:t>
            </w:r>
          </w:p>
        </w:tc>
        <w:tc>
          <w:tcPr>
            <w:tcW w:w="625" w:type="pct"/>
            <w:vAlign w:val="center"/>
          </w:tcPr>
          <w:p w14:paraId="603C701B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1C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23" w14:textId="77777777" w:rsidTr="0082037A">
        <w:trPr>
          <w:cantSplit/>
        </w:trPr>
        <w:tc>
          <w:tcPr>
            <w:tcW w:w="2501" w:type="pct"/>
          </w:tcPr>
          <w:p w14:paraId="603C701E" w14:textId="77777777" w:rsidR="0062175F" w:rsidRPr="0062175F" w:rsidRDefault="0062175F" w:rsidP="0082037A">
            <w:pPr>
              <w:pStyle w:val="11"/>
              <w:rPr>
                <w:rStyle w:val="a8"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 xml:space="preserve">Проверка на соответствие требованиям к идентификационному модулю подписчика (SIM-микросхеме) </w:t>
            </w:r>
          </w:p>
        </w:tc>
        <w:tc>
          <w:tcPr>
            <w:tcW w:w="625" w:type="pct"/>
            <w:vAlign w:val="center"/>
          </w:tcPr>
          <w:p w14:paraId="603C701F" w14:textId="3F11B140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1.3.1</w:t>
            </w:r>
            <w:r w:rsidR="0082037A">
              <w:rPr>
                <w:rStyle w:val="a8"/>
                <w:color w:val="auto"/>
                <w:sz w:val="24"/>
                <w:u w:val="none"/>
              </w:rPr>
              <w:t>3</w:t>
            </w:r>
          </w:p>
        </w:tc>
        <w:tc>
          <w:tcPr>
            <w:tcW w:w="625" w:type="pct"/>
            <w:vAlign w:val="center"/>
          </w:tcPr>
          <w:p w14:paraId="603C7020" w14:textId="52A6B436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6</w:t>
            </w:r>
          </w:p>
        </w:tc>
        <w:tc>
          <w:tcPr>
            <w:tcW w:w="625" w:type="pct"/>
            <w:vAlign w:val="center"/>
          </w:tcPr>
          <w:p w14:paraId="603C7021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22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29" w14:textId="77777777" w:rsidTr="0082037A">
        <w:trPr>
          <w:cantSplit/>
        </w:trPr>
        <w:tc>
          <w:tcPr>
            <w:tcW w:w="2501" w:type="pct"/>
          </w:tcPr>
          <w:p w14:paraId="603C7024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воздействие температуры хранения</w:t>
            </w:r>
          </w:p>
        </w:tc>
        <w:tc>
          <w:tcPr>
            <w:tcW w:w="625" w:type="pct"/>
            <w:vAlign w:val="center"/>
          </w:tcPr>
          <w:p w14:paraId="603C7025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1.4.1</w:t>
            </w:r>
          </w:p>
        </w:tc>
        <w:tc>
          <w:tcPr>
            <w:tcW w:w="625" w:type="pct"/>
            <w:vAlign w:val="center"/>
          </w:tcPr>
          <w:p w14:paraId="603C7026" w14:textId="1957E88C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.1</w:t>
            </w:r>
          </w:p>
        </w:tc>
        <w:tc>
          <w:tcPr>
            <w:tcW w:w="625" w:type="pct"/>
            <w:vAlign w:val="center"/>
          </w:tcPr>
          <w:p w14:paraId="603C7027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28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2F" w14:textId="77777777" w:rsidTr="0082037A">
        <w:trPr>
          <w:cantSplit/>
        </w:trPr>
        <w:tc>
          <w:tcPr>
            <w:tcW w:w="2501" w:type="pct"/>
          </w:tcPr>
          <w:p w14:paraId="603C702A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Испытание на воздействие пониженной температуры окружающей среды</w:t>
            </w:r>
          </w:p>
        </w:tc>
        <w:tc>
          <w:tcPr>
            <w:tcW w:w="625" w:type="pct"/>
            <w:vMerge w:val="restart"/>
            <w:vAlign w:val="center"/>
          </w:tcPr>
          <w:p w14:paraId="603C702B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1.4.2</w:t>
            </w:r>
          </w:p>
        </w:tc>
        <w:tc>
          <w:tcPr>
            <w:tcW w:w="625" w:type="pct"/>
            <w:vAlign w:val="center"/>
          </w:tcPr>
          <w:p w14:paraId="603C702C" w14:textId="5A321604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.2</w:t>
            </w:r>
          </w:p>
        </w:tc>
        <w:tc>
          <w:tcPr>
            <w:tcW w:w="625" w:type="pct"/>
            <w:vAlign w:val="center"/>
          </w:tcPr>
          <w:p w14:paraId="603C702D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2E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35" w14:textId="77777777" w:rsidTr="0082037A">
        <w:trPr>
          <w:cantSplit/>
        </w:trPr>
        <w:tc>
          <w:tcPr>
            <w:tcW w:w="2501" w:type="pct"/>
          </w:tcPr>
          <w:p w14:paraId="603C7030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Испытание на воздействие повышенной температуры окружающей среды</w:t>
            </w:r>
          </w:p>
        </w:tc>
        <w:tc>
          <w:tcPr>
            <w:tcW w:w="625" w:type="pct"/>
            <w:vMerge/>
            <w:vAlign w:val="center"/>
          </w:tcPr>
          <w:p w14:paraId="603C7031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</w:p>
        </w:tc>
        <w:tc>
          <w:tcPr>
            <w:tcW w:w="625" w:type="pct"/>
            <w:vAlign w:val="center"/>
          </w:tcPr>
          <w:p w14:paraId="603C7032" w14:textId="291810BB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.3</w:t>
            </w:r>
          </w:p>
        </w:tc>
        <w:tc>
          <w:tcPr>
            <w:tcW w:w="625" w:type="pct"/>
            <w:vAlign w:val="center"/>
          </w:tcPr>
          <w:p w14:paraId="603C7033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34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3B" w14:textId="77777777" w:rsidTr="0082037A">
        <w:trPr>
          <w:cantSplit/>
        </w:trPr>
        <w:tc>
          <w:tcPr>
            <w:tcW w:w="2501" w:type="pct"/>
          </w:tcPr>
          <w:p w14:paraId="603C7036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 xml:space="preserve">Испытание на прочность при </w:t>
            </w:r>
            <w:r w:rsidR="004551E2" w:rsidRPr="00CF54FC">
              <w:t>воздействи</w:t>
            </w:r>
            <w:r w:rsidR="004551E2">
              <w:t xml:space="preserve">и </w:t>
            </w:r>
            <w:r w:rsidR="004551E2" w:rsidRPr="00CF54FC">
              <w:t>тем</w:t>
            </w:r>
            <w:r w:rsidR="004551E2" w:rsidRPr="00CF54FC">
              <w:softHyphen/>
              <w:t>пературных циклов</w:t>
            </w:r>
          </w:p>
        </w:tc>
        <w:tc>
          <w:tcPr>
            <w:tcW w:w="625" w:type="pct"/>
            <w:vAlign w:val="center"/>
          </w:tcPr>
          <w:p w14:paraId="603C7037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1.4.3</w:t>
            </w:r>
          </w:p>
        </w:tc>
        <w:tc>
          <w:tcPr>
            <w:tcW w:w="625" w:type="pct"/>
            <w:vAlign w:val="center"/>
          </w:tcPr>
          <w:p w14:paraId="603C7038" w14:textId="7E8AB65C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.4</w:t>
            </w:r>
          </w:p>
        </w:tc>
        <w:tc>
          <w:tcPr>
            <w:tcW w:w="625" w:type="pct"/>
            <w:vAlign w:val="center"/>
          </w:tcPr>
          <w:p w14:paraId="603C7039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3A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41" w14:textId="77777777" w:rsidTr="0082037A">
        <w:trPr>
          <w:cantSplit/>
        </w:trPr>
        <w:tc>
          <w:tcPr>
            <w:tcW w:w="2501" w:type="pct"/>
          </w:tcPr>
          <w:p w14:paraId="603C703C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 xml:space="preserve">Проверка на </w:t>
            </w:r>
            <w:r w:rsidR="004551E2">
              <w:rPr>
                <w:rStyle w:val="a8"/>
                <w:noProof/>
                <w:color w:val="auto"/>
                <w:u w:val="none"/>
              </w:rPr>
              <w:t>влагостойкость</w:t>
            </w:r>
          </w:p>
        </w:tc>
        <w:tc>
          <w:tcPr>
            <w:tcW w:w="625" w:type="pct"/>
            <w:vAlign w:val="center"/>
          </w:tcPr>
          <w:p w14:paraId="603C703D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1.4.4</w:t>
            </w:r>
          </w:p>
        </w:tc>
        <w:tc>
          <w:tcPr>
            <w:tcW w:w="625" w:type="pct"/>
            <w:vAlign w:val="center"/>
          </w:tcPr>
          <w:p w14:paraId="603C703E" w14:textId="7D07DF55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.5</w:t>
            </w:r>
          </w:p>
        </w:tc>
        <w:tc>
          <w:tcPr>
            <w:tcW w:w="625" w:type="pct"/>
            <w:vAlign w:val="center"/>
          </w:tcPr>
          <w:p w14:paraId="603C703F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40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47" w14:textId="77777777" w:rsidTr="0082037A">
        <w:trPr>
          <w:cantSplit/>
        </w:trPr>
        <w:tc>
          <w:tcPr>
            <w:tcW w:w="2501" w:type="pct"/>
          </w:tcPr>
          <w:p w14:paraId="603C7042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для оценки степени защиты УСВ от проникновения посторонних предметов по ГОСТ 14254</w:t>
            </w:r>
          </w:p>
        </w:tc>
        <w:tc>
          <w:tcPr>
            <w:tcW w:w="625" w:type="pct"/>
            <w:vMerge w:val="restart"/>
            <w:vAlign w:val="center"/>
          </w:tcPr>
          <w:p w14:paraId="603C7043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1.4.5</w:t>
            </w:r>
          </w:p>
        </w:tc>
        <w:tc>
          <w:tcPr>
            <w:tcW w:w="625" w:type="pct"/>
            <w:vAlign w:val="center"/>
          </w:tcPr>
          <w:p w14:paraId="603C7044" w14:textId="1F183086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.6</w:t>
            </w:r>
          </w:p>
        </w:tc>
        <w:tc>
          <w:tcPr>
            <w:tcW w:w="625" w:type="pct"/>
            <w:vAlign w:val="center"/>
          </w:tcPr>
          <w:p w14:paraId="603C7045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46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4D" w14:textId="77777777" w:rsidTr="0082037A">
        <w:trPr>
          <w:cantSplit/>
        </w:trPr>
        <w:tc>
          <w:tcPr>
            <w:tcW w:w="2501" w:type="pct"/>
          </w:tcPr>
          <w:p w14:paraId="603C7048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воздействие воды для оценки степени защиты по ГОСТ 14254</w:t>
            </w:r>
          </w:p>
        </w:tc>
        <w:tc>
          <w:tcPr>
            <w:tcW w:w="625" w:type="pct"/>
            <w:vMerge/>
            <w:vAlign w:val="center"/>
          </w:tcPr>
          <w:p w14:paraId="603C7049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</w:p>
        </w:tc>
        <w:tc>
          <w:tcPr>
            <w:tcW w:w="625" w:type="pct"/>
            <w:vAlign w:val="center"/>
          </w:tcPr>
          <w:p w14:paraId="603C704A" w14:textId="04641D91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7</w:t>
            </w: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.7</w:t>
            </w:r>
          </w:p>
        </w:tc>
        <w:tc>
          <w:tcPr>
            <w:tcW w:w="625" w:type="pct"/>
            <w:vAlign w:val="center"/>
          </w:tcPr>
          <w:p w14:paraId="603C704B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4C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53" w14:textId="77777777" w:rsidTr="0082037A">
        <w:trPr>
          <w:cantSplit/>
        </w:trPr>
        <w:tc>
          <w:tcPr>
            <w:tcW w:w="2501" w:type="pct"/>
          </w:tcPr>
          <w:p w14:paraId="603C704E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по устойчивости к механическим воздействиям</w:t>
            </w:r>
          </w:p>
        </w:tc>
        <w:tc>
          <w:tcPr>
            <w:tcW w:w="625" w:type="pct"/>
            <w:vAlign w:val="center"/>
          </w:tcPr>
          <w:p w14:paraId="603C704F" w14:textId="77777777" w:rsidR="0062175F" w:rsidRPr="0062175F" w:rsidRDefault="0062175F" w:rsidP="0082037A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1.5.1</w:t>
            </w:r>
          </w:p>
        </w:tc>
        <w:tc>
          <w:tcPr>
            <w:tcW w:w="625" w:type="pct"/>
            <w:vAlign w:val="center"/>
          </w:tcPr>
          <w:p w14:paraId="603C7050" w14:textId="484EE547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4.1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8</w:t>
            </w:r>
          </w:p>
        </w:tc>
        <w:tc>
          <w:tcPr>
            <w:tcW w:w="625" w:type="pct"/>
            <w:vAlign w:val="center"/>
          </w:tcPr>
          <w:p w14:paraId="603C7051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52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59" w14:textId="77777777" w:rsidTr="0082037A">
        <w:trPr>
          <w:cantSplit/>
        </w:trPr>
        <w:tc>
          <w:tcPr>
            <w:tcW w:w="2501" w:type="pct"/>
          </w:tcPr>
          <w:p w14:paraId="603C7054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 xml:space="preserve">Проверка на соответствие требованиям по электромагнитной совместимости (ЭМС) </w:t>
            </w:r>
          </w:p>
        </w:tc>
        <w:tc>
          <w:tcPr>
            <w:tcW w:w="625" w:type="pct"/>
            <w:vAlign w:val="center"/>
          </w:tcPr>
          <w:p w14:paraId="603C7055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1.6</w:t>
            </w:r>
          </w:p>
        </w:tc>
        <w:tc>
          <w:tcPr>
            <w:tcW w:w="625" w:type="pct"/>
            <w:vAlign w:val="center"/>
          </w:tcPr>
          <w:p w14:paraId="603C7056" w14:textId="3D0708AF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19</w:t>
            </w:r>
          </w:p>
        </w:tc>
        <w:tc>
          <w:tcPr>
            <w:tcW w:w="625" w:type="pct"/>
            <w:vAlign w:val="center"/>
          </w:tcPr>
          <w:p w14:paraId="603C7057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vAlign w:val="center"/>
          </w:tcPr>
          <w:p w14:paraId="603C7058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5F" w14:textId="77777777" w:rsidTr="00C27164">
        <w:trPr>
          <w:cantSplit/>
        </w:trPr>
        <w:tc>
          <w:tcPr>
            <w:tcW w:w="2501" w:type="pct"/>
            <w:tcBorders>
              <w:bottom w:val="single" w:sz="4" w:space="0" w:color="auto"/>
            </w:tcBorders>
          </w:tcPr>
          <w:p w14:paraId="603C705A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надежности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603C705B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1.7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603C705C" w14:textId="5C58390D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4.2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0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603C705D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603C705E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65" w14:textId="77777777" w:rsidTr="00C27164">
        <w:trPr>
          <w:cantSplit/>
        </w:trPr>
        <w:tc>
          <w:tcPr>
            <w:tcW w:w="2501" w:type="pct"/>
            <w:tcBorders>
              <w:bottom w:val="nil"/>
            </w:tcBorders>
          </w:tcPr>
          <w:p w14:paraId="603C7060" w14:textId="77777777" w:rsidR="0062175F" w:rsidRPr="0062175F" w:rsidRDefault="0062175F" w:rsidP="0082037A">
            <w:pPr>
              <w:pStyle w:val="11"/>
              <w:rPr>
                <w:rStyle w:val="a8"/>
                <w:noProof/>
                <w:color w:val="auto"/>
                <w:u w:val="none"/>
              </w:rPr>
            </w:pPr>
            <w:r w:rsidRPr="0062175F">
              <w:rPr>
                <w:rStyle w:val="a8"/>
                <w:noProof/>
                <w:color w:val="auto"/>
                <w:u w:val="none"/>
              </w:rPr>
              <w:t>Проверка на соответствие требованиям к упаковке</w:t>
            </w:r>
          </w:p>
        </w:tc>
        <w:tc>
          <w:tcPr>
            <w:tcW w:w="625" w:type="pct"/>
            <w:tcBorders>
              <w:bottom w:val="nil"/>
            </w:tcBorders>
            <w:vAlign w:val="center"/>
          </w:tcPr>
          <w:p w14:paraId="603C7061" w14:textId="77777777" w:rsidR="0062175F" w:rsidRPr="0062175F" w:rsidRDefault="0062175F" w:rsidP="0082037A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color w:val="auto"/>
                <w:sz w:val="24"/>
                <w:u w:val="none"/>
              </w:rPr>
              <w:t>1.</w:t>
            </w:r>
            <w:r w:rsidR="00F42737">
              <w:rPr>
                <w:rStyle w:val="a8"/>
                <w:color w:val="auto"/>
                <w:sz w:val="24"/>
                <w:u w:val="none"/>
              </w:rPr>
              <w:t>9</w:t>
            </w:r>
          </w:p>
        </w:tc>
        <w:tc>
          <w:tcPr>
            <w:tcW w:w="625" w:type="pct"/>
            <w:tcBorders>
              <w:bottom w:val="nil"/>
            </w:tcBorders>
            <w:vAlign w:val="center"/>
          </w:tcPr>
          <w:p w14:paraId="603C7062" w14:textId="612FAA45" w:rsidR="0062175F" w:rsidRPr="0062175F" w:rsidRDefault="0062175F" w:rsidP="00C96AD8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62175F">
              <w:rPr>
                <w:rStyle w:val="a8"/>
                <w:noProof/>
                <w:color w:val="auto"/>
                <w:sz w:val="24"/>
                <w:u w:val="none"/>
              </w:rPr>
              <w:t>4.2</w:t>
            </w:r>
            <w:r w:rsidR="00C96AD8">
              <w:rPr>
                <w:rStyle w:val="a8"/>
                <w:noProof/>
                <w:color w:val="auto"/>
                <w:sz w:val="24"/>
                <w:u w:val="none"/>
              </w:rPr>
              <w:t>1</w:t>
            </w:r>
          </w:p>
        </w:tc>
        <w:tc>
          <w:tcPr>
            <w:tcW w:w="625" w:type="pct"/>
            <w:tcBorders>
              <w:bottom w:val="nil"/>
            </w:tcBorders>
            <w:vAlign w:val="center"/>
          </w:tcPr>
          <w:p w14:paraId="603C7063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‒</w:t>
            </w:r>
          </w:p>
        </w:tc>
        <w:tc>
          <w:tcPr>
            <w:tcW w:w="625" w:type="pct"/>
            <w:tcBorders>
              <w:bottom w:val="nil"/>
            </w:tcBorders>
            <w:vAlign w:val="center"/>
          </w:tcPr>
          <w:p w14:paraId="603C7064" w14:textId="77777777" w:rsidR="0062175F" w:rsidRPr="0062175F" w:rsidRDefault="0062175F" w:rsidP="0082037A">
            <w:pPr>
              <w:jc w:val="center"/>
              <w:rPr>
                <w:sz w:val="24"/>
              </w:rPr>
            </w:pPr>
            <w:r w:rsidRPr="0062175F">
              <w:rPr>
                <w:sz w:val="24"/>
              </w:rPr>
              <w:t>+</w:t>
            </w:r>
          </w:p>
        </w:tc>
      </w:tr>
      <w:tr w:rsidR="0062175F" w:rsidRPr="0062175F" w14:paraId="603C706B" w14:textId="77777777" w:rsidTr="00C27164">
        <w:trPr>
          <w:cantSplit/>
        </w:trPr>
        <w:tc>
          <w:tcPr>
            <w:tcW w:w="5000" w:type="pct"/>
            <w:gridSpan w:val="5"/>
            <w:tcBorders>
              <w:top w:val="nil"/>
            </w:tcBorders>
          </w:tcPr>
          <w:p w14:paraId="603C7066" w14:textId="77777777" w:rsidR="0062175F" w:rsidRPr="0062175F" w:rsidRDefault="0062175F" w:rsidP="00F42737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62175F">
              <w:rPr>
                <w:sz w:val="24"/>
              </w:rPr>
              <w:t>________________</w:t>
            </w:r>
          </w:p>
          <w:p w14:paraId="603C7067" w14:textId="77777777" w:rsidR="0062175F" w:rsidRPr="0062175F" w:rsidRDefault="0062175F" w:rsidP="00F42737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62175F">
              <w:rPr>
                <w:sz w:val="24"/>
              </w:rPr>
              <w:t>Примечания</w:t>
            </w:r>
          </w:p>
          <w:p w14:paraId="603C7068" w14:textId="77777777" w:rsidR="0062175F" w:rsidRPr="0062175F" w:rsidRDefault="0062175F" w:rsidP="00F42737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62175F">
              <w:rPr>
                <w:sz w:val="24"/>
              </w:rPr>
              <w:t>1 Знак «+» означает, что испытания проводить, знак «</w:t>
            </w:r>
            <w:r w:rsidRPr="0062175F">
              <w:rPr>
                <w:sz w:val="24"/>
              </w:rPr>
              <w:sym w:font="Symbol" w:char="F02D"/>
            </w:r>
            <w:r w:rsidRPr="0062175F">
              <w:rPr>
                <w:sz w:val="24"/>
              </w:rPr>
              <w:t>» – испытания не проводить.</w:t>
            </w:r>
          </w:p>
          <w:p w14:paraId="603C7069" w14:textId="77777777" w:rsidR="0062175F" w:rsidRPr="0062175F" w:rsidRDefault="0062175F" w:rsidP="00F42737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62175F">
              <w:rPr>
                <w:sz w:val="24"/>
              </w:rPr>
              <w:t>2 Последовательность испытаний может быть изменена по усмотрению изготовителя.</w:t>
            </w:r>
          </w:p>
          <w:p w14:paraId="603C706A" w14:textId="77777777" w:rsidR="0062175F" w:rsidRPr="0062175F" w:rsidRDefault="0062175F" w:rsidP="00F42737">
            <w:pPr>
              <w:ind w:firstLine="709"/>
              <w:jc w:val="both"/>
              <w:rPr>
                <w:sz w:val="24"/>
              </w:rPr>
            </w:pPr>
            <w:r w:rsidRPr="0062175F">
              <w:rPr>
                <w:sz w:val="24"/>
              </w:rPr>
              <w:t>3 Допускается совмещать отдельные виды испытаний.</w:t>
            </w:r>
          </w:p>
        </w:tc>
      </w:tr>
    </w:tbl>
    <w:p w14:paraId="603C706C" w14:textId="77777777" w:rsidR="00735BFD" w:rsidRPr="00CF54FC" w:rsidRDefault="00735BFD" w:rsidP="00585799">
      <w:pPr>
        <w:pStyle w:val="af8"/>
        <w:widowControl w:val="0"/>
        <w:tabs>
          <w:tab w:val="left" w:pos="1134"/>
        </w:tabs>
        <w:ind w:left="0" w:firstLine="709"/>
        <w:jc w:val="both"/>
        <w:rPr>
          <w:bCs/>
          <w:color w:val="000000" w:themeColor="text1"/>
          <w:sz w:val="24"/>
        </w:rPr>
      </w:pPr>
    </w:p>
    <w:p w14:paraId="603C706D" w14:textId="77777777" w:rsidR="00735BFD" w:rsidRPr="00CF54FC" w:rsidRDefault="00735BFD" w:rsidP="00585799">
      <w:pPr>
        <w:pStyle w:val="af8"/>
        <w:widowControl w:val="0"/>
        <w:numPr>
          <w:ilvl w:val="0"/>
          <w:numId w:val="53"/>
        </w:numPr>
        <w:tabs>
          <w:tab w:val="left" w:pos="1134"/>
        </w:tabs>
        <w:jc w:val="both"/>
        <w:rPr>
          <w:bCs/>
          <w:color w:val="000000" w:themeColor="text1"/>
          <w:sz w:val="24"/>
        </w:rPr>
      </w:pPr>
      <w:r w:rsidRPr="00CF54FC">
        <w:rPr>
          <w:bCs/>
          <w:color w:val="000000" w:themeColor="text1"/>
          <w:sz w:val="24"/>
        </w:rPr>
        <w:t>Типовые испытания проводятся по отдельной согласованной программе испыт</w:t>
      </w:r>
      <w:r w:rsidRPr="00CF54FC">
        <w:rPr>
          <w:bCs/>
          <w:color w:val="000000" w:themeColor="text1"/>
          <w:sz w:val="24"/>
        </w:rPr>
        <w:t>а</w:t>
      </w:r>
      <w:r w:rsidRPr="00CF54FC">
        <w:rPr>
          <w:bCs/>
          <w:color w:val="000000" w:themeColor="text1"/>
          <w:sz w:val="24"/>
        </w:rPr>
        <w:lastRenderedPageBreak/>
        <w:t>ний.</w:t>
      </w:r>
    </w:p>
    <w:p w14:paraId="603C706E" w14:textId="77777777" w:rsidR="00735BFD" w:rsidRPr="00CF54FC" w:rsidRDefault="00735BFD" w:rsidP="00A62CF9">
      <w:pPr>
        <w:pStyle w:val="13"/>
      </w:pPr>
      <w:bookmarkStart w:id="225" w:name="_Toc432485696"/>
    </w:p>
    <w:p w14:paraId="603C706F" w14:textId="157530D2" w:rsidR="00735BFD" w:rsidRPr="0033422C" w:rsidRDefault="00735BFD" w:rsidP="00A62CF9">
      <w:pPr>
        <w:pStyle w:val="13"/>
      </w:pPr>
      <w:bookmarkStart w:id="226" w:name="_Toc492015466"/>
      <w:bookmarkStart w:id="227" w:name="_Toc106702590"/>
      <w:r w:rsidRPr="0033422C">
        <w:t>3.2 Приемосдаточные испытания</w:t>
      </w:r>
      <w:bookmarkEnd w:id="225"/>
      <w:bookmarkEnd w:id="226"/>
      <w:bookmarkEnd w:id="227"/>
    </w:p>
    <w:p w14:paraId="603C7070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71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>3.2.1 Приемосдаточные испытания проводятся изготовителем.</w:t>
      </w:r>
    </w:p>
    <w:p w14:paraId="603C7072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>3.2.2 Приемосдаточным испытаниям должны быть подвергнуты 100 % выпускаемых изделий.</w:t>
      </w:r>
    </w:p>
    <w:p w14:paraId="603C7073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>3.2.3 Результаты испытаний по каждому пункту проверок фиксируются в акте при</w:t>
      </w:r>
      <w:r w:rsidRPr="0033422C">
        <w:rPr>
          <w:color w:val="000000" w:themeColor="text1"/>
          <w:sz w:val="24"/>
        </w:rPr>
        <w:t>е</w:t>
      </w:r>
      <w:r w:rsidRPr="0033422C">
        <w:rPr>
          <w:color w:val="000000" w:themeColor="text1"/>
          <w:sz w:val="24"/>
        </w:rPr>
        <w:t>мосдаточных испытаний по форме, принятой у изготовителя. Решение о соответствии изд</w:t>
      </w:r>
      <w:r w:rsidRPr="0033422C">
        <w:rPr>
          <w:color w:val="000000" w:themeColor="text1"/>
          <w:sz w:val="24"/>
        </w:rPr>
        <w:t>е</w:t>
      </w:r>
      <w:r w:rsidRPr="0033422C">
        <w:rPr>
          <w:color w:val="000000" w:themeColor="text1"/>
          <w:sz w:val="24"/>
        </w:rPr>
        <w:t>лий требованиям настоящих ТУ принимается по результатам испытаний.</w:t>
      </w:r>
    </w:p>
    <w:p w14:paraId="603C7074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 xml:space="preserve">3.2.4 </w:t>
      </w:r>
      <w:r w:rsidR="00B94B08" w:rsidRPr="0033422C">
        <w:rPr>
          <w:color w:val="000000" w:themeColor="text1"/>
          <w:sz w:val="24"/>
        </w:rPr>
        <w:t xml:space="preserve">УВ </w:t>
      </w:r>
      <w:r w:rsidR="001A41F3" w:rsidRPr="0033422C">
        <w:rPr>
          <w:color w:val="000000" w:themeColor="text1"/>
          <w:sz w:val="24"/>
        </w:rPr>
        <w:t>ЭОС, не</w:t>
      </w:r>
      <w:r w:rsidRPr="0033422C">
        <w:rPr>
          <w:color w:val="000000" w:themeColor="text1"/>
          <w:sz w:val="24"/>
        </w:rPr>
        <w:t xml:space="preserve"> прошедшие испытания, бракуют и возвращают в производство для устранения дефектов. При обнаружении дефектов ОТК должен приостановить испытания до выявления причин брака и устранения их.</w:t>
      </w:r>
    </w:p>
    <w:p w14:paraId="603C7075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 xml:space="preserve">3.2.5 После устранения дефектов </w:t>
      </w:r>
      <w:r w:rsidR="003942B6" w:rsidRPr="0033422C">
        <w:rPr>
          <w:color w:val="000000" w:themeColor="text1"/>
          <w:sz w:val="24"/>
        </w:rPr>
        <w:t xml:space="preserve">УВ </w:t>
      </w:r>
      <w:r w:rsidR="0070530A" w:rsidRPr="0033422C">
        <w:rPr>
          <w:color w:val="000000" w:themeColor="text1"/>
          <w:sz w:val="24"/>
        </w:rPr>
        <w:t>ЭОС повторно</w:t>
      </w:r>
      <w:r w:rsidRPr="0033422C">
        <w:rPr>
          <w:color w:val="000000" w:themeColor="text1"/>
          <w:sz w:val="24"/>
        </w:rPr>
        <w:t xml:space="preserve"> подвергается приемосдаточным испытаниям.</w:t>
      </w:r>
    </w:p>
    <w:p w14:paraId="603C7076" w14:textId="77777777" w:rsidR="00735BFD" w:rsidRPr="0033422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>3.2.6 В акте приемосдаточных испытаний приводятся результаты анализа причины дефекта, отметка об операции его устранения и ставится гриф «Повторно».</w:t>
      </w:r>
    </w:p>
    <w:p w14:paraId="603C7077" w14:textId="77777777" w:rsidR="00735BFD" w:rsidRPr="00CF54FC" w:rsidRDefault="00735BFD" w:rsidP="00585799">
      <w:pPr>
        <w:widowControl w:val="0"/>
        <w:tabs>
          <w:tab w:val="left" w:pos="284"/>
        </w:tabs>
        <w:ind w:firstLine="709"/>
        <w:jc w:val="both"/>
        <w:rPr>
          <w:color w:val="000000" w:themeColor="text1"/>
          <w:sz w:val="24"/>
        </w:rPr>
      </w:pPr>
      <w:r w:rsidRPr="0033422C">
        <w:rPr>
          <w:color w:val="000000" w:themeColor="text1"/>
          <w:sz w:val="24"/>
        </w:rPr>
        <w:t>3.2.7 Если повторные испытания дали отрицательный результат, решение о дальне</w:t>
      </w:r>
      <w:r w:rsidRPr="0033422C">
        <w:rPr>
          <w:color w:val="000000" w:themeColor="text1"/>
          <w:sz w:val="24"/>
        </w:rPr>
        <w:t>й</w:t>
      </w:r>
      <w:r w:rsidRPr="0033422C">
        <w:rPr>
          <w:color w:val="000000" w:themeColor="text1"/>
          <w:sz w:val="24"/>
        </w:rPr>
        <w:t xml:space="preserve">ших работах и испытаниях данного </w:t>
      </w:r>
      <w:r w:rsidR="003942B6" w:rsidRPr="0033422C">
        <w:rPr>
          <w:color w:val="000000" w:themeColor="text1"/>
          <w:sz w:val="24"/>
        </w:rPr>
        <w:t xml:space="preserve">УВ </w:t>
      </w:r>
      <w:r w:rsidR="0070530A" w:rsidRPr="0033422C">
        <w:rPr>
          <w:color w:val="000000" w:themeColor="text1"/>
          <w:sz w:val="24"/>
        </w:rPr>
        <w:t>ЭОС принимает</w:t>
      </w:r>
      <w:r w:rsidRPr="0033422C">
        <w:rPr>
          <w:color w:val="000000" w:themeColor="text1"/>
          <w:sz w:val="24"/>
        </w:rPr>
        <w:t xml:space="preserve"> изготовитель или утвержденная к</w:t>
      </w:r>
      <w:r w:rsidRPr="0033422C">
        <w:rPr>
          <w:color w:val="000000" w:themeColor="text1"/>
          <w:sz w:val="24"/>
        </w:rPr>
        <w:t>о</w:t>
      </w:r>
      <w:r w:rsidRPr="0033422C">
        <w:rPr>
          <w:color w:val="000000" w:themeColor="text1"/>
          <w:sz w:val="24"/>
        </w:rPr>
        <w:t>миссия.</w:t>
      </w:r>
    </w:p>
    <w:p w14:paraId="603C7078" w14:textId="77777777" w:rsidR="00735BFD" w:rsidRPr="00CF54F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79" w14:textId="77777777" w:rsidR="00735BFD" w:rsidRPr="001D2CB4" w:rsidRDefault="00735BFD" w:rsidP="00A62CF9">
      <w:pPr>
        <w:pStyle w:val="13"/>
      </w:pPr>
      <w:bookmarkStart w:id="228" w:name="_Toc432485697"/>
      <w:bookmarkStart w:id="229" w:name="_Toc492015467"/>
      <w:bookmarkStart w:id="230" w:name="_Toc106702591"/>
      <w:r w:rsidRPr="001D2CB4">
        <w:t>3.3 Периодические испытания</w:t>
      </w:r>
      <w:bookmarkEnd w:id="228"/>
      <w:bookmarkEnd w:id="229"/>
      <w:bookmarkEnd w:id="230"/>
    </w:p>
    <w:p w14:paraId="603C707A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7B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3.3.1 Периодические испытания должны проводиться раз в год в соответствии с гр</w:t>
      </w:r>
      <w:r w:rsidRPr="001D2CB4">
        <w:rPr>
          <w:color w:val="000000" w:themeColor="text1"/>
          <w:sz w:val="24"/>
        </w:rPr>
        <w:t>а</w:t>
      </w:r>
      <w:r w:rsidRPr="001D2CB4">
        <w:rPr>
          <w:color w:val="000000" w:themeColor="text1"/>
          <w:sz w:val="24"/>
        </w:rPr>
        <w:t>фиком, утвержденным изготовителем.</w:t>
      </w:r>
    </w:p>
    <w:p w14:paraId="603C707C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Примечание – Допускается контрольные испытания на надежность проводить отдел</w:t>
      </w:r>
      <w:r w:rsidRPr="001D2CB4">
        <w:rPr>
          <w:color w:val="000000" w:themeColor="text1"/>
          <w:sz w:val="24"/>
        </w:rPr>
        <w:t>ь</w:t>
      </w:r>
      <w:r w:rsidRPr="001D2CB4">
        <w:rPr>
          <w:color w:val="000000" w:themeColor="text1"/>
          <w:sz w:val="24"/>
        </w:rPr>
        <w:t>но от периодических испытаний.</w:t>
      </w:r>
    </w:p>
    <w:p w14:paraId="603C707D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3.3.2 Отбор изделий для периодических испытаний проводится со склада готовой продукции методом отбора с применением случайных чисел согласно ГОСТ 18321.</w:t>
      </w:r>
    </w:p>
    <w:p w14:paraId="603C707E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3.3.3 Результаты периодических испытаний считают положительными, если предъя</w:t>
      </w:r>
      <w:r w:rsidRPr="001D2CB4">
        <w:rPr>
          <w:color w:val="000000" w:themeColor="text1"/>
          <w:sz w:val="24"/>
        </w:rPr>
        <w:t>в</w:t>
      </w:r>
      <w:r w:rsidRPr="001D2CB4">
        <w:rPr>
          <w:color w:val="000000" w:themeColor="text1"/>
          <w:sz w:val="24"/>
        </w:rPr>
        <w:t>ленные к испытаниям изделия соответствуют требованиям ТУ.</w:t>
      </w:r>
    </w:p>
    <w:p w14:paraId="603C707F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 xml:space="preserve">3.3.4 Если при периодических испытаниях обнаруживается несоответствие </w:t>
      </w:r>
      <w:r w:rsidR="003942B6" w:rsidRPr="001D2CB4">
        <w:rPr>
          <w:color w:val="000000" w:themeColor="text1"/>
          <w:sz w:val="24"/>
        </w:rPr>
        <w:t xml:space="preserve">УВ </w:t>
      </w:r>
      <w:r w:rsidR="0070530A" w:rsidRPr="001D2CB4">
        <w:rPr>
          <w:color w:val="000000" w:themeColor="text1"/>
          <w:sz w:val="24"/>
        </w:rPr>
        <w:t>ЭОС требованиям</w:t>
      </w:r>
      <w:r w:rsidRPr="001D2CB4">
        <w:rPr>
          <w:color w:val="000000" w:themeColor="text1"/>
          <w:sz w:val="24"/>
        </w:rPr>
        <w:t xml:space="preserve"> настоящих ТУ, то приемка очередной партии приостанавливается до выявления причин возникших дефектов, их устранения и получения положительных результатов п</w:t>
      </w:r>
      <w:r w:rsidRPr="001D2CB4">
        <w:rPr>
          <w:color w:val="000000" w:themeColor="text1"/>
          <w:sz w:val="24"/>
        </w:rPr>
        <w:t>о</w:t>
      </w:r>
      <w:r w:rsidRPr="001D2CB4">
        <w:rPr>
          <w:color w:val="000000" w:themeColor="text1"/>
          <w:sz w:val="24"/>
        </w:rPr>
        <w:t>вторных испытаний.</w:t>
      </w:r>
    </w:p>
    <w:p w14:paraId="603C7080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 xml:space="preserve">3.3.5 Повторные испытания проводят на удвоенном количестве </w:t>
      </w:r>
      <w:r w:rsidR="003942B6" w:rsidRPr="001D2CB4">
        <w:rPr>
          <w:color w:val="000000" w:themeColor="text1"/>
          <w:sz w:val="24"/>
        </w:rPr>
        <w:t xml:space="preserve">УВ ЭОС </w:t>
      </w:r>
      <w:r w:rsidRPr="001D2CB4">
        <w:rPr>
          <w:color w:val="000000" w:themeColor="text1"/>
          <w:sz w:val="24"/>
        </w:rPr>
        <w:t>после пров</w:t>
      </w:r>
      <w:r w:rsidRPr="001D2CB4">
        <w:rPr>
          <w:color w:val="000000" w:themeColor="text1"/>
          <w:sz w:val="24"/>
        </w:rPr>
        <w:t>е</w:t>
      </w:r>
      <w:r w:rsidRPr="001D2CB4">
        <w:rPr>
          <w:color w:val="000000" w:themeColor="text1"/>
          <w:sz w:val="24"/>
        </w:rPr>
        <w:t>дения мероприятий по устранению дефектов и причин их вызывающих.</w:t>
      </w:r>
    </w:p>
    <w:p w14:paraId="603C7081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3.3.6 Испытания проводятся по тем пунктам ТУ, по которым были выявлены нед</w:t>
      </w:r>
      <w:r w:rsidRPr="001D2CB4">
        <w:rPr>
          <w:color w:val="000000" w:themeColor="text1"/>
          <w:sz w:val="24"/>
        </w:rPr>
        <w:t>о</w:t>
      </w:r>
      <w:r w:rsidRPr="001D2CB4">
        <w:rPr>
          <w:color w:val="000000" w:themeColor="text1"/>
          <w:sz w:val="24"/>
        </w:rPr>
        <w:t xml:space="preserve">статки. </w:t>
      </w:r>
    </w:p>
    <w:p w14:paraId="603C7082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3.3.7 При получении отрицательных результатов повторных периодических испыт</w:t>
      </w:r>
      <w:r w:rsidRPr="001D2CB4">
        <w:rPr>
          <w:color w:val="000000" w:themeColor="text1"/>
          <w:sz w:val="24"/>
        </w:rPr>
        <w:t>а</w:t>
      </w:r>
      <w:r w:rsidRPr="001D2CB4">
        <w:rPr>
          <w:color w:val="000000" w:themeColor="text1"/>
          <w:sz w:val="24"/>
        </w:rPr>
        <w:t xml:space="preserve">ний приемку </w:t>
      </w:r>
      <w:r w:rsidR="003942B6" w:rsidRPr="001D2CB4">
        <w:rPr>
          <w:color w:val="000000" w:themeColor="text1"/>
          <w:sz w:val="24"/>
        </w:rPr>
        <w:t xml:space="preserve">УВ ЭОС </w:t>
      </w:r>
      <w:r w:rsidRPr="001D2CB4">
        <w:rPr>
          <w:color w:val="000000" w:themeColor="text1"/>
          <w:sz w:val="24"/>
        </w:rPr>
        <w:t>прекращают. При этом изготовитель с привлечением, при необход</w:t>
      </w:r>
      <w:r w:rsidRPr="001D2CB4">
        <w:rPr>
          <w:color w:val="000000" w:themeColor="text1"/>
          <w:sz w:val="24"/>
        </w:rPr>
        <w:t>и</w:t>
      </w:r>
      <w:r w:rsidRPr="001D2CB4">
        <w:rPr>
          <w:color w:val="000000" w:themeColor="text1"/>
          <w:sz w:val="24"/>
        </w:rPr>
        <w:t>мости, основного потребителя на основании анализа выявленных дефектов принимает реш</w:t>
      </w:r>
      <w:r w:rsidRPr="001D2CB4">
        <w:rPr>
          <w:color w:val="000000" w:themeColor="text1"/>
          <w:sz w:val="24"/>
        </w:rPr>
        <w:t>е</w:t>
      </w:r>
      <w:r w:rsidRPr="001D2CB4">
        <w:rPr>
          <w:color w:val="000000" w:themeColor="text1"/>
          <w:sz w:val="24"/>
        </w:rPr>
        <w:t>ние о мерах по изготовленной за контролируемый период продукции, качество которой не подтверждено периодическими испытаниями.</w:t>
      </w:r>
    </w:p>
    <w:p w14:paraId="603C7083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3.3.8.При получении положительных результатов повторных периодических испыт</w:t>
      </w:r>
      <w:r w:rsidRPr="001D2CB4">
        <w:rPr>
          <w:color w:val="000000" w:themeColor="text1"/>
          <w:sz w:val="24"/>
        </w:rPr>
        <w:t>а</w:t>
      </w:r>
      <w:r w:rsidRPr="001D2CB4">
        <w:rPr>
          <w:color w:val="000000" w:themeColor="text1"/>
          <w:sz w:val="24"/>
        </w:rPr>
        <w:t xml:space="preserve">ний приемку </w:t>
      </w:r>
      <w:r w:rsidR="003942B6" w:rsidRPr="001D2CB4">
        <w:rPr>
          <w:color w:val="000000" w:themeColor="text1"/>
          <w:sz w:val="24"/>
        </w:rPr>
        <w:t xml:space="preserve">УВ ЭОС </w:t>
      </w:r>
      <w:r w:rsidRPr="001D2CB4">
        <w:rPr>
          <w:color w:val="000000" w:themeColor="text1"/>
          <w:sz w:val="24"/>
        </w:rPr>
        <w:t>возобновляют.</w:t>
      </w:r>
    </w:p>
    <w:p w14:paraId="603C7084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 xml:space="preserve">3.3.9 </w:t>
      </w:r>
      <w:r w:rsidR="00B94B08" w:rsidRPr="001D2CB4">
        <w:rPr>
          <w:color w:val="000000" w:themeColor="text1"/>
          <w:sz w:val="24"/>
        </w:rPr>
        <w:t xml:space="preserve">УВ </w:t>
      </w:r>
      <w:r w:rsidR="0070530A" w:rsidRPr="001D2CB4">
        <w:rPr>
          <w:color w:val="000000" w:themeColor="text1"/>
          <w:sz w:val="24"/>
        </w:rPr>
        <w:t>ЭОС, применявшиеся</w:t>
      </w:r>
      <w:r w:rsidRPr="001D2CB4">
        <w:rPr>
          <w:color w:val="000000" w:themeColor="text1"/>
          <w:sz w:val="24"/>
        </w:rPr>
        <w:t xml:space="preserve"> для периодических испытаний, подлежат списанию.</w:t>
      </w:r>
    </w:p>
    <w:p w14:paraId="603C7085" w14:textId="77777777" w:rsidR="00735BFD" w:rsidRPr="001D2CB4" w:rsidRDefault="00735BFD" w:rsidP="00585799">
      <w:pPr>
        <w:pStyle w:val="af1"/>
        <w:widowControl w:val="0"/>
        <w:spacing w:line="240" w:lineRule="auto"/>
        <w:ind w:left="0" w:right="0" w:firstLine="709"/>
        <w:jc w:val="both"/>
        <w:rPr>
          <w:color w:val="000000" w:themeColor="text1"/>
          <w:sz w:val="24"/>
          <w:szCs w:val="24"/>
          <w:lang w:val="ru-RU"/>
        </w:rPr>
      </w:pPr>
      <w:r w:rsidRPr="001D2CB4">
        <w:rPr>
          <w:color w:val="000000" w:themeColor="text1"/>
          <w:sz w:val="24"/>
          <w:szCs w:val="24"/>
          <w:lang w:val="ru-RU"/>
        </w:rPr>
        <w:t>3.3.10 Испытания на ЭМС в обязательном порядке проводятся в первый год поставок потребителю. Далее, допускается проведение указанных испытаний в составе периодических не реже одного раза в три года при условии подтверждения статистическими данными кач</w:t>
      </w:r>
      <w:r w:rsidRPr="001D2CB4">
        <w:rPr>
          <w:color w:val="000000" w:themeColor="text1"/>
          <w:sz w:val="24"/>
          <w:szCs w:val="24"/>
          <w:lang w:val="ru-RU"/>
        </w:rPr>
        <w:t>е</w:t>
      </w:r>
      <w:r w:rsidRPr="001D2CB4">
        <w:rPr>
          <w:color w:val="000000" w:themeColor="text1"/>
          <w:sz w:val="24"/>
          <w:szCs w:val="24"/>
          <w:lang w:val="ru-RU"/>
        </w:rPr>
        <w:lastRenderedPageBreak/>
        <w:t>ства продукции при поставке и в гарантийный период.</w:t>
      </w:r>
    </w:p>
    <w:p w14:paraId="603C7086" w14:textId="77777777" w:rsidR="00735BFD" w:rsidRPr="001D2CB4" w:rsidRDefault="00735BFD" w:rsidP="00585799">
      <w:pPr>
        <w:pStyle w:val="af1"/>
        <w:widowControl w:val="0"/>
        <w:spacing w:line="240" w:lineRule="auto"/>
        <w:ind w:left="0" w:right="0" w:firstLine="709"/>
        <w:jc w:val="both"/>
        <w:rPr>
          <w:color w:val="000000" w:themeColor="text1"/>
          <w:sz w:val="24"/>
          <w:szCs w:val="24"/>
          <w:lang w:val="ru-RU"/>
        </w:rPr>
      </w:pPr>
      <w:r w:rsidRPr="001D2CB4">
        <w:rPr>
          <w:color w:val="000000" w:themeColor="text1"/>
          <w:sz w:val="24"/>
          <w:szCs w:val="24"/>
          <w:lang w:val="ru-RU"/>
        </w:rPr>
        <w:t>3.3.11 Испытания на ЭМС проводятся на отдельно направляемых образцах в колич</w:t>
      </w:r>
      <w:r w:rsidRPr="001D2CB4">
        <w:rPr>
          <w:color w:val="000000" w:themeColor="text1"/>
          <w:sz w:val="24"/>
          <w:szCs w:val="24"/>
          <w:lang w:val="ru-RU"/>
        </w:rPr>
        <w:t>е</w:t>
      </w:r>
      <w:r w:rsidRPr="001D2CB4">
        <w:rPr>
          <w:color w:val="000000" w:themeColor="text1"/>
          <w:sz w:val="24"/>
          <w:szCs w:val="24"/>
          <w:lang w:val="ru-RU"/>
        </w:rPr>
        <w:t>стве 7 штук. Образцы после испытаний дальнейшей эксплуатации и испытаниям не подл</w:t>
      </w:r>
      <w:r w:rsidRPr="001D2CB4">
        <w:rPr>
          <w:color w:val="000000" w:themeColor="text1"/>
          <w:sz w:val="24"/>
          <w:szCs w:val="24"/>
          <w:lang w:val="ru-RU"/>
        </w:rPr>
        <w:t>е</w:t>
      </w:r>
      <w:r w:rsidRPr="001D2CB4">
        <w:rPr>
          <w:color w:val="000000" w:themeColor="text1"/>
          <w:sz w:val="24"/>
          <w:szCs w:val="24"/>
          <w:lang w:val="ru-RU"/>
        </w:rPr>
        <w:t>жат.</w:t>
      </w:r>
    </w:p>
    <w:p w14:paraId="603C7087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88" w14:textId="77777777" w:rsidR="00735BFD" w:rsidRPr="001D2CB4" w:rsidRDefault="00735BFD" w:rsidP="00A62CF9">
      <w:pPr>
        <w:pStyle w:val="13"/>
      </w:pPr>
      <w:bookmarkStart w:id="231" w:name="_Toc432485699"/>
      <w:bookmarkStart w:id="232" w:name="_Toc492015468"/>
      <w:bookmarkStart w:id="233" w:name="_Toc106702592"/>
      <w:r w:rsidRPr="001D2CB4">
        <w:t>3.4 Типовые испытания</w:t>
      </w:r>
      <w:bookmarkEnd w:id="231"/>
      <w:bookmarkEnd w:id="232"/>
      <w:bookmarkEnd w:id="233"/>
    </w:p>
    <w:p w14:paraId="603C7089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8A" w14:textId="77777777" w:rsidR="00735BFD" w:rsidRPr="001D2CB4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 xml:space="preserve">3.4.1 Типовые испытания проводятся при изменении конструкции, программного обеспечения, материалов, комплектующих изделий, технологии изготовления </w:t>
      </w:r>
      <w:r w:rsidR="00B94B08" w:rsidRPr="001D2CB4">
        <w:rPr>
          <w:color w:val="000000" w:themeColor="text1"/>
          <w:sz w:val="24"/>
        </w:rPr>
        <w:t>УВ ЭОС</w:t>
      </w:r>
      <w:r w:rsidRPr="001D2CB4">
        <w:rPr>
          <w:color w:val="000000" w:themeColor="text1"/>
          <w:sz w:val="24"/>
        </w:rPr>
        <w:t>, вл</w:t>
      </w:r>
      <w:r w:rsidRPr="001D2CB4">
        <w:rPr>
          <w:color w:val="000000" w:themeColor="text1"/>
          <w:sz w:val="24"/>
        </w:rPr>
        <w:t>и</w:t>
      </w:r>
      <w:r w:rsidRPr="001D2CB4">
        <w:rPr>
          <w:color w:val="000000" w:themeColor="text1"/>
          <w:sz w:val="24"/>
        </w:rPr>
        <w:t xml:space="preserve">яющих на </w:t>
      </w:r>
      <w:r w:rsidR="0070530A" w:rsidRPr="001D2CB4">
        <w:rPr>
          <w:color w:val="000000" w:themeColor="text1"/>
          <w:sz w:val="24"/>
        </w:rPr>
        <w:t>технические характеристики</w:t>
      </w:r>
      <w:r w:rsidRPr="001D2CB4">
        <w:rPr>
          <w:color w:val="000000" w:themeColor="text1"/>
          <w:sz w:val="24"/>
        </w:rPr>
        <w:t>, оговоренные в настоящих ТУ.</w:t>
      </w:r>
    </w:p>
    <w:p w14:paraId="603C708B" w14:textId="77777777" w:rsidR="00735BFD" w:rsidRPr="00CF54FC" w:rsidRDefault="00735BFD" w:rsidP="00585799">
      <w:pPr>
        <w:widowControl w:val="0"/>
        <w:ind w:firstLine="709"/>
        <w:jc w:val="both"/>
        <w:rPr>
          <w:color w:val="000000" w:themeColor="text1"/>
          <w:sz w:val="24"/>
        </w:rPr>
      </w:pPr>
      <w:r w:rsidRPr="001D2CB4">
        <w:rPr>
          <w:color w:val="000000" w:themeColor="text1"/>
          <w:sz w:val="24"/>
        </w:rPr>
        <w:t>3.</w:t>
      </w:r>
      <w:r w:rsidR="00D93579">
        <w:rPr>
          <w:color w:val="000000" w:themeColor="text1"/>
          <w:sz w:val="24"/>
        </w:rPr>
        <w:t>4</w:t>
      </w:r>
      <w:r w:rsidRPr="001D2CB4">
        <w:rPr>
          <w:color w:val="000000" w:themeColor="text1"/>
          <w:sz w:val="24"/>
        </w:rPr>
        <w:t>.2 Типовые испытания проводятся изготовителем по отдельным программе и мет</w:t>
      </w:r>
      <w:r w:rsidRPr="001D2CB4">
        <w:rPr>
          <w:color w:val="000000" w:themeColor="text1"/>
          <w:sz w:val="24"/>
        </w:rPr>
        <w:t>о</w:t>
      </w:r>
      <w:r w:rsidRPr="001D2CB4">
        <w:rPr>
          <w:color w:val="000000" w:themeColor="text1"/>
          <w:sz w:val="24"/>
        </w:rPr>
        <w:t>дике.</w:t>
      </w:r>
    </w:p>
    <w:p w14:paraId="603C708C" w14:textId="77777777" w:rsidR="00735BFD" w:rsidRPr="00CF54FC" w:rsidRDefault="00735BFD" w:rsidP="00735BFD">
      <w:pPr>
        <w:rPr>
          <w:b/>
          <w:sz w:val="24"/>
        </w:rPr>
      </w:pPr>
      <w:bookmarkStart w:id="234" w:name="_Toc432485701"/>
      <w:r w:rsidRPr="00CF54FC">
        <w:br w:type="page"/>
      </w:r>
    </w:p>
    <w:p w14:paraId="603C708D" w14:textId="77777777" w:rsidR="00735BFD" w:rsidRPr="00CF54FC" w:rsidRDefault="00735BFD" w:rsidP="00A62CF9">
      <w:pPr>
        <w:pStyle w:val="13"/>
      </w:pPr>
      <w:bookmarkStart w:id="235" w:name="_Toc492015469"/>
      <w:bookmarkStart w:id="236" w:name="_Toc106702593"/>
      <w:r w:rsidRPr="00CF54FC">
        <w:lastRenderedPageBreak/>
        <w:t>4 Методы испытаний</w:t>
      </w:r>
      <w:bookmarkEnd w:id="234"/>
      <w:bookmarkEnd w:id="235"/>
      <w:bookmarkEnd w:id="236"/>
    </w:p>
    <w:p w14:paraId="603C708E" w14:textId="77777777" w:rsidR="00735BFD" w:rsidRPr="00CF54FC" w:rsidRDefault="00735BFD" w:rsidP="00655435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8F" w14:textId="77777777" w:rsidR="00735BFD" w:rsidRPr="00CF54FC" w:rsidRDefault="00735BFD" w:rsidP="00A62CF9">
      <w:pPr>
        <w:pStyle w:val="13"/>
      </w:pPr>
      <w:bookmarkStart w:id="237" w:name="_Toc410146591"/>
      <w:bookmarkStart w:id="238" w:name="_Toc432485702"/>
      <w:bookmarkStart w:id="239" w:name="_Toc492015470"/>
      <w:bookmarkStart w:id="240" w:name="_Toc106702594"/>
      <w:r w:rsidRPr="00CF54FC">
        <w:t>4.1 Методы и средства контроля</w:t>
      </w:r>
      <w:bookmarkEnd w:id="237"/>
      <w:bookmarkEnd w:id="238"/>
      <w:bookmarkEnd w:id="239"/>
      <w:bookmarkEnd w:id="240"/>
    </w:p>
    <w:p w14:paraId="603C7090" w14:textId="77777777" w:rsidR="00735BFD" w:rsidRPr="00CF54FC" w:rsidRDefault="00735BFD" w:rsidP="00655435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091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Все испытания, кроме оговоренных особо, должны проводиться при напряжении питания (13,5±0,5) В и нормальных климатических условиях по ГОСТ Р 52230:</w:t>
      </w:r>
    </w:p>
    <w:p w14:paraId="603C7092" w14:textId="77777777" w:rsidR="00735BFD" w:rsidRPr="00CF54FC" w:rsidRDefault="00735BFD" w:rsidP="00655435">
      <w:pPr>
        <w:pStyle w:val="af8"/>
        <w:widowControl w:val="0"/>
        <w:numPr>
          <w:ilvl w:val="0"/>
          <w:numId w:val="17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температура окружающего воздуха плюс (25 ± 10) °С;</w:t>
      </w:r>
    </w:p>
    <w:p w14:paraId="603C7093" w14:textId="77777777" w:rsidR="00735BFD" w:rsidRPr="00CF54FC" w:rsidRDefault="00735BFD" w:rsidP="00655435">
      <w:pPr>
        <w:pStyle w:val="af8"/>
        <w:widowControl w:val="0"/>
        <w:numPr>
          <w:ilvl w:val="0"/>
          <w:numId w:val="17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относительная влажность воздуха от 45 % до 80 %;</w:t>
      </w:r>
    </w:p>
    <w:p w14:paraId="603C7094" w14:textId="77777777" w:rsidR="00735BFD" w:rsidRPr="00CF54FC" w:rsidRDefault="00735BFD" w:rsidP="00655435">
      <w:pPr>
        <w:pStyle w:val="af8"/>
        <w:widowControl w:val="0"/>
        <w:numPr>
          <w:ilvl w:val="0"/>
          <w:numId w:val="17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атмосферное давление от 84,0 до 106,7 кПа (от 630 до 800 мм. рт. ст.).</w:t>
      </w:r>
    </w:p>
    <w:p w14:paraId="603C7095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Методы испытаний </w:t>
      </w:r>
      <w:r w:rsidR="003942B6" w:rsidRPr="00CF54FC">
        <w:rPr>
          <w:color w:val="000000" w:themeColor="text1"/>
          <w:sz w:val="24"/>
        </w:rPr>
        <w:t xml:space="preserve">УВ </w:t>
      </w:r>
      <w:r w:rsidR="001A41F3" w:rsidRPr="00CF54FC">
        <w:rPr>
          <w:color w:val="000000" w:themeColor="text1"/>
          <w:sz w:val="24"/>
        </w:rPr>
        <w:t>ЭОС должны</w:t>
      </w:r>
      <w:r w:rsidRPr="00CF54FC">
        <w:rPr>
          <w:color w:val="000000" w:themeColor="text1"/>
          <w:sz w:val="24"/>
        </w:rPr>
        <w:t xml:space="preserve"> соответствовать требованиям настоящих ТУ.</w:t>
      </w:r>
    </w:p>
    <w:p w14:paraId="603C7096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Испытания </w:t>
      </w:r>
      <w:r w:rsidR="003942B6" w:rsidRPr="00CF54FC">
        <w:rPr>
          <w:color w:val="000000" w:themeColor="text1"/>
          <w:sz w:val="24"/>
        </w:rPr>
        <w:t xml:space="preserve">УВ </w:t>
      </w:r>
      <w:r w:rsidR="001A41F3" w:rsidRPr="00CF54FC">
        <w:rPr>
          <w:color w:val="000000" w:themeColor="text1"/>
          <w:sz w:val="24"/>
        </w:rPr>
        <w:t>ЭОС при</w:t>
      </w:r>
      <w:r w:rsidRPr="00CF54FC">
        <w:rPr>
          <w:color w:val="000000" w:themeColor="text1"/>
          <w:sz w:val="24"/>
        </w:rPr>
        <w:t xml:space="preserve"> воздействии климатических факторов проводят в кл</w:t>
      </w:r>
      <w:r w:rsidRPr="00CF54FC">
        <w:rPr>
          <w:color w:val="000000" w:themeColor="text1"/>
          <w:sz w:val="24"/>
        </w:rPr>
        <w:t>и</w:t>
      </w:r>
      <w:r w:rsidRPr="00CF54FC">
        <w:rPr>
          <w:color w:val="000000" w:themeColor="text1"/>
          <w:sz w:val="24"/>
        </w:rPr>
        <w:t>матических условиях, характеризуемых величинами параметров этих факторов, указанными в соответствующих пунктах методик испытаний.</w:t>
      </w:r>
    </w:p>
    <w:p w14:paraId="603C7097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Перечень оборудования, приборов и инструментов, необходимых для испытаний </w:t>
      </w:r>
      <w:r w:rsidR="00B94B08" w:rsidRPr="00CF54FC">
        <w:rPr>
          <w:color w:val="000000" w:themeColor="text1"/>
          <w:sz w:val="24"/>
        </w:rPr>
        <w:t xml:space="preserve">УВ </w:t>
      </w:r>
      <w:r w:rsidR="001A41F3" w:rsidRPr="00CF54FC">
        <w:rPr>
          <w:color w:val="000000" w:themeColor="text1"/>
          <w:sz w:val="24"/>
        </w:rPr>
        <w:t>ЭОС, приведен</w:t>
      </w:r>
      <w:r w:rsidRPr="00CF54FC">
        <w:rPr>
          <w:color w:val="000000" w:themeColor="text1"/>
          <w:sz w:val="24"/>
        </w:rPr>
        <w:t xml:space="preserve"> в приложении Г.</w:t>
      </w:r>
    </w:p>
    <w:p w14:paraId="603C7098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Методы и средства контроля определяются техническими требованиями и мет</w:t>
      </w:r>
      <w:r w:rsidRPr="00CF54FC">
        <w:rPr>
          <w:color w:val="000000" w:themeColor="text1"/>
          <w:sz w:val="24"/>
        </w:rPr>
        <w:t>о</w:t>
      </w:r>
      <w:r w:rsidRPr="00CF54FC">
        <w:rPr>
          <w:color w:val="000000" w:themeColor="text1"/>
          <w:sz w:val="24"/>
        </w:rPr>
        <w:t xml:space="preserve">диками по согласованной между потребителем и изготовителем нормативно-технической документации. </w:t>
      </w:r>
    </w:p>
    <w:p w14:paraId="603C7099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Сравнение результатов оценки качества изделий выполняется для выдачи з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>ключения на поставку и периодически по согласованию или требованию сторон.</w:t>
      </w:r>
    </w:p>
    <w:p w14:paraId="603C709A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Изготовитель определяет и согласовывает с потребителем ключевые параметры продукции, подлежащие специальным методам управления. </w:t>
      </w:r>
    </w:p>
    <w:p w14:paraId="603C709B" w14:textId="77777777" w:rsidR="00735BFD" w:rsidRPr="00CF54FC" w:rsidRDefault="00735BFD" w:rsidP="00655435">
      <w:pPr>
        <w:pStyle w:val="af8"/>
        <w:widowControl w:val="0"/>
        <w:numPr>
          <w:ilvl w:val="0"/>
          <w:numId w:val="18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Ключевые параметры, а также размеры и параметры, предназначенные для ко</w:t>
      </w:r>
      <w:r w:rsidRPr="00CF54FC">
        <w:rPr>
          <w:color w:val="000000" w:themeColor="text1"/>
          <w:sz w:val="24"/>
        </w:rPr>
        <w:t>н</w:t>
      </w:r>
      <w:r w:rsidRPr="00CF54FC">
        <w:rPr>
          <w:color w:val="000000" w:themeColor="text1"/>
          <w:sz w:val="24"/>
        </w:rPr>
        <w:t>троля вновь осваиваемых изделий, согласовываются сторонами до начала поставок.</w:t>
      </w:r>
    </w:p>
    <w:p w14:paraId="603C709C" w14:textId="77777777" w:rsidR="00735BFD" w:rsidRPr="00CF54FC" w:rsidRDefault="00735BFD" w:rsidP="00655435">
      <w:pPr>
        <w:widowControl w:val="0"/>
        <w:ind w:firstLine="709"/>
        <w:jc w:val="both"/>
        <w:rPr>
          <w:sz w:val="24"/>
        </w:rPr>
      </w:pPr>
    </w:p>
    <w:p w14:paraId="603C709D" w14:textId="77777777" w:rsidR="00735BFD" w:rsidRPr="00CF54FC" w:rsidRDefault="00735BFD" w:rsidP="00A62CF9">
      <w:pPr>
        <w:pStyle w:val="13"/>
      </w:pPr>
      <w:bookmarkStart w:id="241" w:name="_Toc492015471"/>
      <w:bookmarkStart w:id="242" w:name="_Toc106702595"/>
      <w:r w:rsidRPr="00CF54FC">
        <w:t>4.2 Проверка на соответствие общим требованиям и маркировке</w:t>
      </w:r>
      <w:bookmarkEnd w:id="241"/>
      <w:bookmarkEnd w:id="242"/>
    </w:p>
    <w:p w14:paraId="603C709E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9F" w14:textId="77777777" w:rsidR="00735BFD" w:rsidRPr="00CF54FC" w:rsidRDefault="00735BFD" w:rsidP="00655435">
      <w:pPr>
        <w:widowControl w:val="0"/>
        <w:ind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4.2.1 Проверку на соответствие требованиям нормативной, конструкторской и дог</w:t>
      </w:r>
      <w:r w:rsidRPr="00CF54FC">
        <w:rPr>
          <w:rFonts w:eastAsia="MS Mincho"/>
          <w:color w:val="000000" w:themeColor="text1"/>
          <w:sz w:val="24"/>
        </w:rPr>
        <w:t>о</w:t>
      </w:r>
      <w:r w:rsidRPr="00CF54FC">
        <w:rPr>
          <w:rFonts w:eastAsia="MS Mincho"/>
          <w:color w:val="000000" w:themeColor="text1"/>
          <w:sz w:val="24"/>
        </w:rPr>
        <w:t>ворной документации, а также образцу внешнего вида и требованиям к маркировке пров</w:t>
      </w:r>
      <w:r w:rsidRPr="00CF54FC">
        <w:rPr>
          <w:rFonts w:eastAsia="MS Mincho"/>
          <w:color w:val="000000" w:themeColor="text1"/>
          <w:sz w:val="24"/>
        </w:rPr>
        <w:t>о</w:t>
      </w:r>
      <w:r w:rsidRPr="00CF54FC">
        <w:rPr>
          <w:rFonts w:eastAsia="MS Mincho"/>
          <w:color w:val="000000" w:themeColor="text1"/>
          <w:sz w:val="24"/>
        </w:rPr>
        <w:t>дить путем сравнения компонентов проверяемого образца с комплектом конструкторской и договорной документацией, согласованной установленным порядком и внешним осмотром на соответствие образцам внешнего вида.</w:t>
      </w:r>
    </w:p>
    <w:p w14:paraId="603C70A0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A1" w14:textId="77777777" w:rsidR="00735BFD" w:rsidRPr="00CF54FC" w:rsidRDefault="00735BFD" w:rsidP="00A62CF9">
      <w:pPr>
        <w:pStyle w:val="13"/>
      </w:pPr>
      <w:bookmarkStart w:id="243" w:name="_Toc492015472"/>
      <w:bookmarkStart w:id="244" w:name="_Toc106702596"/>
      <w:r w:rsidRPr="00CF54FC">
        <w:t>4.3 Проверка на соответствие требованиям к конструкции</w:t>
      </w:r>
      <w:bookmarkEnd w:id="243"/>
      <w:bookmarkEnd w:id="244"/>
    </w:p>
    <w:p w14:paraId="603C70A2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A3" w14:textId="77777777" w:rsidR="00735BFD" w:rsidRPr="00CF54FC" w:rsidRDefault="00735BFD" w:rsidP="00655435">
      <w:pPr>
        <w:pStyle w:val="ae"/>
        <w:widowControl w:val="0"/>
        <w:numPr>
          <w:ilvl w:val="0"/>
          <w:numId w:val="57"/>
        </w:numPr>
        <w:spacing w:before="0" w:line="240" w:lineRule="auto"/>
        <w:ind w:right="0"/>
        <w:rPr>
          <w:rFonts w:eastAsia="MS Mincho"/>
          <w:color w:val="000000" w:themeColor="text1"/>
        </w:rPr>
      </w:pPr>
      <w:r w:rsidRPr="00CF54FC">
        <w:rPr>
          <w:rFonts w:eastAsia="MS Mincho"/>
          <w:color w:val="000000" w:themeColor="text1"/>
        </w:rPr>
        <w:t>Проверку требований п.1.2 проводить измерительным инструментом соотве</w:t>
      </w:r>
      <w:r w:rsidRPr="00CF54FC">
        <w:rPr>
          <w:rFonts w:eastAsia="MS Mincho"/>
          <w:color w:val="000000" w:themeColor="text1"/>
        </w:rPr>
        <w:t>т</w:t>
      </w:r>
      <w:r w:rsidRPr="00CF54FC">
        <w:rPr>
          <w:rFonts w:eastAsia="MS Mincho"/>
          <w:color w:val="000000" w:themeColor="text1"/>
        </w:rPr>
        <w:t>ствующего класса точности.</w:t>
      </w:r>
    </w:p>
    <w:p w14:paraId="603C70A4" w14:textId="77777777" w:rsidR="00735BFD" w:rsidRPr="00CF54FC" w:rsidRDefault="00735BFD" w:rsidP="00655435">
      <w:pPr>
        <w:pStyle w:val="ae"/>
        <w:widowControl w:val="0"/>
        <w:numPr>
          <w:ilvl w:val="0"/>
          <w:numId w:val="57"/>
        </w:numPr>
        <w:spacing w:before="0" w:line="240" w:lineRule="auto"/>
        <w:ind w:right="0"/>
        <w:rPr>
          <w:rFonts w:eastAsia="MS Mincho"/>
          <w:color w:val="000000" w:themeColor="text1"/>
        </w:rPr>
      </w:pPr>
      <w:r w:rsidRPr="00CF54FC">
        <w:rPr>
          <w:rFonts w:eastAsia="MS Mincho"/>
          <w:color w:val="000000" w:themeColor="text1"/>
        </w:rPr>
        <w:t>Изделие соответствует требованиям п.1.2, если габаритные, установочные и пр</w:t>
      </w:r>
      <w:r w:rsidRPr="00CF54FC">
        <w:rPr>
          <w:rFonts w:eastAsia="MS Mincho"/>
          <w:color w:val="000000" w:themeColor="text1"/>
        </w:rPr>
        <w:t>и</w:t>
      </w:r>
      <w:r w:rsidRPr="00CF54FC">
        <w:rPr>
          <w:rFonts w:eastAsia="MS Mincho"/>
          <w:color w:val="000000" w:themeColor="text1"/>
        </w:rPr>
        <w:t>соединительные размеры компонентов соответствуют требованиям соответствующих габ</w:t>
      </w:r>
      <w:r w:rsidRPr="00CF54FC">
        <w:rPr>
          <w:rFonts w:eastAsia="MS Mincho"/>
          <w:color w:val="000000" w:themeColor="text1"/>
        </w:rPr>
        <w:t>а</w:t>
      </w:r>
      <w:r w:rsidRPr="00CF54FC">
        <w:rPr>
          <w:rFonts w:eastAsia="MS Mincho"/>
          <w:color w:val="000000" w:themeColor="text1"/>
        </w:rPr>
        <w:t>ритных чертежей и математических моделей, а внешний вид компонентов согласованным контрольным образ</w:t>
      </w:r>
      <w:r w:rsidRPr="00CF54FC">
        <w:rPr>
          <w:rFonts w:eastAsia="MS Mincho"/>
          <w:color w:val="000000" w:themeColor="text1"/>
        </w:rPr>
        <w:softHyphen/>
        <w:t>цам внешнего вида.</w:t>
      </w:r>
    </w:p>
    <w:p w14:paraId="603C70A5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A6" w14:textId="77777777" w:rsidR="00735BFD" w:rsidRPr="00CF54FC" w:rsidRDefault="00735BFD" w:rsidP="00A62CF9">
      <w:pPr>
        <w:pStyle w:val="13"/>
      </w:pPr>
      <w:bookmarkStart w:id="245" w:name="_Toc492015473"/>
      <w:bookmarkStart w:id="246" w:name="_Toc106702597"/>
      <w:r w:rsidRPr="00CF54FC">
        <w:t xml:space="preserve">4.4 Проверка на соответствие общим требованиям к </w:t>
      </w:r>
      <w:r w:rsidR="00F83AA6" w:rsidRPr="00CF54FC">
        <w:t>устройству</w:t>
      </w:r>
      <w:bookmarkEnd w:id="245"/>
      <w:bookmarkEnd w:id="246"/>
    </w:p>
    <w:p w14:paraId="603C70A7" w14:textId="77777777" w:rsidR="006038F8" w:rsidRPr="00CF54FC" w:rsidRDefault="006038F8" w:rsidP="00655435">
      <w:pPr>
        <w:widowControl w:val="0"/>
        <w:ind w:firstLine="709"/>
        <w:jc w:val="both"/>
        <w:rPr>
          <w:sz w:val="24"/>
        </w:rPr>
      </w:pPr>
    </w:p>
    <w:p w14:paraId="603C70A8" w14:textId="6B83E246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 xml:space="preserve">4.4.1 Проверку на соответствие требованиям п. 1.3.1 проводить по </w:t>
      </w:r>
      <w:proofErr w:type="spellStart"/>
      <w:r w:rsidR="00C7650E" w:rsidRPr="00E916E0">
        <w:rPr>
          <w:color w:val="000000" w:themeColor="text1"/>
        </w:rPr>
        <w:t>по</w:t>
      </w:r>
      <w:proofErr w:type="spellEnd"/>
      <w:r w:rsidR="00C7650E" w:rsidRPr="00E916E0">
        <w:rPr>
          <w:color w:val="000000" w:themeColor="text1"/>
        </w:rPr>
        <w:t xml:space="preserve"> методике 6.19 </w:t>
      </w:r>
      <w:r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33467</w:t>
      </w:r>
      <w:r w:rsidRPr="00CF54FC">
        <w:rPr>
          <w:color w:val="000000" w:themeColor="text1"/>
        </w:rPr>
        <w:t>.</w:t>
      </w:r>
    </w:p>
    <w:p w14:paraId="603C70A9" w14:textId="77777777" w:rsidR="00CA1C9A" w:rsidRPr="00CF54FC" w:rsidRDefault="00CA1C9A" w:rsidP="00A62CF9">
      <w:pPr>
        <w:pStyle w:val="13"/>
      </w:pPr>
      <w:bookmarkStart w:id="247" w:name="_Toc492015474"/>
      <w:r w:rsidRPr="00CF54FC">
        <w:br w:type="page"/>
      </w:r>
    </w:p>
    <w:p w14:paraId="603C70AA" w14:textId="58E8C6DA" w:rsidR="00735BFD" w:rsidRPr="00CF54FC" w:rsidRDefault="00735BFD" w:rsidP="00A62CF9">
      <w:pPr>
        <w:pStyle w:val="13"/>
      </w:pPr>
      <w:bookmarkStart w:id="248" w:name="_Toc106702598"/>
      <w:r w:rsidRPr="00CF54FC">
        <w:lastRenderedPageBreak/>
        <w:t>4.5 Проверка на соответствие требованию к составу и форматам данных</w:t>
      </w:r>
      <w:bookmarkEnd w:id="247"/>
      <w:bookmarkEnd w:id="248"/>
    </w:p>
    <w:p w14:paraId="603C70AB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AC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4.5.1 Проверку на соответствие требованиям п.1.3.2 проводить совместно с п.4.8 и по его методике.</w:t>
      </w:r>
    </w:p>
    <w:p w14:paraId="603C70AD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</w:p>
    <w:p w14:paraId="603C70AE" w14:textId="77777777" w:rsidR="00735BFD" w:rsidRPr="00CF54FC" w:rsidRDefault="00735BFD" w:rsidP="00A62CF9">
      <w:pPr>
        <w:pStyle w:val="13"/>
      </w:pPr>
      <w:bookmarkStart w:id="249" w:name="_Toc492015475"/>
      <w:bookmarkStart w:id="250" w:name="_Toc106702599"/>
      <w:r w:rsidRPr="00CF54FC">
        <w:t xml:space="preserve">4.6 Проверка на соответствие требованию к регистрации </w:t>
      </w:r>
      <w:r w:rsidR="003942B6" w:rsidRPr="00CF54FC">
        <w:t xml:space="preserve">УВ ЭОС </w:t>
      </w:r>
      <w:r w:rsidRPr="00CF54FC">
        <w:t>в сотовой сети</w:t>
      </w:r>
      <w:bookmarkEnd w:id="249"/>
      <w:bookmarkEnd w:id="250"/>
    </w:p>
    <w:p w14:paraId="603C70AF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0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 xml:space="preserve">4.6.1 Проверку на соответствие требованиям п. </w:t>
      </w:r>
      <w:r w:rsidR="0070530A" w:rsidRPr="00CF54FC">
        <w:rPr>
          <w:color w:val="000000" w:themeColor="text1"/>
        </w:rPr>
        <w:t>1.3.3 проводить</w:t>
      </w:r>
      <w:r w:rsidRPr="00CF54FC">
        <w:rPr>
          <w:color w:val="000000" w:themeColor="text1"/>
        </w:rPr>
        <w:t xml:space="preserve"> по методике 6.15 </w:t>
      </w:r>
      <w:r w:rsidR="00E57A99">
        <w:rPr>
          <w:color w:val="000000" w:themeColor="text1"/>
        </w:rPr>
        <w:br/>
      </w:r>
      <w:r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33467</w:t>
      </w:r>
      <w:r w:rsidRPr="00CF54FC">
        <w:rPr>
          <w:color w:val="000000" w:themeColor="text1"/>
        </w:rPr>
        <w:t>.</w:t>
      </w:r>
    </w:p>
    <w:p w14:paraId="603C70B1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2" w14:textId="77777777" w:rsidR="00735BFD" w:rsidRPr="00CF54FC" w:rsidRDefault="00735BFD" w:rsidP="00A62CF9">
      <w:pPr>
        <w:pStyle w:val="13"/>
      </w:pPr>
      <w:bookmarkStart w:id="251" w:name="_Toc492015476"/>
      <w:bookmarkStart w:id="252" w:name="_Toc106702600"/>
      <w:r w:rsidRPr="00CF54FC">
        <w:t>4.7 Проверка на соответствие требованию к обработке навигационных сигналов ГНСС</w:t>
      </w:r>
      <w:bookmarkEnd w:id="251"/>
      <w:bookmarkEnd w:id="252"/>
    </w:p>
    <w:p w14:paraId="603C70B3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4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 xml:space="preserve">4.7.1 Проверку на соответствие требованиям п. </w:t>
      </w:r>
      <w:r w:rsidR="0070530A" w:rsidRPr="00CF54FC">
        <w:rPr>
          <w:color w:val="000000" w:themeColor="text1"/>
        </w:rPr>
        <w:t>1.3.4 проводить</w:t>
      </w:r>
      <w:r w:rsidRPr="00CF54FC">
        <w:rPr>
          <w:color w:val="000000" w:themeColor="text1"/>
        </w:rPr>
        <w:t xml:space="preserve"> по методикам 5.1, 5.3, 5.10, 5.11 ГОСТ </w:t>
      </w:r>
      <w:r w:rsidR="001A41F3">
        <w:rPr>
          <w:color w:val="000000" w:themeColor="text1"/>
        </w:rPr>
        <w:t>33471</w:t>
      </w:r>
      <w:r w:rsidRPr="00CF54FC">
        <w:rPr>
          <w:color w:val="000000" w:themeColor="text1"/>
        </w:rPr>
        <w:t>.</w:t>
      </w:r>
    </w:p>
    <w:p w14:paraId="603C70B5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6" w14:textId="77777777" w:rsidR="00735BFD" w:rsidRPr="00CF54FC" w:rsidRDefault="00735BFD" w:rsidP="00A62CF9">
      <w:pPr>
        <w:pStyle w:val="13"/>
      </w:pPr>
      <w:bookmarkStart w:id="253" w:name="_Toc492015477"/>
      <w:bookmarkStart w:id="254" w:name="_Toc106702601"/>
      <w:r w:rsidRPr="00CF54FC">
        <w:t>4.8 Проверка на соответствие требованию по передаче минимального набора данных</w:t>
      </w:r>
      <w:bookmarkEnd w:id="253"/>
      <w:bookmarkEnd w:id="254"/>
    </w:p>
    <w:p w14:paraId="603C70B7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8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 xml:space="preserve">4.8.1 Проверку на соответствие требованиям п. </w:t>
      </w:r>
      <w:r w:rsidR="0070530A" w:rsidRPr="00CF54FC">
        <w:rPr>
          <w:color w:val="000000" w:themeColor="text1"/>
        </w:rPr>
        <w:t>1.3.5 проводить</w:t>
      </w:r>
      <w:r w:rsidRPr="00CF54FC">
        <w:rPr>
          <w:color w:val="000000" w:themeColor="text1"/>
        </w:rPr>
        <w:t xml:space="preserve"> по методикам 6.1 и 6.2 ГОСТ </w:t>
      </w:r>
      <w:r w:rsidR="001A41F3">
        <w:rPr>
          <w:color w:val="000000" w:themeColor="text1"/>
        </w:rPr>
        <w:t>33467</w:t>
      </w:r>
      <w:r w:rsidRPr="00CF54FC">
        <w:rPr>
          <w:color w:val="000000" w:themeColor="text1"/>
        </w:rPr>
        <w:t>.</w:t>
      </w:r>
    </w:p>
    <w:p w14:paraId="603C70B9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A" w14:textId="77777777" w:rsidR="00735BFD" w:rsidRPr="00CF54FC" w:rsidRDefault="00735BFD" w:rsidP="00A62CF9">
      <w:pPr>
        <w:pStyle w:val="13"/>
      </w:pPr>
      <w:bookmarkStart w:id="255" w:name="_Toc492015478"/>
      <w:bookmarkStart w:id="256" w:name="_Toc106702602"/>
      <w:r w:rsidRPr="00CF54FC">
        <w:t>4.9 Проверка на соответствие требованию к обеспечению громкой связи в салоне ТС</w:t>
      </w:r>
      <w:bookmarkEnd w:id="255"/>
      <w:bookmarkEnd w:id="256"/>
    </w:p>
    <w:p w14:paraId="603C70BB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C" w14:textId="77777777" w:rsidR="00735BFD" w:rsidRPr="00CF54FC" w:rsidRDefault="00735BFD" w:rsidP="00655435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rFonts w:eastAsiaTheme="minorEastAsia"/>
          <w:sz w:val="24"/>
        </w:rPr>
        <w:t xml:space="preserve">4.9.1 </w:t>
      </w:r>
      <w:r w:rsidRPr="00CF54FC">
        <w:rPr>
          <w:color w:val="000000" w:themeColor="text1"/>
          <w:sz w:val="24"/>
        </w:rPr>
        <w:t xml:space="preserve">Проверку на соответствие требованиям п. </w:t>
      </w:r>
      <w:r w:rsidR="0070530A" w:rsidRPr="00CF54FC">
        <w:rPr>
          <w:color w:val="000000" w:themeColor="text1"/>
          <w:sz w:val="24"/>
        </w:rPr>
        <w:t>1.3.6 проводить</w:t>
      </w:r>
      <w:r w:rsidRPr="00CF54FC">
        <w:rPr>
          <w:color w:val="000000" w:themeColor="text1"/>
          <w:sz w:val="24"/>
        </w:rPr>
        <w:t xml:space="preserve"> по методикам 6.7 </w:t>
      </w:r>
      <w:r w:rsidR="00E57A99">
        <w:rPr>
          <w:color w:val="000000" w:themeColor="text1"/>
          <w:sz w:val="24"/>
        </w:rPr>
        <w:br/>
      </w:r>
      <w:r w:rsidRPr="00CF54FC">
        <w:rPr>
          <w:color w:val="000000" w:themeColor="text1"/>
          <w:sz w:val="24"/>
        </w:rPr>
        <w:t xml:space="preserve">ГОСТ </w:t>
      </w:r>
      <w:r w:rsidR="001A41F3">
        <w:rPr>
          <w:color w:val="000000" w:themeColor="text1"/>
          <w:sz w:val="24"/>
        </w:rPr>
        <w:t>33467</w:t>
      </w:r>
      <w:r w:rsidRPr="00CF54FC">
        <w:rPr>
          <w:color w:val="000000" w:themeColor="text1"/>
          <w:sz w:val="24"/>
        </w:rPr>
        <w:t>.</w:t>
      </w:r>
    </w:p>
    <w:p w14:paraId="603C70BD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BE" w14:textId="77777777" w:rsidR="00735BFD" w:rsidRPr="00CF54FC" w:rsidRDefault="00735BFD" w:rsidP="00A62CF9">
      <w:pPr>
        <w:pStyle w:val="13"/>
      </w:pPr>
      <w:bookmarkStart w:id="257" w:name="_Toc492015480"/>
      <w:bookmarkStart w:id="258" w:name="_Toc106702603"/>
      <w:r w:rsidRPr="00CF54FC">
        <w:t>4.1</w:t>
      </w:r>
      <w:r w:rsidR="00EA49DE">
        <w:t>0</w:t>
      </w:r>
      <w:r w:rsidRPr="00CF54FC">
        <w:t xml:space="preserve"> Проверка на соответствие требованию к функционированию кнопок и и</w:t>
      </w:r>
      <w:r w:rsidRPr="00CF54FC">
        <w:t>н</w:t>
      </w:r>
      <w:r w:rsidRPr="00CF54FC">
        <w:t>дикаторов</w:t>
      </w:r>
      <w:bookmarkEnd w:id="257"/>
      <w:bookmarkEnd w:id="258"/>
    </w:p>
    <w:p w14:paraId="603C70BF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C0" w14:textId="77777777" w:rsidR="00735BFD" w:rsidRPr="00CF54FC" w:rsidRDefault="00735BFD" w:rsidP="00655435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4.1</w:t>
      </w:r>
      <w:r w:rsidR="00EA49DE">
        <w:rPr>
          <w:color w:val="000000" w:themeColor="text1"/>
          <w:sz w:val="24"/>
        </w:rPr>
        <w:t>0</w:t>
      </w:r>
      <w:r w:rsidRPr="00CF54FC">
        <w:rPr>
          <w:color w:val="000000" w:themeColor="text1"/>
          <w:sz w:val="24"/>
        </w:rPr>
        <w:t xml:space="preserve">.1 Проверку на соответствие требованиям п. </w:t>
      </w:r>
      <w:r w:rsidR="0070530A" w:rsidRPr="00CF54FC">
        <w:rPr>
          <w:color w:val="000000" w:themeColor="text1"/>
          <w:sz w:val="24"/>
        </w:rPr>
        <w:t>1.3.</w:t>
      </w:r>
      <w:r w:rsidR="00EA49DE">
        <w:rPr>
          <w:color w:val="000000" w:themeColor="text1"/>
          <w:sz w:val="24"/>
        </w:rPr>
        <w:t>7</w:t>
      </w:r>
      <w:r w:rsidR="0070530A" w:rsidRPr="00CF54FC">
        <w:rPr>
          <w:color w:val="000000" w:themeColor="text1"/>
          <w:sz w:val="24"/>
        </w:rPr>
        <w:t xml:space="preserve"> проводить</w:t>
      </w:r>
      <w:r w:rsidRPr="00CF54FC">
        <w:rPr>
          <w:color w:val="000000" w:themeColor="text1"/>
          <w:sz w:val="24"/>
        </w:rPr>
        <w:t xml:space="preserve"> по методикам 6.9 ГОСТ </w:t>
      </w:r>
      <w:r w:rsidR="001A41F3">
        <w:rPr>
          <w:color w:val="000000" w:themeColor="text1"/>
          <w:sz w:val="24"/>
        </w:rPr>
        <w:t>33467</w:t>
      </w:r>
      <w:r w:rsidRPr="00CF54FC">
        <w:rPr>
          <w:color w:val="000000" w:themeColor="text1"/>
          <w:sz w:val="24"/>
        </w:rPr>
        <w:t>.</w:t>
      </w:r>
    </w:p>
    <w:p w14:paraId="603C70C1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C2" w14:textId="77777777" w:rsidR="00735BFD" w:rsidRPr="00CF54FC" w:rsidRDefault="00735BFD" w:rsidP="00A62CF9">
      <w:pPr>
        <w:pStyle w:val="13"/>
      </w:pPr>
      <w:bookmarkStart w:id="259" w:name="_Toc492015481"/>
      <w:bookmarkStart w:id="260" w:name="_Toc106702604"/>
      <w:r w:rsidRPr="00CF54FC">
        <w:t>4.1</w:t>
      </w:r>
      <w:r w:rsidR="00EA49DE">
        <w:t>1</w:t>
      </w:r>
      <w:r w:rsidRPr="00CF54FC">
        <w:t xml:space="preserve"> Проверка на соответствие требованию к самодиагностике</w:t>
      </w:r>
      <w:bookmarkEnd w:id="259"/>
      <w:bookmarkEnd w:id="260"/>
    </w:p>
    <w:p w14:paraId="603C70C3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0C4" w14:textId="77777777" w:rsidR="00735BFD" w:rsidRPr="00CF54FC" w:rsidRDefault="00735BFD" w:rsidP="00655435">
      <w:pPr>
        <w:pStyle w:val="ae"/>
        <w:widowControl w:val="0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4.1</w:t>
      </w:r>
      <w:r w:rsidR="00EA49DE">
        <w:rPr>
          <w:color w:val="000000" w:themeColor="text1"/>
        </w:rPr>
        <w:t>1</w:t>
      </w:r>
      <w:r w:rsidRPr="00CF54FC">
        <w:rPr>
          <w:color w:val="000000" w:themeColor="text1"/>
        </w:rPr>
        <w:t xml:space="preserve">.1 Проверку на соответствие требованиям п. </w:t>
      </w:r>
      <w:r w:rsidR="0070530A" w:rsidRPr="00CF54FC">
        <w:rPr>
          <w:color w:val="000000" w:themeColor="text1"/>
        </w:rPr>
        <w:t>1.3.</w:t>
      </w:r>
      <w:r w:rsidR="00EA49DE">
        <w:rPr>
          <w:color w:val="000000" w:themeColor="text1"/>
        </w:rPr>
        <w:t>8</w:t>
      </w:r>
      <w:r w:rsidR="0070530A" w:rsidRPr="00CF54FC">
        <w:rPr>
          <w:color w:val="000000" w:themeColor="text1"/>
        </w:rPr>
        <w:t xml:space="preserve"> проводить</w:t>
      </w:r>
      <w:r w:rsidRPr="00CF54FC">
        <w:rPr>
          <w:color w:val="000000" w:themeColor="text1"/>
        </w:rPr>
        <w:t xml:space="preserve"> по методикам 6.9 ГОСТ </w:t>
      </w:r>
      <w:r w:rsidR="001A41F3">
        <w:rPr>
          <w:color w:val="000000" w:themeColor="text1"/>
        </w:rPr>
        <w:t>33467</w:t>
      </w:r>
      <w:r w:rsidRPr="00CF54FC">
        <w:rPr>
          <w:color w:val="000000" w:themeColor="text1"/>
        </w:rPr>
        <w:t>.</w:t>
      </w:r>
    </w:p>
    <w:p w14:paraId="603C70C5" w14:textId="77777777" w:rsidR="00735BFD" w:rsidRPr="00CF54FC" w:rsidRDefault="00735BFD" w:rsidP="00655435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32" w14:textId="334AD5AC" w:rsidR="00D52584" w:rsidRPr="00CF54FC" w:rsidRDefault="00D52584" w:rsidP="00A62CF9">
      <w:pPr>
        <w:pStyle w:val="13"/>
      </w:pPr>
      <w:bookmarkStart w:id="261" w:name="_Toc106702605"/>
      <w:bookmarkStart w:id="262" w:name="_Toc492015483"/>
      <w:r w:rsidRPr="00CF54FC">
        <w:t>4.1</w:t>
      </w:r>
      <w:r w:rsidR="00C96AD8">
        <w:t>2</w:t>
      </w:r>
      <w:r w:rsidRPr="00CF54FC">
        <w:t xml:space="preserve"> Проверка на соответствие требованиям к токам потребления</w:t>
      </w:r>
      <w:bookmarkEnd w:id="261"/>
    </w:p>
    <w:p w14:paraId="603C7133" w14:textId="77777777" w:rsidR="00D52584" w:rsidRPr="00CF54FC" w:rsidRDefault="00D52584" w:rsidP="00A62CF9">
      <w:pPr>
        <w:pStyle w:val="13"/>
      </w:pPr>
    </w:p>
    <w:p w14:paraId="603C7134" w14:textId="77777777" w:rsidR="00D52584" w:rsidRPr="00CF54FC" w:rsidRDefault="00D52584" w:rsidP="005339BD">
      <w:pPr>
        <w:pStyle w:val="af8"/>
        <w:widowControl w:val="0"/>
        <w:numPr>
          <w:ilvl w:val="0"/>
          <w:numId w:val="74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Проверку на соответствие требованиям п. </w:t>
      </w:r>
      <w:r w:rsidR="001A41F3" w:rsidRPr="00CF54FC">
        <w:rPr>
          <w:color w:val="000000" w:themeColor="text1"/>
          <w:sz w:val="24"/>
        </w:rPr>
        <w:t>1.3.1</w:t>
      </w:r>
      <w:r w:rsidR="00EA49DE">
        <w:rPr>
          <w:color w:val="000000" w:themeColor="text1"/>
          <w:sz w:val="24"/>
        </w:rPr>
        <w:t>0</w:t>
      </w:r>
      <w:r w:rsidR="001A41F3" w:rsidRPr="00CF54FC">
        <w:rPr>
          <w:color w:val="000000" w:themeColor="text1"/>
          <w:sz w:val="24"/>
        </w:rPr>
        <w:t xml:space="preserve"> проводить</w:t>
      </w:r>
      <w:r w:rsidRPr="00CF54FC">
        <w:rPr>
          <w:color w:val="000000" w:themeColor="text1"/>
          <w:sz w:val="24"/>
        </w:rPr>
        <w:t xml:space="preserve"> </w:t>
      </w:r>
      <w:r w:rsidR="006E3DFD" w:rsidRPr="00CF54FC">
        <w:rPr>
          <w:color w:val="000000" w:themeColor="text1"/>
          <w:sz w:val="24"/>
        </w:rPr>
        <w:t>на тестовом обор</w:t>
      </w:r>
      <w:r w:rsidR="006E3DFD" w:rsidRPr="00CF54FC">
        <w:rPr>
          <w:color w:val="000000" w:themeColor="text1"/>
          <w:sz w:val="24"/>
        </w:rPr>
        <w:t>у</w:t>
      </w:r>
      <w:r w:rsidR="006E3DFD" w:rsidRPr="00CF54FC">
        <w:rPr>
          <w:color w:val="000000" w:themeColor="text1"/>
          <w:sz w:val="24"/>
        </w:rPr>
        <w:t>довании (Г.15 приложение Г)</w:t>
      </w:r>
      <w:r w:rsidRPr="00CF54FC">
        <w:rPr>
          <w:color w:val="000000" w:themeColor="text1"/>
          <w:sz w:val="24"/>
        </w:rPr>
        <w:t>.</w:t>
      </w:r>
    </w:p>
    <w:p w14:paraId="603C7135" w14:textId="77777777" w:rsidR="006E3DFD" w:rsidRPr="00CF54FC" w:rsidRDefault="006E3DFD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Проверку проводить последовательно при следующих режимах: </w:t>
      </w:r>
    </w:p>
    <w:p w14:paraId="603C7136" w14:textId="77777777" w:rsidR="006E3DFD" w:rsidRPr="00CF54FC" w:rsidRDefault="006E3DFD" w:rsidP="005339BD">
      <w:pPr>
        <w:pStyle w:val="af8"/>
        <w:widowControl w:val="0"/>
        <w:numPr>
          <w:ilvl w:val="0"/>
          <w:numId w:val="73"/>
        </w:numPr>
        <w:tabs>
          <w:tab w:val="left" w:pos="156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 спящем режиме;</w:t>
      </w:r>
    </w:p>
    <w:p w14:paraId="603C7137" w14:textId="77777777" w:rsidR="006E3DFD" w:rsidRPr="00CF54FC" w:rsidRDefault="006E3DFD" w:rsidP="005339BD">
      <w:pPr>
        <w:pStyle w:val="af8"/>
        <w:widowControl w:val="0"/>
        <w:numPr>
          <w:ilvl w:val="0"/>
          <w:numId w:val="73"/>
        </w:numPr>
        <w:tabs>
          <w:tab w:val="left" w:pos="156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 спящем режиме при зарядке резервной батареи;</w:t>
      </w:r>
    </w:p>
    <w:p w14:paraId="603C7138" w14:textId="77777777" w:rsidR="006E3DFD" w:rsidRPr="00CF54FC" w:rsidRDefault="006E3DFD" w:rsidP="005339BD">
      <w:pPr>
        <w:pStyle w:val="af8"/>
        <w:widowControl w:val="0"/>
        <w:numPr>
          <w:ilvl w:val="0"/>
          <w:numId w:val="73"/>
        </w:numPr>
        <w:tabs>
          <w:tab w:val="left" w:pos="156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 режиме «Выключен»;</w:t>
      </w:r>
    </w:p>
    <w:p w14:paraId="603C7139" w14:textId="77777777" w:rsidR="006E3DFD" w:rsidRPr="00CF54FC" w:rsidRDefault="006E3DFD" w:rsidP="005339BD">
      <w:pPr>
        <w:pStyle w:val="af8"/>
        <w:widowControl w:val="0"/>
        <w:numPr>
          <w:ilvl w:val="0"/>
          <w:numId w:val="73"/>
        </w:numPr>
        <w:tabs>
          <w:tab w:val="left" w:pos="156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 режиме ожидания;</w:t>
      </w:r>
    </w:p>
    <w:p w14:paraId="603C713A" w14:textId="77777777" w:rsidR="006E3DFD" w:rsidRPr="00CF54FC" w:rsidRDefault="006E3DFD" w:rsidP="005339BD">
      <w:pPr>
        <w:pStyle w:val="af8"/>
        <w:widowControl w:val="0"/>
        <w:numPr>
          <w:ilvl w:val="0"/>
          <w:numId w:val="73"/>
        </w:numPr>
        <w:tabs>
          <w:tab w:val="left" w:pos="1560"/>
        </w:tabs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 режиме </w:t>
      </w:r>
      <w:r w:rsidRPr="00CF54FC">
        <w:rPr>
          <w:bCs/>
          <w:color w:val="000000" w:themeColor="text1"/>
          <w:sz w:val="24"/>
        </w:rPr>
        <w:t xml:space="preserve">«Экстренный вызов», </w:t>
      </w:r>
      <w:r w:rsidRPr="00CF54FC">
        <w:rPr>
          <w:color w:val="000000" w:themeColor="text1"/>
          <w:sz w:val="24"/>
        </w:rPr>
        <w:t>при громкой голосовой связи;</w:t>
      </w:r>
    </w:p>
    <w:p w14:paraId="603C713B" w14:textId="77777777" w:rsidR="006E3DFD" w:rsidRPr="00CF54FC" w:rsidRDefault="006E3DFD" w:rsidP="00EA49DE">
      <w:pPr>
        <w:pStyle w:val="af8"/>
        <w:widowControl w:val="0"/>
        <w:numPr>
          <w:ilvl w:val="0"/>
          <w:numId w:val="74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Изделие считается выдержавшим испытания, если его параметры во время и</w:t>
      </w:r>
      <w:r w:rsidRPr="00CF54FC">
        <w:rPr>
          <w:color w:val="000000" w:themeColor="text1"/>
          <w:sz w:val="24"/>
        </w:rPr>
        <w:t>с</w:t>
      </w:r>
      <w:r w:rsidRPr="00CF54FC">
        <w:rPr>
          <w:color w:val="000000" w:themeColor="text1"/>
          <w:sz w:val="24"/>
        </w:rPr>
        <w:lastRenderedPageBreak/>
        <w:t>пытаний соответствуют требованиям, указанным в таблице 2.</w:t>
      </w:r>
    </w:p>
    <w:p w14:paraId="603C713C" w14:textId="77777777" w:rsidR="00D52584" w:rsidRPr="00CF54FC" w:rsidRDefault="00D52584" w:rsidP="005339BD">
      <w:pPr>
        <w:widowControl w:val="0"/>
        <w:ind w:firstLine="709"/>
        <w:jc w:val="both"/>
        <w:rPr>
          <w:sz w:val="24"/>
        </w:rPr>
      </w:pPr>
    </w:p>
    <w:p w14:paraId="603C713D" w14:textId="4B3D0720" w:rsidR="00735BFD" w:rsidRPr="00CF54FC" w:rsidRDefault="006E3DFD" w:rsidP="00A62CF9">
      <w:pPr>
        <w:pStyle w:val="13"/>
      </w:pPr>
      <w:bookmarkStart w:id="263" w:name="_Toc106702606"/>
      <w:r w:rsidRPr="00CF54FC">
        <w:t>4.1</w:t>
      </w:r>
      <w:r w:rsidR="00C96AD8">
        <w:t>3</w:t>
      </w:r>
      <w:r w:rsidRPr="00CF54FC">
        <w:t xml:space="preserve"> </w:t>
      </w:r>
      <w:r w:rsidR="00735BFD" w:rsidRPr="00CF54FC">
        <w:t xml:space="preserve">Проверка на соответствие требованиям к режимам работы </w:t>
      </w:r>
      <w:r w:rsidR="00B94B08" w:rsidRPr="00CF54FC">
        <w:t>УВ ЭОС</w:t>
      </w:r>
      <w:bookmarkEnd w:id="263"/>
      <w:r w:rsidR="00B94B08" w:rsidRPr="00CF54FC">
        <w:t xml:space="preserve"> </w:t>
      </w:r>
      <w:bookmarkEnd w:id="262"/>
    </w:p>
    <w:p w14:paraId="603C713E" w14:textId="77777777" w:rsidR="00735BFD" w:rsidRPr="00CF54FC" w:rsidRDefault="00735BFD" w:rsidP="005339BD">
      <w:pPr>
        <w:widowControl w:val="0"/>
        <w:tabs>
          <w:tab w:val="left" w:pos="5852"/>
        </w:tabs>
        <w:ind w:firstLine="709"/>
        <w:jc w:val="both"/>
        <w:rPr>
          <w:rFonts w:eastAsiaTheme="minorEastAsia"/>
          <w:sz w:val="24"/>
        </w:rPr>
      </w:pPr>
    </w:p>
    <w:p w14:paraId="603C713F" w14:textId="0E466F51" w:rsidR="00735BFD" w:rsidRPr="00CF54FC" w:rsidRDefault="00735BFD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3</w:t>
      </w:r>
      <w:r w:rsidRPr="00CF54FC">
        <w:rPr>
          <w:color w:val="000000" w:themeColor="text1"/>
          <w:sz w:val="24"/>
        </w:rPr>
        <w:t xml:space="preserve">.1 </w:t>
      </w:r>
      <w:r w:rsidR="008C312E" w:rsidRPr="00826757">
        <w:rPr>
          <w:color w:val="000000" w:themeColor="text1"/>
          <w:sz w:val="24"/>
        </w:rPr>
        <w:t>Проверку на соответствие требованиям п. 1.3.1</w:t>
      </w:r>
      <w:r w:rsidR="009D025F">
        <w:rPr>
          <w:color w:val="000000" w:themeColor="text1"/>
          <w:sz w:val="24"/>
        </w:rPr>
        <w:t>1</w:t>
      </w:r>
      <w:r w:rsidR="008C312E" w:rsidRPr="00826757">
        <w:rPr>
          <w:color w:val="000000" w:themeColor="text1"/>
          <w:sz w:val="24"/>
        </w:rPr>
        <w:t xml:space="preserve"> проводить </w:t>
      </w:r>
      <w:r w:rsidR="008C312E" w:rsidRPr="008C312E">
        <w:rPr>
          <w:color w:val="000000" w:themeColor="text1"/>
          <w:sz w:val="24"/>
        </w:rPr>
        <w:t>по п. 7 ГОСТ 33464</w:t>
      </w:r>
      <w:r w:rsidRPr="00CF54FC">
        <w:rPr>
          <w:color w:val="000000" w:themeColor="text1"/>
          <w:sz w:val="24"/>
        </w:rPr>
        <w:t>.</w:t>
      </w:r>
    </w:p>
    <w:p w14:paraId="603C7140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1" w14:textId="1685A3F9" w:rsidR="00735BFD" w:rsidRPr="00CF54FC" w:rsidRDefault="00735BFD" w:rsidP="00A62CF9">
      <w:pPr>
        <w:pStyle w:val="13"/>
      </w:pPr>
      <w:bookmarkStart w:id="264" w:name="_Toc492015484"/>
      <w:bookmarkStart w:id="265" w:name="_Toc106702607"/>
      <w:r w:rsidRPr="00CF54FC">
        <w:t>4.1</w:t>
      </w:r>
      <w:r w:rsidR="00C96AD8">
        <w:t>4</w:t>
      </w:r>
      <w:r w:rsidRPr="00CF54FC">
        <w:t xml:space="preserve"> Проверка на соответствие требованиям к организации энергонезависимой и оперативной памяти</w:t>
      </w:r>
      <w:bookmarkEnd w:id="264"/>
      <w:bookmarkEnd w:id="265"/>
    </w:p>
    <w:p w14:paraId="603C7142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3" w14:textId="5F1468DB" w:rsidR="008C312E" w:rsidRPr="008C312E" w:rsidRDefault="008C312E" w:rsidP="008C312E">
      <w:pPr>
        <w:widowControl w:val="0"/>
        <w:ind w:firstLine="709"/>
        <w:jc w:val="both"/>
        <w:rPr>
          <w:color w:val="000000" w:themeColor="text1"/>
          <w:sz w:val="24"/>
        </w:rPr>
      </w:pPr>
      <w:r w:rsidRPr="008C312E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4</w:t>
      </w:r>
      <w:r w:rsidRPr="008C312E">
        <w:rPr>
          <w:color w:val="000000" w:themeColor="text1"/>
          <w:sz w:val="24"/>
        </w:rPr>
        <w:t>.1 Проверку на соответствие требованиям п. 1.3.1</w:t>
      </w:r>
      <w:r w:rsidR="009D025F">
        <w:rPr>
          <w:color w:val="000000" w:themeColor="text1"/>
          <w:sz w:val="24"/>
        </w:rPr>
        <w:t>2</w:t>
      </w:r>
      <w:r w:rsidRPr="008C312E">
        <w:rPr>
          <w:color w:val="000000" w:themeColor="text1"/>
          <w:sz w:val="24"/>
        </w:rPr>
        <w:t xml:space="preserve"> проводить по методикам 6.13 ГОСТ 33467.</w:t>
      </w:r>
    </w:p>
    <w:p w14:paraId="603C7144" w14:textId="77777777" w:rsidR="008C312E" w:rsidRPr="008C312E" w:rsidRDefault="008C312E" w:rsidP="008C312E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6" w14:textId="51A1877C" w:rsidR="008C312E" w:rsidRPr="008C312E" w:rsidRDefault="008C312E" w:rsidP="00A62CF9">
      <w:pPr>
        <w:pStyle w:val="13"/>
      </w:pPr>
      <w:bookmarkStart w:id="266" w:name="_Toc492015485"/>
      <w:bookmarkStart w:id="267" w:name="_Toc106702608"/>
      <w:r w:rsidRPr="008C312E">
        <w:t>4.1</w:t>
      </w:r>
      <w:r w:rsidR="00C96AD8">
        <w:t>5</w:t>
      </w:r>
      <w:r w:rsidRPr="008C312E">
        <w:t xml:space="preserve"> Проверка на соответствие требованиям к коммуникационному модулю GSM 900/1800 и UMTS</w:t>
      </w:r>
      <w:bookmarkEnd w:id="266"/>
      <w:bookmarkEnd w:id="267"/>
    </w:p>
    <w:p w14:paraId="603C7147" w14:textId="77777777" w:rsidR="008C312E" w:rsidRPr="008C312E" w:rsidRDefault="008C312E" w:rsidP="008C312E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8" w14:textId="650C3503" w:rsidR="008C312E" w:rsidRPr="008C312E" w:rsidRDefault="008C312E" w:rsidP="008C312E">
      <w:pPr>
        <w:widowControl w:val="0"/>
        <w:ind w:firstLine="709"/>
        <w:jc w:val="both"/>
        <w:rPr>
          <w:color w:val="000000" w:themeColor="text1"/>
          <w:sz w:val="24"/>
        </w:rPr>
      </w:pPr>
      <w:r w:rsidRPr="008C312E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5</w:t>
      </w:r>
      <w:r w:rsidRPr="008C312E">
        <w:rPr>
          <w:color w:val="000000" w:themeColor="text1"/>
          <w:sz w:val="24"/>
        </w:rPr>
        <w:t xml:space="preserve">.1 Проверку на соответствие требованиям п. 1.3.13 проводить по </w:t>
      </w:r>
      <w:r w:rsidR="00C96AD8" w:rsidRPr="008C312E">
        <w:rPr>
          <w:color w:val="000000" w:themeColor="text1"/>
          <w:sz w:val="24"/>
        </w:rPr>
        <w:t>методикам</w:t>
      </w:r>
      <w:r w:rsidR="00C96AD8">
        <w:rPr>
          <w:color w:val="000000" w:themeColor="text1"/>
          <w:sz w:val="24"/>
        </w:rPr>
        <w:t xml:space="preserve"> </w:t>
      </w:r>
      <w:r w:rsidR="00C96AD8">
        <w:rPr>
          <w:color w:val="000000" w:themeColor="text1"/>
          <w:sz w:val="24"/>
        </w:rPr>
        <w:br/>
      </w:r>
      <w:r w:rsidR="00C96AD8" w:rsidRPr="008C312E">
        <w:rPr>
          <w:color w:val="000000" w:themeColor="text1"/>
          <w:sz w:val="24"/>
        </w:rPr>
        <w:t>ГОСТ</w:t>
      </w:r>
      <w:r w:rsidRPr="008C312E">
        <w:rPr>
          <w:color w:val="000000" w:themeColor="text1"/>
          <w:sz w:val="24"/>
        </w:rPr>
        <w:t xml:space="preserve"> 33467.</w:t>
      </w:r>
    </w:p>
    <w:p w14:paraId="603C7149" w14:textId="77777777" w:rsidR="008C312E" w:rsidRPr="008C312E" w:rsidRDefault="008C312E" w:rsidP="008C312E">
      <w:pPr>
        <w:widowControl w:val="0"/>
        <w:ind w:firstLine="709"/>
        <w:jc w:val="both"/>
        <w:rPr>
          <w:b/>
          <w:sz w:val="24"/>
        </w:rPr>
      </w:pPr>
    </w:p>
    <w:p w14:paraId="603C714A" w14:textId="51A33709" w:rsidR="008C312E" w:rsidRPr="008C312E" w:rsidRDefault="008C312E" w:rsidP="00A62CF9">
      <w:pPr>
        <w:pStyle w:val="13"/>
      </w:pPr>
      <w:bookmarkStart w:id="268" w:name="_Toc492015486"/>
      <w:bookmarkStart w:id="269" w:name="_Toc106702609"/>
      <w:r w:rsidRPr="008C312E">
        <w:t>4.1</w:t>
      </w:r>
      <w:r w:rsidR="00C96AD8">
        <w:t>6</w:t>
      </w:r>
      <w:r w:rsidRPr="008C312E">
        <w:t xml:space="preserve"> Проверка на соответствие требованиям к идентификационному модулю подписчика (SIM-микросхеме)</w:t>
      </w:r>
      <w:bookmarkEnd w:id="268"/>
      <w:bookmarkEnd w:id="269"/>
      <w:r w:rsidRPr="008C312E">
        <w:t xml:space="preserve"> </w:t>
      </w:r>
    </w:p>
    <w:p w14:paraId="603C714B" w14:textId="77777777" w:rsidR="008C312E" w:rsidRPr="008C312E" w:rsidRDefault="008C312E" w:rsidP="008C312E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C" w14:textId="2FB75560" w:rsidR="00735BFD" w:rsidRPr="00CF54FC" w:rsidRDefault="008C312E" w:rsidP="008C312E">
      <w:pPr>
        <w:widowControl w:val="0"/>
        <w:ind w:firstLine="709"/>
        <w:jc w:val="both"/>
        <w:rPr>
          <w:color w:val="000000" w:themeColor="text1"/>
          <w:sz w:val="24"/>
        </w:rPr>
      </w:pPr>
      <w:r w:rsidRPr="008C312E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6</w:t>
      </w:r>
      <w:r w:rsidRPr="008C312E">
        <w:rPr>
          <w:color w:val="000000" w:themeColor="text1"/>
          <w:sz w:val="24"/>
        </w:rPr>
        <w:t xml:space="preserve">.1 Проверку на соответствие требованиям п. 1.3.14 проводить по методикам </w:t>
      </w:r>
      <w:r w:rsidRPr="008C312E">
        <w:rPr>
          <w:color w:val="000000" w:themeColor="text1"/>
          <w:sz w:val="24"/>
        </w:rPr>
        <w:br/>
        <w:t>ГОСТ 33470 раздел 9.</w:t>
      </w:r>
    </w:p>
    <w:p w14:paraId="603C714D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4E" w14:textId="38E75B54" w:rsidR="00735BFD" w:rsidRPr="00CF54FC" w:rsidRDefault="00735BFD" w:rsidP="00A62CF9">
      <w:pPr>
        <w:pStyle w:val="13"/>
      </w:pPr>
      <w:bookmarkStart w:id="270" w:name="_Toc492015487"/>
      <w:bookmarkStart w:id="271" w:name="_Toc106702610"/>
      <w:r w:rsidRPr="00CF54FC">
        <w:t>4.1</w:t>
      </w:r>
      <w:r w:rsidR="00C96AD8">
        <w:t>7</w:t>
      </w:r>
      <w:r w:rsidRPr="00CF54FC">
        <w:t xml:space="preserve"> Проверка на соответствие требованиям по </w:t>
      </w:r>
      <w:r w:rsidR="004B300C" w:rsidRPr="00CF54FC">
        <w:t>стойкости</w:t>
      </w:r>
      <w:r w:rsidRPr="00CF54FC">
        <w:t xml:space="preserve"> к климатическим во</w:t>
      </w:r>
      <w:r w:rsidRPr="00CF54FC">
        <w:t>з</w:t>
      </w:r>
      <w:r w:rsidRPr="00CF54FC">
        <w:t>действиям</w:t>
      </w:r>
      <w:bookmarkEnd w:id="270"/>
      <w:bookmarkEnd w:id="271"/>
    </w:p>
    <w:p w14:paraId="603C714F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50" w14:textId="26DFB66A" w:rsidR="00735BFD" w:rsidRPr="00CF54FC" w:rsidRDefault="00735BFD" w:rsidP="00A62CF9">
      <w:pPr>
        <w:pStyle w:val="13"/>
      </w:pPr>
      <w:bookmarkStart w:id="272" w:name="_Toc424564738"/>
      <w:bookmarkStart w:id="273" w:name="_Toc492015488"/>
      <w:bookmarkStart w:id="274" w:name="_Toc106702611"/>
      <w:bookmarkStart w:id="275" w:name="_Toc360443850"/>
      <w:bookmarkStart w:id="276" w:name="_Toc410146620"/>
      <w:r w:rsidRPr="00CF54FC">
        <w:t>4.1</w:t>
      </w:r>
      <w:r w:rsidR="00C96AD8">
        <w:t>7</w:t>
      </w:r>
      <w:r w:rsidRPr="00CF54FC">
        <w:t>.1 Проверка на воздействие температуры хранения</w:t>
      </w:r>
      <w:bookmarkEnd w:id="272"/>
      <w:bookmarkEnd w:id="273"/>
      <w:bookmarkEnd w:id="274"/>
    </w:p>
    <w:p w14:paraId="603C7151" w14:textId="77777777" w:rsidR="00735BFD" w:rsidRPr="00CF54FC" w:rsidRDefault="00735BFD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603C7152" w14:textId="3084E4DE" w:rsidR="00735BFD" w:rsidRPr="00CF54FC" w:rsidRDefault="001A41F3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.1.1 Испытание</w:t>
      </w:r>
      <w:r w:rsidR="00735BFD" w:rsidRPr="00CF54FC">
        <w:rPr>
          <w:rFonts w:eastAsia="MS Mincho"/>
          <w:color w:val="000000" w:themeColor="text1"/>
          <w:sz w:val="24"/>
        </w:rPr>
        <w:t xml:space="preserve"> компонентов </w:t>
      </w:r>
      <w:r w:rsidR="003942B6" w:rsidRPr="00CF54FC">
        <w:rPr>
          <w:rFonts w:eastAsia="MS Mincho"/>
          <w:color w:val="000000" w:themeColor="text1"/>
          <w:sz w:val="24"/>
        </w:rPr>
        <w:t xml:space="preserve">УВ ЭОС </w:t>
      </w:r>
      <w:r w:rsidR="00735BFD" w:rsidRPr="00CF54FC">
        <w:rPr>
          <w:rFonts w:eastAsia="MS Mincho"/>
          <w:color w:val="000000" w:themeColor="text1"/>
          <w:sz w:val="24"/>
        </w:rPr>
        <w:t>на воздействие температуры хранения пр</w:t>
      </w:r>
      <w:r w:rsidR="00735BFD" w:rsidRPr="00CF54FC">
        <w:rPr>
          <w:rFonts w:eastAsia="MS Mincho"/>
          <w:color w:val="000000" w:themeColor="text1"/>
          <w:sz w:val="24"/>
        </w:rPr>
        <w:t>о</w:t>
      </w:r>
      <w:r w:rsidR="00735BFD" w:rsidRPr="00CF54FC">
        <w:rPr>
          <w:rFonts w:eastAsia="MS Mincho"/>
          <w:color w:val="000000" w:themeColor="text1"/>
          <w:sz w:val="24"/>
        </w:rPr>
        <w:t>водят в следующей последовательности:</w:t>
      </w:r>
    </w:p>
    <w:p w14:paraId="603C7153" w14:textId="77777777" w:rsidR="00735BFD" w:rsidRPr="00CF54FC" w:rsidRDefault="00735BFD" w:rsidP="005339BD">
      <w:pPr>
        <w:pStyle w:val="aa"/>
        <w:widowControl w:val="0"/>
        <w:numPr>
          <w:ilvl w:val="0"/>
          <w:numId w:val="63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перед испытаниями производят внешний осмотр и проверку параметров </w:t>
      </w:r>
      <w:r w:rsidRPr="00CF54FC">
        <w:rPr>
          <w:color w:val="000000" w:themeColor="text1"/>
          <w:sz w:val="24"/>
        </w:rPr>
        <w:t>изделия</w:t>
      </w:r>
      <w:r w:rsidRPr="00CF54FC">
        <w:rPr>
          <w:rFonts w:eastAsia="MS Mincho"/>
          <w:color w:val="000000" w:themeColor="text1"/>
          <w:sz w:val="24"/>
        </w:rPr>
        <w:t xml:space="preserve"> на соответствие </w:t>
      </w:r>
      <w:r w:rsidR="001A41F3" w:rsidRPr="00CF54FC">
        <w:rPr>
          <w:rFonts w:eastAsia="MS Mincho"/>
          <w:color w:val="000000" w:themeColor="text1"/>
          <w:sz w:val="24"/>
        </w:rPr>
        <w:t xml:space="preserve">требованиям </w:t>
      </w:r>
      <w:proofErr w:type="spellStart"/>
      <w:r w:rsidR="001A41F3" w:rsidRPr="00CF54FC">
        <w:rPr>
          <w:rFonts w:eastAsia="MS Mincho"/>
          <w:color w:val="000000" w:themeColor="text1"/>
          <w:sz w:val="24"/>
        </w:rPr>
        <w:t>п.п</w:t>
      </w:r>
      <w:proofErr w:type="spellEnd"/>
      <w:r w:rsidR="001A41F3" w:rsidRPr="00CF54FC">
        <w:rPr>
          <w:rFonts w:eastAsia="MS Mincho"/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</w:t>
      </w:r>
      <w:r w:rsidRPr="00CF54FC">
        <w:rPr>
          <w:rFonts w:eastAsia="MS Mincho"/>
          <w:color w:val="000000" w:themeColor="text1"/>
          <w:sz w:val="24"/>
        </w:rPr>
        <w:t>;</w:t>
      </w:r>
    </w:p>
    <w:p w14:paraId="603C7154" w14:textId="77777777" w:rsidR="00735BFD" w:rsidRPr="00CF54FC" w:rsidRDefault="00735BFD" w:rsidP="005339BD">
      <w:pPr>
        <w:pStyle w:val="aa"/>
        <w:widowControl w:val="0"/>
        <w:numPr>
          <w:ilvl w:val="0"/>
          <w:numId w:val="63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в неработающем состоянии выдержать в камере тепла при температуре плюс (90 ± 3) °С в течение 3 ч;</w:t>
      </w:r>
    </w:p>
    <w:p w14:paraId="603C7155" w14:textId="77777777" w:rsidR="00735BFD" w:rsidRPr="00CF54FC" w:rsidRDefault="00735BFD" w:rsidP="005339BD">
      <w:pPr>
        <w:pStyle w:val="aa"/>
        <w:widowControl w:val="0"/>
        <w:numPr>
          <w:ilvl w:val="0"/>
          <w:numId w:val="63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по окончании компоненты </w:t>
      </w:r>
      <w:r w:rsidR="003942B6" w:rsidRPr="00CF54FC">
        <w:rPr>
          <w:rFonts w:eastAsia="MS Mincho"/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 xml:space="preserve">выдержать в нормальных условиях по п. 4.1.1 в течение 4 ч и провести проверку по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настоящих ТУ;</w:t>
      </w:r>
    </w:p>
    <w:p w14:paraId="603C7156" w14:textId="77777777" w:rsidR="00735BFD" w:rsidRPr="00CF54FC" w:rsidRDefault="00735BFD" w:rsidP="005339BD">
      <w:pPr>
        <w:pStyle w:val="aa"/>
        <w:widowControl w:val="0"/>
        <w:numPr>
          <w:ilvl w:val="0"/>
          <w:numId w:val="63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 w:rsidRPr="00CF54FC">
        <w:rPr>
          <w:color w:val="000000" w:themeColor="text1"/>
          <w:sz w:val="24"/>
        </w:rPr>
        <w:t xml:space="preserve"> 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в неработающем состоянии выдержать в камере холода при температуре минус (40 ± 3) °С в течение 2 ч;</w:t>
      </w:r>
    </w:p>
    <w:p w14:paraId="603C7157" w14:textId="77777777" w:rsidR="00735BFD" w:rsidRPr="00CF54FC" w:rsidRDefault="00735BFD" w:rsidP="005339BD">
      <w:pPr>
        <w:pStyle w:val="aa"/>
        <w:widowControl w:val="0"/>
        <w:numPr>
          <w:ilvl w:val="0"/>
          <w:numId w:val="63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по окончании </w:t>
      </w: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 xml:space="preserve">выдержать в нормальных условиях по п. 4.1.1 в течение 4 ч и провести проверку по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настоящих ТУ.</w:t>
      </w:r>
    </w:p>
    <w:p w14:paraId="603C7158" w14:textId="2416760D" w:rsidR="00735BFD" w:rsidRPr="00CF54FC" w:rsidRDefault="00735BFD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.1.2 Изделие 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59" w14:textId="77777777" w:rsidR="00735BFD" w:rsidRPr="00CF54FC" w:rsidRDefault="00735BFD" w:rsidP="00A62CF9">
      <w:pPr>
        <w:pStyle w:val="13"/>
      </w:pPr>
    </w:p>
    <w:p w14:paraId="603C715A" w14:textId="118EE168" w:rsidR="00735BFD" w:rsidRPr="00CF54FC" w:rsidRDefault="00735BFD" w:rsidP="00A62CF9">
      <w:pPr>
        <w:pStyle w:val="13"/>
      </w:pPr>
      <w:bookmarkStart w:id="277" w:name="_Toc424564739"/>
      <w:bookmarkStart w:id="278" w:name="_Toc492015489"/>
      <w:bookmarkStart w:id="279" w:name="_Toc106702612"/>
      <w:r w:rsidRPr="00CF54FC">
        <w:t>4.</w:t>
      </w:r>
      <w:r w:rsidR="00526357" w:rsidRPr="00CF54FC">
        <w:t>1</w:t>
      </w:r>
      <w:r w:rsidR="00C96AD8">
        <w:t>7</w:t>
      </w:r>
      <w:r w:rsidRPr="00CF54FC">
        <w:t xml:space="preserve">.2 </w:t>
      </w:r>
      <w:bookmarkEnd w:id="277"/>
      <w:bookmarkEnd w:id="278"/>
      <w:r w:rsidR="004B300C" w:rsidRPr="00CF54FC">
        <w:t>Испытание на воздействие пониженной температуры окружающей среды</w:t>
      </w:r>
      <w:bookmarkEnd w:id="279"/>
    </w:p>
    <w:p w14:paraId="603C715B" w14:textId="77777777" w:rsidR="00735BFD" w:rsidRPr="00CF54FC" w:rsidRDefault="00735BFD" w:rsidP="00A62CF9">
      <w:pPr>
        <w:pStyle w:val="13"/>
      </w:pPr>
    </w:p>
    <w:p w14:paraId="603C715C" w14:textId="4F6CF662" w:rsidR="00735BFD" w:rsidRPr="00CF54FC" w:rsidRDefault="00CA0468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.2.1 Испытание</w:t>
      </w:r>
      <w:r w:rsidR="00735BFD" w:rsidRPr="00CF54FC">
        <w:rPr>
          <w:rFonts w:eastAsia="MS Mincho"/>
          <w:color w:val="000000" w:themeColor="text1"/>
          <w:sz w:val="24"/>
        </w:rPr>
        <w:t xml:space="preserve"> компонентов </w:t>
      </w:r>
      <w:r w:rsidR="003942B6" w:rsidRPr="00CF54FC">
        <w:rPr>
          <w:rFonts w:eastAsia="MS Mincho"/>
          <w:color w:val="000000" w:themeColor="text1"/>
          <w:sz w:val="24"/>
        </w:rPr>
        <w:t xml:space="preserve">УВ ЭОС </w:t>
      </w:r>
      <w:r w:rsidR="00735BFD" w:rsidRPr="00CF54FC">
        <w:rPr>
          <w:rFonts w:eastAsia="MS Mincho"/>
          <w:color w:val="000000" w:themeColor="text1"/>
          <w:sz w:val="24"/>
        </w:rPr>
        <w:t xml:space="preserve">на воздействие </w:t>
      </w:r>
      <w:r w:rsidR="002150DF" w:rsidRPr="00CF54FC">
        <w:rPr>
          <w:rFonts w:eastAsia="MS Mincho"/>
          <w:color w:val="000000" w:themeColor="text1"/>
          <w:sz w:val="24"/>
        </w:rPr>
        <w:t>пониженной</w:t>
      </w:r>
      <w:r w:rsidR="00735BFD" w:rsidRPr="00CF54FC">
        <w:rPr>
          <w:rFonts w:eastAsia="MS Mincho"/>
          <w:color w:val="000000" w:themeColor="text1"/>
          <w:sz w:val="24"/>
        </w:rPr>
        <w:t xml:space="preserve"> температуры</w:t>
      </w:r>
      <w:r w:rsidR="002150DF" w:rsidRPr="00CF54FC">
        <w:rPr>
          <w:rFonts w:eastAsia="MS Mincho"/>
          <w:color w:val="000000" w:themeColor="text1"/>
          <w:sz w:val="24"/>
        </w:rPr>
        <w:t xml:space="preserve"> окружающей среды</w:t>
      </w:r>
      <w:r w:rsidR="00735BFD" w:rsidRPr="00CF54FC">
        <w:rPr>
          <w:rFonts w:eastAsia="MS Mincho"/>
          <w:color w:val="000000" w:themeColor="text1"/>
          <w:sz w:val="24"/>
        </w:rPr>
        <w:t xml:space="preserve"> в</w:t>
      </w:r>
      <w:r w:rsidR="004B300C" w:rsidRPr="00CF54FC">
        <w:rPr>
          <w:rFonts w:eastAsia="MS Mincho"/>
          <w:color w:val="000000" w:themeColor="text1"/>
          <w:sz w:val="24"/>
        </w:rPr>
        <w:t xml:space="preserve"> соответствии с ГОСТ </w:t>
      </w:r>
      <w:r w:rsidR="001A41F3">
        <w:rPr>
          <w:rFonts w:eastAsia="MS Mincho"/>
          <w:color w:val="000000" w:themeColor="text1"/>
          <w:sz w:val="24"/>
        </w:rPr>
        <w:t xml:space="preserve">33466 </w:t>
      </w:r>
      <w:r w:rsidR="004B300C" w:rsidRPr="00CF54FC">
        <w:rPr>
          <w:rFonts w:eastAsia="MS Mincho"/>
          <w:color w:val="000000" w:themeColor="text1"/>
          <w:sz w:val="24"/>
        </w:rPr>
        <w:t>п.6.2.2</w:t>
      </w:r>
    </w:p>
    <w:p w14:paraId="603C715D" w14:textId="64DE91DB" w:rsidR="00735BFD" w:rsidRPr="00CF54FC" w:rsidRDefault="00735BFD" w:rsidP="005339BD">
      <w:pPr>
        <w:widowControl w:val="0"/>
        <w:ind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 xml:space="preserve">.2.2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>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lastRenderedPageBreak/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5E" w14:textId="77777777" w:rsidR="00D01164" w:rsidRPr="00CF54FC" w:rsidRDefault="00D01164" w:rsidP="005339BD">
      <w:pPr>
        <w:widowControl w:val="0"/>
        <w:ind w:firstLine="709"/>
        <w:jc w:val="both"/>
        <w:rPr>
          <w:rFonts w:eastAsia="MS Mincho"/>
          <w:color w:val="000000" w:themeColor="text1"/>
          <w:sz w:val="24"/>
        </w:rPr>
      </w:pPr>
    </w:p>
    <w:p w14:paraId="603C715F" w14:textId="77C7B15B" w:rsidR="00D01164" w:rsidRPr="00CF54FC" w:rsidRDefault="00D01164" w:rsidP="00A62CF9">
      <w:pPr>
        <w:pStyle w:val="13"/>
      </w:pPr>
      <w:bookmarkStart w:id="280" w:name="_Toc106702613"/>
      <w:r w:rsidRPr="00CF54FC">
        <w:t>4.</w:t>
      </w:r>
      <w:r w:rsidR="00505B94" w:rsidRPr="00CF54FC">
        <w:t>1</w:t>
      </w:r>
      <w:r w:rsidR="00C96AD8">
        <w:t>7</w:t>
      </w:r>
      <w:r w:rsidRPr="00CF54FC">
        <w:t>.3 Испытание на воздействие повышенной температуры окружающей среды</w:t>
      </w:r>
      <w:bookmarkEnd w:id="280"/>
    </w:p>
    <w:p w14:paraId="603C7160" w14:textId="77777777" w:rsidR="00505B94" w:rsidRPr="00CF54FC" w:rsidRDefault="00505B94" w:rsidP="005339BD">
      <w:pPr>
        <w:widowControl w:val="0"/>
        <w:ind w:firstLine="709"/>
        <w:jc w:val="both"/>
        <w:rPr>
          <w:b/>
          <w:sz w:val="24"/>
        </w:rPr>
      </w:pPr>
    </w:p>
    <w:p w14:paraId="603C7161" w14:textId="71FF79FA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 xml:space="preserve">.3.1 Испытание компонентов </w:t>
      </w:r>
      <w:r w:rsidR="003942B6" w:rsidRPr="00CF54FC">
        <w:rPr>
          <w:rFonts w:eastAsia="MS Mincho"/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 xml:space="preserve">на воздействие пониженной температуры окружающей среды в соответствии с </w:t>
      </w:r>
      <w:r w:rsidR="00265522" w:rsidRPr="00CF54FC">
        <w:rPr>
          <w:rFonts w:eastAsia="MS Mincho"/>
          <w:color w:val="000000" w:themeColor="text1"/>
          <w:sz w:val="24"/>
        </w:rPr>
        <w:t xml:space="preserve">ГОСТ </w:t>
      </w:r>
      <w:r w:rsidR="001A41F3">
        <w:rPr>
          <w:rFonts w:eastAsia="MS Mincho"/>
          <w:color w:val="000000" w:themeColor="text1"/>
          <w:sz w:val="24"/>
        </w:rPr>
        <w:t xml:space="preserve">33466 </w:t>
      </w:r>
      <w:r w:rsidRPr="00CF54FC">
        <w:rPr>
          <w:rFonts w:eastAsia="MS Mincho"/>
          <w:color w:val="000000" w:themeColor="text1"/>
          <w:sz w:val="24"/>
        </w:rPr>
        <w:t>п.6.2.3</w:t>
      </w:r>
    </w:p>
    <w:p w14:paraId="603C7162" w14:textId="5FB88B56" w:rsidR="00D01164" w:rsidRPr="00CF54FC" w:rsidRDefault="00D01164" w:rsidP="005339BD">
      <w:pPr>
        <w:widowControl w:val="0"/>
        <w:ind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 xml:space="preserve">.3.2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>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63" w14:textId="77777777" w:rsidR="00D01164" w:rsidRPr="00CF54FC" w:rsidRDefault="00D01164" w:rsidP="005339BD">
      <w:pPr>
        <w:widowControl w:val="0"/>
        <w:ind w:firstLine="709"/>
        <w:jc w:val="both"/>
        <w:rPr>
          <w:b/>
          <w:sz w:val="24"/>
        </w:rPr>
      </w:pPr>
    </w:p>
    <w:p w14:paraId="603C7164" w14:textId="0B5C096E" w:rsidR="00735BFD" w:rsidRPr="00CF54FC" w:rsidRDefault="00735BFD" w:rsidP="00A62CF9">
      <w:pPr>
        <w:pStyle w:val="13"/>
      </w:pPr>
      <w:bookmarkStart w:id="281" w:name="_Toc106702614"/>
      <w:bookmarkStart w:id="282" w:name="_Toc424564740"/>
      <w:bookmarkStart w:id="283" w:name="_Toc492015490"/>
      <w:r w:rsidRPr="00CF54FC">
        <w:t>4.1</w:t>
      </w:r>
      <w:r w:rsidR="00C96AD8">
        <w:t>7</w:t>
      </w:r>
      <w:r w:rsidRPr="00CF54FC">
        <w:t>.</w:t>
      </w:r>
      <w:r w:rsidR="00D01164" w:rsidRPr="00CF54FC">
        <w:t>4</w:t>
      </w:r>
      <w:r w:rsidRPr="00CF54FC">
        <w:t xml:space="preserve"> </w:t>
      </w:r>
      <w:r w:rsidR="001C1A9F" w:rsidRPr="0062175F">
        <w:rPr>
          <w:rStyle w:val="a8"/>
          <w:noProof/>
          <w:color w:val="auto"/>
          <w:u w:val="none"/>
        </w:rPr>
        <w:t xml:space="preserve">Испытание на прочность при </w:t>
      </w:r>
      <w:r w:rsidR="001C1A9F" w:rsidRPr="00CF54FC">
        <w:rPr>
          <w:color w:val="000000" w:themeColor="text1"/>
        </w:rPr>
        <w:t>воздействи</w:t>
      </w:r>
      <w:r w:rsidR="001C1A9F">
        <w:rPr>
          <w:color w:val="000000" w:themeColor="text1"/>
        </w:rPr>
        <w:t xml:space="preserve">и </w:t>
      </w:r>
      <w:r w:rsidR="001C1A9F" w:rsidRPr="00CF54FC">
        <w:rPr>
          <w:color w:val="000000" w:themeColor="text1"/>
        </w:rPr>
        <w:t>тем</w:t>
      </w:r>
      <w:r w:rsidR="001C1A9F" w:rsidRPr="00CF54FC">
        <w:rPr>
          <w:color w:val="000000" w:themeColor="text1"/>
        </w:rPr>
        <w:softHyphen/>
        <w:t>пературных циклов</w:t>
      </w:r>
      <w:bookmarkEnd w:id="281"/>
      <w:r w:rsidR="002150DF" w:rsidRPr="00CF54FC">
        <w:t xml:space="preserve"> </w:t>
      </w:r>
      <w:bookmarkEnd w:id="275"/>
      <w:bookmarkEnd w:id="276"/>
      <w:bookmarkEnd w:id="282"/>
      <w:bookmarkEnd w:id="283"/>
    </w:p>
    <w:p w14:paraId="603C7165" w14:textId="77777777" w:rsidR="00735BFD" w:rsidRPr="00CF54FC" w:rsidRDefault="00735BFD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603C7166" w14:textId="1B24E03C" w:rsidR="00735BFD" w:rsidRPr="00CF54FC" w:rsidRDefault="00735BFD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</w:t>
      </w:r>
      <w:r w:rsidR="00D01164" w:rsidRPr="00CF54FC">
        <w:rPr>
          <w:rFonts w:eastAsia="MS Mincho"/>
          <w:color w:val="000000" w:themeColor="text1"/>
          <w:sz w:val="24"/>
        </w:rPr>
        <w:t>4</w:t>
      </w:r>
      <w:r w:rsidRPr="00CF54FC">
        <w:rPr>
          <w:rFonts w:eastAsia="MS Mincho"/>
          <w:color w:val="000000" w:themeColor="text1"/>
          <w:sz w:val="24"/>
        </w:rPr>
        <w:t xml:space="preserve">.1 Испытание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 xml:space="preserve">на </w:t>
      </w:r>
      <w:r w:rsidR="00D01164" w:rsidRPr="00CF54FC">
        <w:rPr>
          <w:sz w:val="24"/>
        </w:rPr>
        <w:t xml:space="preserve">прочность при изменении температуры окружающей среды </w:t>
      </w:r>
      <w:r w:rsidRPr="00CF54FC">
        <w:rPr>
          <w:rFonts w:eastAsia="MS Mincho"/>
          <w:color w:val="000000" w:themeColor="text1"/>
          <w:sz w:val="24"/>
        </w:rPr>
        <w:t xml:space="preserve">проводят </w:t>
      </w:r>
      <w:r w:rsidR="00CA0468" w:rsidRPr="00CF54FC">
        <w:rPr>
          <w:rFonts w:eastAsia="MS Mincho"/>
          <w:color w:val="000000" w:themeColor="text1"/>
          <w:sz w:val="24"/>
        </w:rPr>
        <w:t>в соответствии</w:t>
      </w:r>
      <w:r w:rsidR="00D01164" w:rsidRPr="00CF54FC">
        <w:rPr>
          <w:rFonts w:eastAsia="MS Mincho"/>
          <w:color w:val="000000" w:themeColor="text1"/>
          <w:sz w:val="24"/>
        </w:rPr>
        <w:t xml:space="preserve"> с </w:t>
      </w:r>
      <w:r w:rsidR="00265522" w:rsidRPr="00CF54FC">
        <w:rPr>
          <w:rFonts w:eastAsia="MS Mincho"/>
          <w:color w:val="000000" w:themeColor="text1"/>
          <w:sz w:val="24"/>
        </w:rPr>
        <w:t xml:space="preserve">ГОСТ </w:t>
      </w:r>
      <w:r w:rsidR="001A41F3">
        <w:rPr>
          <w:rFonts w:eastAsia="MS Mincho"/>
          <w:color w:val="000000" w:themeColor="text1"/>
          <w:sz w:val="24"/>
        </w:rPr>
        <w:t xml:space="preserve">33466 </w:t>
      </w:r>
      <w:r w:rsidR="00D01164" w:rsidRPr="00CF54FC">
        <w:rPr>
          <w:rFonts w:eastAsia="MS Mincho"/>
          <w:color w:val="000000" w:themeColor="text1"/>
          <w:sz w:val="24"/>
        </w:rPr>
        <w:t>п.6.2.4</w:t>
      </w:r>
    </w:p>
    <w:p w14:paraId="603C7167" w14:textId="553BE8F6" w:rsidR="00735BFD" w:rsidRPr="00CF54FC" w:rsidRDefault="00735BFD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</w:t>
      </w:r>
      <w:r w:rsidR="00D01164" w:rsidRPr="00CF54FC">
        <w:rPr>
          <w:rFonts w:eastAsia="MS Mincho"/>
          <w:color w:val="000000" w:themeColor="text1"/>
          <w:sz w:val="24"/>
        </w:rPr>
        <w:t>4</w:t>
      </w:r>
      <w:r w:rsidRPr="00CF54FC">
        <w:rPr>
          <w:rFonts w:eastAsia="MS Mincho"/>
          <w:color w:val="000000" w:themeColor="text1"/>
          <w:sz w:val="24"/>
        </w:rPr>
        <w:t>.2 Изделие 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68" w14:textId="77777777" w:rsidR="00526357" w:rsidRPr="00CF54FC" w:rsidRDefault="00526357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603C7169" w14:textId="1C295FB8" w:rsidR="00735BFD" w:rsidRPr="00CF54FC" w:rsidRDefault="00735BFD" w:rsidP="00A62CF9">
      <w:pPr>
        <w:pStyle w:val="13"/>
      </w:pPr>
      <w:bookmarkStart w:id="284" w:name="_Toc379445649"/>
      <w:bookmarkStart w:id="285" w:name="_Toc410146621"/>
      <w:bookmarkStart w:id="286" w:name="_Toc424564741"/>
      <w:bookmarkStart w:id="287" w:name="_Toc492015491"/>
      <w:bookmarkStart w:id="288" w:name="_Toc106702615"/>
      <w:r w:rsidRPr="00CF54FC">
        <w:t>4.1</w:t>
      </w:r>
      <w:r w:rsidR="00C96AD8">
        <w:t>7</w:t>
      </w:r>
      <w:r w:rsidRPr="00CF54FC">
        <w:t>.</w:t>
      </w:r>
      <w:r w:rsidR="00D01164" w:rsidRPr="00CF54FC">
        <w:t>5</w:t>
      </w:r>
      <w:r w:rsidRPr="00CF54FC">
        <w:t xml:space="preserve"> </w:t>
      </w:r>
      <w:bookmarkEnd w:id="284"/>
      <w:bookmarkEnd w:id="285"/>
      <w:bookmarkEnd w:id="286"/>
      <w:bookmarkEnd w:id="287"/>
      <w:r w:rsidR="001C1A9F" w:rsidRPr="0062175F">
        <w:rPr>
          <w:rStyle w:val="a8"/>
          <w:noProof/>
          <w:color w:val="auto"/>
          <w:u w:val="none"/>
        </w:rPr>
        <w:t xml:space="preserve">Проверка на </w:t>
      </w:r>
      <w:r w:rsidR="001C1A9F">
        <w:rPr>
          <w:rStyle w:val="a8"/>
          <w:noProof/>
          <w:color w:val="auto"/>
          <w:u w:val="none"/>
        </w:rPr>
        <w:t>влагостойкость</w:t>
      </w:r>
      <w:bookmarkEnd w:id="288"/>
    </w:p>
    <w:p w14:paraId="603C716A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6B" w14:textId="0F5D0254" w:rsidR="00D01164" w:rsidRPr="00CF54FC" w:rsidRDefault="00735BFD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7</w:t>
      </w:r>
      <w:r w:rsidRPr="00CF54FC">
        <w:rPr>
          <w:color w:val="000000" w:themeColor="text1"/>
          <w:sz w:val="24"/>
        </w:rPr>
        <w:t>.</w:t>
      </w:r>
      <w:r w:rsidR="00D01164" w:rsidRPr="00CF54FC">
        <w:rPr>
          <w:color w:val="000000" w:themeColor="text1"/>
          <w:sz w:val="24"/>
        </w:rPr>
        <w:t>5</w:t>
      </w:r>
      <w:r w:rsidRPr="00CF54FC">
        <w:rPr>
          <w:color w:val="000000" w:themeColor="text1"/>
          <w:sz w:val="24"/>
        </w:rPr>
        <w:t xml:space="preserve">.1 </w:t>
      </w:r>
      <w:r w:rsidR="00D01164" w:rsidRPr="00CF54FC">
        <w:rPr>
          <w:rFonts w:eastAsia="MS Mincho"/>
          <w:color w:val="000000" w:themeColor="text1"/>
          <w:sz w:val="24"/>
        </w:rPr>
        <w:t xml:space="preserve">Испытание </w:t>
      </w:r>
      <w:r w:rsidR="003942B6" w:rsidRPr="00CF54FC">
        <w:rPr>
          <w:color w:val="000000" w:themeColor="text1"/>
          <w:sz w:val="24"/>
        </w:rPr>
        <w:t xml:space="preserve">УВ ЭОС </w:t>
      </w:r>
      <w:r w:rsidR="00D01164" w:rsidRPr="00CF54FC">
        <w:rPr>
          <w:rFonts w:eastAsia="MS Mincho"/>
          <w:color w:val="000000" w:themeColor="text1"/>
          <w:sz w:val="24"/>
        </w:rPr>
        <w:t xml:space="preserve">на </w:t>
      </w:r>
      <w:r w:rsidR="00D01164" w:rsidRPr="00CF54FC">
        <w:rPr>
          <w:sz w:val="24"/>
        </w:rPr>
        <w:t xml:space="preserve">прочность при изменении температуры окружающей среды </w:t>
      </w:r>
      <w:r w:rsidR="00D01164" w:rsidRPr="00CF54FC">
        <w:rPr>
          <w:rFonts w:eastAsia="MS Mincho"/>
          <w:color w:val="000000" w:themeColor="text1"/>
          <w:sz w:val="24"/>
        </w:rPr>
        <w:t xml:space="preserve">проводят </w:t>
      </w:r>
      <w:r w:rsidR="00CA0468" w:rsidRPr="00CF54FC">
        <w:rPr>
          <w:rFonts w:eastAsia="MS Mincho"/>
          <w:color w:val="000000" w:themeColor="text1"/>
          <w:sz w:val="24"/>
        </w:rPr>
        <w:t>в соответствии</w:t>
      </w:r>
      <w:r w:rsidR="00D01164" w:rsidRPr="00CF54FC">
        <w:rPr>
          <w:rFonts w:eastAsia="MS Mincho"/>
          <w:color w:val="000000" w:themeColor="text1"/>
          <w:sz w:val="24"/>
        </w:rPr>
        <w:t xml:space="preserve"> с </w:t>
      </w:r>
      <w:r w:rsidR="00265522" w:rsidRPr="00CF54FC">
        <w:rPr>
          <w:rFonts w:eastAsia="MS Mincho"/>
          <w:color w:val="000000" w:themeColor="text1"/>
          <w:sz w:val="24"/>
        </w:rPr>
        <w:t xml:space="preserve">ГОСТ </w:t>
      </w:r>
      <w:r w:rsidR="001A41F3">
        <w:rPr>
          <w:rFonts w:eastAsia="MS Mincho"/>
          <w:color w:val="000000" w:themeColor="text1"/>
          <w:sz w:val="24"/>
        </w:rPr>
        <w:t xml:space="preserve">33466 </w:t>
      </w:r>
      <w:r w:rsidR="00D01164" w:rsidRPr="00CF54FC">
        <w:rPr>
          <w:rFonts w:eastAsia="MS Mincho"/>
          <w:color w:val="000000" w:themeColor="text1"/>
          <w:sz w:val="24"/>
        </w:rPr>
        <w:t>п.6.2.5</w:t>
      </w:r>
      <w:r w:rsidR="00C31BF5">
        <w:rPr>
          <w:rFonts w:eastAsia="MS Mincho"/>
          <w:color w:val="000000" w:themeColor="text1"/>
          <w:sz w:val="24"/>
        </w:rPr>
        <w:t>.</w:t>
      </w:r>
    </w:p>
    <w:p w14:paraId="603C716C" w14:textId="6F7C1921" w:rsidR="00735BFD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.5.2 Изделие 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6D" w14:textId="77777777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603C716E" w14:textId="008B691D" w:rsidR="00D01164" w:rsidRPr="00CF54FC" w:rsidRDefault="00D01164" w:rsidP="00A62CF9">
      <w:pPr>
        <w:pStyle w:val="13"/>
      </w:pPr>
      <w:bookmarkStart w:id="289" w:name="_Toc106702616"/>
      <w:r w:rsidRPr="00CF54FC">
        <w:t>4.1</w:t>
      </w:r>
      <w:r w:rsidR="00C96AD8">
        <w:t>7</w:t>
      </w:r>
      <w:r w:rsidRPr="00CF54FC">
        <w:t>.6 Проверка для оценки степени защиты УСВ от проникновения посторо</w:t>
      </w:r>
      <w:r w:rsidRPr="00CF54FC">
        <w:t>н</w:t>
      </w:r>
      <w:r w:rsidRPr="00CF54FC">
        <w:t>них предметов по ГОСТ</w:t>
      </w:r>
      <w:r w:rsidR="002B5239">
        <w:t xml:space="preserve"> </w:t>
      </w:r>
      <w:r w:rsidRPr="00CF54FC">
        <w:t>14254</w:t>
      </w:r>
      <w:bookmarkEnd w:id="289"/>
      <w:r w:rsidRPr="00CF54FC">
        <w:t xml:space="preserve"> </w:t>
      </w:r>
    </w:p>
    <w:p w14:paraId="603C716F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70" w14:textId="65E5D184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7</w:t>
      </w:r>
      <w:r w:rsidRPr="00CF54FC">
        <w:rPr>
          <w:color w:val="000000" w:themeColor="text1"/>
          <w:sz w:val="24"/>
        </w:rPr>
        <w:t xml:space="preserve">.6.1 </w:t>
      </w:r>
      <w:r w:rsidRPr="00CF54FC">
        <w:rPr>
          <w:rFonts w:eastAsia="MS Mincho"/>
          <w:color w:val="000000" w:themeColor="text1"/>
          <w:sz w:val="24"/>
        </w:rPr>
        <w:t xml:space="preserve">Испытание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sz w:val="24"/>
        </w:rPr>
        <w:t>для оценки степени защиты УСВ от проникновения п</w:t>
      </w:r>
      <w:r w:rsidRPr="00CF54FC">
        <w:rPr>
          <w:sz w:val="24"/>
        </w:rPr>
        <w:t>о</w:t>
      </w:r>
      <w:r w:rsidRPr="00CF54FC">
        <w:rPr>
          <w:sz w:val="24"/>
        </w:rPr>
        <w:t>сторонних предметов по ГОСТ </w:t>
      </w:r>
      <w:r w:rsidR="001A41F3" w:rsidRPr="00CF54FC">
        <w:rPr>
          <w:sz w:val="24"/>
        </w:rPr>
        <w:t xml:space="preserve">14254 </w:t>
      </w:r>
      <w:r w:rsidR="001A41F3" w:rsidRPr="00CF54FC">
        <w:rPr>
          <w:rFonts w:eastAsia="MS Mincho"/>
          <w:color w:val="000000" w:themeColor="text1"/>
          <w:sz w:val="24"/>
        </w:rPr>
        <w:t>п.6.2.6</w:t>
      </w:r>
    </w:p>
    <w:p w14:paraId="603C7171" w14:textId="6AFFE407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.6.2 Изделие 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72" w14:textId="77777777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b/>
          <w:color w:val="000000" w:themeColor="text1"/>
          <w:sz w:val="24"/>
        </w:rPr>
      </w:pPr>
    </w:p>
    <w:p w14:paraId="603C7173" w14:textId="68BA4C78" w:rsidR="00D01164" w:rsidRPr="00CF54FC" w:rsidRDefault="00D01164" w:rsidP="00A62CF9">
      <w:pPr>
        <w:pStyle w:val="13"/>
      </w:pPr>
      <w:bookmarkStart w:id="290" w:name="_Toc106702617"/>
      <w:r w:rsidRPr="00CF54FC">
        <w:t>4.1</w:t>
      </w:r>
      <w:r w:rsidR="00C96AD8">
        <w:t>7</w:t>
      </w:r>
      <w:r w:rsidRPr="00CF54FC">
        <w:t>.7 Проверка на воздействие воды для оценки степени защиты по ГОСТ 14254</w:t>
      </w:r>
      <w:bookmarkEnd w:id="290"/>
      <w:r w:rsidRPr="00CF54FC">
        <w:t xml:space="preserve"> </w:t>
      </w:r>
    </w:p>
    <w:p w14:paraId="603C7174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75" w14:textId="0AB7E5B3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4.1</w:t>
      </w:r>
      <w:r w:rsidR="00C96AD8">
        <w:rPr>
          <w:color w:val="000000" w:themeColor="text1"/>
          <w:sz w:val="24"/>
        </w:rPr>
        <w:t>7</w:t>
      </w:r>
      <w:r w:rsidRPr="00CF54FC">
        <w:rPr>
          <w:color w:val="000000" w:themeColor="text1"/>
          <w:sz w:val="24"/>
        </w:rPr>
        <w:t xml:space="preserve">.7.1 </w:t>
      </w:r>
      <w:r w:rsidRPr="00CF54FC">
        <w:rPr>
          <w:rFonts w:eastAsia="MS Mincho"/>
          <w:color w:val="000000" w:themeColor="text1"/>
          <w:sz w:val="24"/>
        </w:rPr>
        <w:t xml:space="preserve">Испытание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 xml:space="preserve">на </w:t>
      </w:r>
      <w:r w:rsidR="0082578B" w:rsidRPr="00CF54FC">
        <w:rPr>
          <w:sz w:val="24"/>
        </w:rPr>
        <w:t xml:space="preserve">воздействие воды для оценки степени защиты по </w:t>
      </w:r>
      <w:r w:rsidR="001A41F3">
        <w:rPr>
          <w:sz w:val="24"/>
        </w:rPr>
        <w:br/>
      </w:r>
      <w:r w:rsidR="0082578B" w:rsidRPr="00CF54FC">
        <w:rPr>
          <w:sz w:val="24"/>
        </w:rPr>
        <w:t xml:space="preserve">ГОСТ 14254 </w:t>
      </w:r>
      <w:r w:rsidRPr="00CF54FC">
        <w:rPr>
          <w:rFonts w:eastAsia="MS Mincho"/>
          <w:color w:val="000000" w:themeColor="text1"/>
          <w:sz w:val="24"/>
        </w:rPr>
        <w:t>п.6.2.</w:t>
      </w:r>
      <w:r w:rsidR="0082578B" w:rsidRPr="00CF54FC">
        <w:rPr>
          <w:rFonts w:eastAsia="MS Mincho"/>
          <w:color w:val="000000" w:themeColor="text1"/>
          <w:sz w:val="24"/>
        </w:rPr>
        <w:t>7</w:t>
      </w:r>
    </w:p>
    <w:p w14:paraId="603C7176" w14:textId="5E2A34AD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4.1</w:t>
      </w:r>
      <w:r w:rsidR="00C96AD8">
        <w:rPr>
          <w:rFonts w:eastAsia="MS Mincho"/>
          <w:color w:val="000000" w:themeColor="text1"/>
          <w:sz w:val="24"/>
        </w:rPr>
        <w:t>7</w:t>
      </w:r>
      <w:r w:rsidRPr="00CF54FC">
        <w:rPr>
          <w:rFonts w:eastAsia="MS Mincho"/>
          <w:color w:val="000000" w:themeColor="text1"/>
          <w:sz w:val="24"/>
        </w:rPr>
        <w:t>.7.2 Изделие считают выдержавшим испытание, если не обнаружено механич</w:t>
      </w:r>
      <w:r w:rsidRPr="00CF54FC">
        <w:rPr>
          <w:rFonts w:eastAsia="MS Mincho"/>
          <w:color w:val="000000" w:themeColor="text1"/>
          <w:sz w:val="24"/>
        </w:rPr>
        <w:t>е</w:t>
      </w:r>
      <w:r w:rsidRPr="00CF54FC">
        <w:rPr>
          <w:rFonts w:eastAsia="MS Mincho"/>
          <w:color w:val="000000" w:themeColor="text1"/>
          <w:sz w:val="24"/>
        </w:rPr>
        <w:t xml:space="preserve">ских повреждений, а его параметры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 </w:t>
      </w:r>
      <w:r w:rsidRPr="00CF54FC">
        <w:rPr>
          <w:rFonts w:eastAsia="MS Mincho"/>
          <w:color w:val="000000" w:themeColor="text1"/>
          <w:sz w:val="24"/>
        </w:rPr>
        <w:t>насто</w:t>
      </w:r>
      <w:r w:rsidRPr="00CF54FC">
        <w:rPr>
          <w:rFonts w:eastAsia="MS Mincho"/>
          <w:color w:val="000000" w:themeColor="text1"/>
          <w:sz w:val="24"/>
        </w:rPr>
        <w:t>я</w:t>
      </w:r>
      <w:r w:rsidRPr="00CF54FC">
        <w:rPr>
          <w:rFonts w:eastAsia="MS Mincho"/>
          <w:color w:val="000000" w:themeColor="text1"/>
          <w:sz w:val="24"/>
        </w:rPr>
        <w:t>щих ТУ.</w:t>
      </w:r>
    </w:p>
    <w:p w14:paraId="603C7177" w14:textId="77777777" w:rsidR="00D01164" w:rsidRPr="00CF54FC" w:rsidRDefault="00D01164" w:rsidP="005339BD">
      <w:pPr>
        <w:pStyle w:val="aa"/>
        <w:widowControl w:val="0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603C7178" w14:textId="1C813B1D" w:rsidR="00735BFD" w:rsidRPr="00CF54FC" w:rsidRDefault="00735BFD" w:rsidP="00A62CF9">
      <w:pPr>
        <w:pStyle w:val="13"/>
      </w:pPr>
      <w:bookmarkStart w:id="291" w:name="_Toc492015492"/>
      <w:bookmarkStart w:id="292" w:name="_Toc106702618"/>
      <w:r w:rsidRPr="00CF54FC">
        <w:t>4.</w:t>
      </w:r>
      <w:r w:rsidR="009D025F">
        <w:t>1</w:t>
      </w:r>
      <w:r w:rsidR="00C96AD8">
        <w:t>8</w:t>
      </w:r>
      <w:r w:rsidRPr="00CF54FC">
        <w:t xml:space="preserve"> Проверка на соответствие требованиям по устойчивости к механическим воздействиям</w:t>
      </w:r>
      <w:bookmarkEnd w:id="291"/>
      <w:bookmarkEnd w:id="292"/>
    </w:p>
    <w:p w14:paraId="603C7179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7A" w14:textId="4EFF115E" w:rsidR="00735BFD" w:rsidRPr="00CF54FC" w:rsidRDefault="00735BFD" w:rsidP="00A62CF9">
      <w:pPr>
        <w:pStyle w:val="13"/>
      </w:pPr>
      <w:bookmarkStart w:id="293" w:name="_Toc106702619"/>
      <w:bookmarkStart w:id="294" w:name="_Toc410146618"/>
      <w:bookmarkStart w:id="295" w:name="_Toc424564736"/>
      <w:bookmarkStart w:id="296" w:name="_Toc492015493"/>
      <w:r w:rsidRPr="00CF54FC">
        <w:t>4.</w:t>
      </w:r>
      <w:r w:rsidR="009D025F">
        <w:t>1</w:t>
      </w:r>
      <w:r w:rsidR="00C96AD8">
        <w:t>8</w:t>
      </w:r>
      <w:r w:rsidRPr="00CF54FC">
        <w:t xml:space="preserve">.1 </w:t>
      </w:r>
      <w:r w:rsidR="002A7790" w:rsidRPr="00CF54FC">
        <w:t>Проверка устойчивости УСВ к воздействию синусоидальной вибрации</w:t>
      </w:r>
      <w:bookmarkEnd w:id="293"/>
      <w:r w:rsidR="002A7790" w:rsidRPr="00CF54FC">
        <w:t xml:space="preserve"> </w:t>
      </w:r>
      <w:bookmarkEnd w:id="294"/>
      <w:bookmarkEnd w:id="295"/>
      <w:bookmarkEnd w:id="296"/>
    </w:p>
    <w:p w14:paraId="603C717B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7C" w14:textId="7A4C504D" w:rsidR="00735BFD" w:rsidRPr="00CF54FC" w:rsidRDefault="00735BFD" w:rsidP="005339BD">
      <w:pPr>
        <w:pStyle w:val="ae"/>
        <w:widowControl w:val="0"/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</w:t>
      </w:r>
      <w:r w:rsidR="009D025F">
        <w:rPr>
          <w:color w:val="000000" w:themeColor="text1"/>
        </w:rPr>
        <w:t>1</w:t>
      </w:r>
      <w:r w:rsidR="00C96AD8">
        <w:rPr>
          <w:color w:val="000000" w:themeColor="text1"/>
        </w:rPr>
        <w:t>8</w:t>
      </w:r>
      <w:r w:rsidRPr="00CF54FC">
        <w:rPr>
          <w:color w:val="000000" w:themeColor="text1"/>
        </w:rPr>
        <w:t xml:space="preserve">.1.1 </w:t>
      </w:r>
      <w:r w:rsidR="00FE1B1D" w:rsidRPr="00CF54FC">
        <w:t>Проверка устойчивости УСВ к воздействию синусоидальной вибрации</w:t>
      </w:r>
      <w:r w:rsidRPr="00CF54FC">
        <w:rPr>
          <w:color w:val="000000" w:themeColor="text1"/>
        </w:rPr>
        <w:t xml:space="preserve"> </w:t>
      </w:r>
      <w:r w:rsidR="00CA0468" w:rsidRPr="00CF54FC">
        <w:rPr>
          <w:color w:val="000000" w:themeColor="text1"/>
        </w:rPr>
        <w:t>пр</w:t>
      </w:r>
      <w:r w:rsidR="00CA0468" w:rsidRPr="00CF54FC">
        <w:rPr>
          <w:color w:val="000000" w:themeColor="text1"/>
        </w:rPr>
        <w:t>о</w:t>
      </w:r>
      <w:r w:rsidR="00CA0468" w:rsidRPr="00CF54FC">
        <w:rPr>
          <w:color w:val="000000" w:themeColor="text1"/>
        </w:rPr>
        <w:lastRenderedPageBreak/>
        <w:t>водить в</w:t>
      </w:r>
      <w:r w:rsidR="00FE1B1D" w:rsidRPr="00CF54FC">
        <w:rPr>
          <w:color w:val="000000" w:themeColor="text1"/>
        </w:rPr>
        <w:t xml:space="preserve"> соответствии с п.7.2.2 </w:t>
      </w:r>
      <w:r w:rsidR="00265522"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33466.</w:t>
      </w:r>
    </w:p>
    <w:p w14:paraId="603C717D" w14:textId="2274D91E" w:rsidR="00735BFD" w:rsidRPr="00CF54FC" w:rsidRDefault="00735BFD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</w:t>
      </w:r>
      <w:r w:rsidR="009D025F" w:rsidRPr="009D025F">
        <w:rPr>
          <w:color w:val="000000" w:themeColor="text1"/>
          <w:sz w:val="24"/>
        </w:rPr>
        <w:t>1</w:t>
      </w:r>
      <w:r w:rsidR="00C96AD8">
        <w:rPr>
          <w:color w:val="000000" w:themeColor="text1"/>
          <w:sz w:val="24"/>
        </w:rPr>
        <w:t>8</w:t>
      </w:r>
      <w:r w:rsidRPr="00CF54FC">
        <w:rPr>
          <w:color w:val="000000" w:themeColor="text1"/>
          <w:sz w:val="24"/>
        </w:rPr>
        <w:t>.1.</w:t>
      </w:r>
      <w:r w:rsidR="00FE1B1D" w:rsidRPr="00CF54FC">
        <w:rPr>
          <w:color w:val="000000" w:themeColor="text1"/>
          <w:sz w:val="24"/>
        </w:rPr>
        <w:t>2</w:t>
      </w:r>
      <w:r w:rsidRPr="00CF54FC">
        <w:rPr>
          <w:color w:val="000000" w:themeColor="text1"/>
          <w:sz w:val="24"/>
        </w:rPr>
        <w:t xml:space="preserve"> Изделие считается выдержавшим испытания, если его электрические пар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 xml:space="preserve">метры и внешний вид после испытаний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Pr="00CF54FC">
        <w:rPr>
          <w:color w:val="000000" w:themeColor="text1"/>
          <w:sz w:val="24"/>
        </w:rPr>
        <w:t xml:space="preserve"> 1.2.1, 1.2.2, 1.3.</w:t>
      </w:r>
      <w:bookmarkStart w:id="297" w:name="_Toc379445644"/>
    </w:p>
    <w:p w14:paraId="603C717E" w14:textId="77777777" w:rsidR="002A7790" w:rsidRPr="00CF54FC" w:rsidRDefault="002A7790" w:rsidP="005339BD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1E0FB7F2" w14:textId="77777777" w:rsidR="00C96AD8" w:rsidRDefault="00C96AD8" w:rsidP="00A62CF9">
      <w:pPr>
        <w:pStyle w:val="13"/>
      </w:pPr>
      <w:r>
        <w:br w:type="page"/>
      </w:r>
    </w:p>
    <w:p w14:paraId="603C717F" w14:textId="021FEE90" w:rsidR="002A7790" w:rsidRPr="00CF54FC" w:rsidRDefault="002A7790" w:rsidP="00A62CF9">
      <w:pPr>
        <w:pStyle w:val="13"/>
      </w:pPr>
      <w:bookmarkStart w:id="298" w:name="_Toc106702620"/>
      <w:r w:rsidRPr="00CF54FC">
        <w:lastRenderedPageBreak/>
        <w:t>4.</w:t>
      </w:r>
      <w:r w:rsidR="009D025F">
        <w:t>1</w:t>
      </w:r>
      <w:r w:rsidR="00C96AD8">
        <w:t>8</w:t>
      </w:r>
      <w:r w:rsidRPr="00CF54FC">
        <w:t>.2 Проверка прочности УСВ к воздействию синусоидальной вибрации</w:t>
      </w:r>
      <w:bookmarkEnd w:id="298"/>
      <w:r w:rsidRPr="00CF54FC">
        <w:t xml:space="preserve"> </w:t>
      </w:r>
    </w:p>
    <w:p w14:paraId="603C7180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81" w14:textId="01908603" w:rsidR="00FE1B1D" w:rsidRPr="00CF54FC" w:rsidRDefault="009D025F" w:rsidP="005339BD">
      <w:pPr>
        <w:pStyle w:val="ae"/>
        <w:widowControl w:val="0"/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</w:t>
      </w:r>
      <w:r w:rsidRPr="009D025F">
        <w:rPr>
          <w:color w:val="000000" w:themeColor="text1"/>
        </w:rPr>
        <w:t>1</w:t>
      </w:r>
      <w:r w:rsidR="00C96AD8">
        <w:rPr>
          <w:color w:val="000000" w:themeColor="text1"/>
        </w:rPr>
        <w:t>8</w:t>
      </w:r>
      <w:r w:rsidR="00FE1B1D" w:rsidRPr="00CF54FC">
        <w:rPr>
          <w:color w:val="000000" w:themeColor="text1"/>
        </w:rPr>
        <w:t xml:space="preserve">.2.1 </w:t>
      </w:r>
      <w:r w:rsidR="00FE1B1D" w:rsidRPr="00CF54FC">
        <w:t>Проверка устойчивости УСВ к воздействию синусоидальной вибрации</w:t>
      </w:r>
      <w:r w:rsidR="00FE1B1D" w:rsidRPr="00CF54FC">
        <w:rPr>
          <w:color w:val="000000" w:themeColor="text1"/>
        </w:rPr>
        <w:t xml:space="preserve"> </w:t>
      </w:r>
      <w:r w:rsidR="00CA0468" w:rsidRPr="00CF54FC">
        <w:rPr>
          <w:color w:val="000000" w:themeColor="text1"/>
        </w:rPr>
        <w:t>пр</w:t>
      </w:r>
      <w:r w:rsidR="00CA0468" w:rsidRPr="00CF54FC">
        <w:rPr>
          <w:color w:val="000000" w:themeColor="text1"/>
        </w:rPr>
        <w:t>о</w:t>
      </w:r>
      <w:r w:rsidR="00CA0468" w:rsidRPr="00CF54FC">
        <w:rPr>
          <w:color w:val="000000" w:themeColor="text1"/>
        </w:rPr>
        <w:t>водить в</w:t>
      </w:r>
      <w:r w:rsidR="00FE1B1D" w:rsidRPr="00CF54FC">
        <w:rPr>
          <w:color w:val="000000" w:themeColor="text1"/>
        </w:rPr>
        <w:t xml:space="preserve"> соответствии с п.7.2.</w:t>
      </w:r>
      <w:r w:rsidR="00B54D57" w:rsidRPr="00CF54FC">
        <w:rPr>
          <w:color w:val="000000" w:themeColor="text1"/>
        </w:rPr>
        <w:t>3</w:t>
      </w:r>
      <w:r w:rsidR="00FE1B1D" w:rsidRPr="00CF54FC">
        <w:rPr>
          <w:color w:val="000000" w:themeColor="text1"/>
        </w:rPr>
        <w:t xml:space="preserve"> </w:t>
      </w:r>
      <w:r w:rsidR="00265522"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33466.</w:t>
      </w:r>
    </w:p>
    <w:p w14:paraId="603C7182" w14:textId="4839E444" w:rsidR="00FE1B1D" w:rsidRPr="00CF54FC" w:rsidRDefault="009D025F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</w:t>
      </w:r>
      <w:r w:rsidRPr="009D025F">
        <w:rPr>
          <w:color w:val="000000" w:themeColor="text1"/>
          <w:sz w:val="24"/>
        </w:rPr>
        <w:t>1</w:t>
      </w:r>
      <w:r w:rsidR="00C96AD8">
        <w:rPr>
          <w:color w:val="000000" w:themeColor="text1"/>
          <w:sz w:val="24"/>
        </w:rPr>
        <w:t>8</w:t>
      </w:r>
      <w:r w:rsidR="00FE1B1D" w:rsidRPr="00CF54FC">
        <w:rPr>
          <w:color w:val="000000" w:themeColor="text1"/>
          <w:sz w:val="24"/>
        </w:rPr>
        <w:t>.2.2 Изделие считается выдержавшим испытания, если его электрические пар</w:t>
      </w:r>
      <w:r w:rsidR="00FE1B1D" w:rsidRPr="00CF54FC">
        <w:rPr>
          <w:color w:val="000000" w:themeColor="text1"/>
          <w:sz w:val="24"/>
        </w:rPr>
        <w:t>а</w:t>
      </w:r>
      <w:r w:rsidR="00FE1B1D" w:rsidRPr="00CF54FC">
        <w:rPr>
          <w:color w:val="000000" w:themeColor="text1"/>
          <w:sz w:val="24"/>
        </w:rPr>
        <w:t xml:space="preserve">метры и внешний вид после испытаний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="00FE1B1D" w:rsidRPr="00CF54FC">
        <w:rPr>
          <w:color w:val="000000" w:themeColor="text1"/>
          <w:sz w:val="24"/>
        </w:rPr>
        <w:t xml:space="preserve"> 1.2.1, 1.2.2, 1.3.</w:t>
      </w:r>
    </w:p>
    <w:p w14:paraId="603C7183" w14:textId="77777777" w:rsidR="002A7790" w:rsidRPr="00CF54FC" w:rsidRDefault="002A7790" w:rsidP="005339BD">
      <w:pPr>
        <w:widowControl w:val="0"/>
        <w:ind w:firstLine="709"/>
        <w:jc w:val="both"/>
        <w:rPr>
          <w:sz w:val="24"/>
        </w:rPr>
      </w:pPr>
    </w:p>
    <w:p w14:paraId="603C7184" w14:textId="6BCBA764" w:rsidR="002A7790" w:rsidRPr="00CF54FC" w:rsidRDefault="009D025F" w:rsidP="00A62CF9">
      <w:pPr>
        <w:pStyle w:val="13"/>
      </w:pPr>
      <w:bookmarkStart w:id="299" w:name="_Toc106702621"/>
      <w:r w:rsidRPr="00CF54FC">
        <w:t>4.</w:t>
      </w:r>
      <w:r>
        <w:t>1</w:t>
      </w:r>
      <w:r w:rsidR="00C96AD8">
        <w:t>8</w:t>
      </w:r>
      <w:r w:rsidR="002A7790" w:rsidRPr="00CF54FC">
        <w:t xml:space="preserve">.3 </w:t>
      </w:r>
      <w:r w:rsidR="00B54D57" w:rsidRPr="00CF54FC">
        <w:t>Проверка устойчивости УСВ к воздействию механических ударов мног</w:t>
      </w:r>
      <w:r w:rsidR="00B54D57" w:rsidRPr="00CF54FC">
        <w:t>о</w:t>
      </w:r>
      <w:r w:rsidR="00B54D57" w:rsidRPr="00CF54FC">
        <w:t>кратного воздействия</w:t>
      </w:r>
      <w:bookmarkEnd w:id="299"/>
    </w:p>
    <w:p w14:paraId="603C7185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86" w14:textId="2E4D078A" w:rsidR="00FE1B1D" w:rsidRPr="00CF54FC" w:rsidRDefault="009D025F" w:rsidP="005339BD">
      <w:pPr>
        <w:pStyle w:val="ae"/>
        <w:widowControl w:val="0"/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</w:t>
      </w:r>
      <w:r w:rsidRPr="009D025F">
        <w:rPr>
          <w:color w:val="000000" w:themeColor="text1"/>
        </w:rPr>
        <w:t>1</w:t>
      </w:r>
      <w:r w:rsidR="00C96AD8">
        <w:rPr>
          <w:color w:val="000000" w:themeColor="text1"/>
        </w:rPr>
        <w:t>8</w:t>
      </w:r>
      <w:r w:rsidR="00FE1B1D" w:rsidRPr="00CF54FC">
        <w:rPr>
          <w:color w:val="000000" w:themeColor="text1"/>
        </w:rPr>
        <w:t xml:space="preserve">.3.1 </w:t>
      </w:r>
      <w:r w:rsidR="00FE1B1D" w:rsidRPr="00CF54FC">
        <w:t>Проверка устойчивости УСВ к воздействию синусоидальной вибрации</w:t>
      </w:r>
      <w:r w:rsidR="00FE1B1D" w:rsidRPr="00CF54FC">
        <w:rPr>
          <w:color w:val="000000" w:themeColor="text1"/>
        </w:rPr>
        <w:t xml:space="preserve"> </w:t>
      </w:r>
      <w:r w:rsidR="00CA0468" w:rsidRPr="00CF54FC">
        <w:rPr>
          <w:color w:val="000000" w:themeColor="text1"/>
        </w:rPr>
        <w:t>пр</w:t>
      </w:r>
      <w:r w:rsidR="00CA0468" w:rsidRPr="00CF54FC">
        <w:rPr>
          <w:color w:val="000000" w:themeColor="text1"/>
        </w:rPr>
        <w:t>о</w:t>
      </w:r>
      <w:r w:rsidR="00CA0468" w:rsidRPr="00CF54FC">
        <w:rPr>
          <w:color w:val="000000" w:themeColor="text1"/>
        </w:rPr>
        <w:t>водить в</w:t>
      </w:r>
      <w:r w:rsidR="00FE1B1D" w:rsidRPr="00CF54FC">
        <w:rPr>
          <w:color w:val="000000" w:themeColor="text1"/>
        </w:rPr>
        <w:t xml:space="preserve"> соответствии с п.7.2.</w:t>
      </w:r>
      <w:r w:rsidR="00B54D57" w:rsidRPr="00CF54FC">
        <w:rPr>
          <w:color w:val="000000" w:themeColor="text1"/>
        </w:rPr>
        <w:t>4</w:t>
      </w:r>
      <w:r w:rsidR="00FE1B1D" w:rsidRPr="00CF54FC">
        <w:rPr>
          <w:color w:val="000000" w:themeColor="text1"/>
        </w:rPr>
        <w:t xml:space="preserve"> </w:t>
      </w:r>
      <w:r w:rsidR="00265522"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33466.</w:t>
      </w:r>
    </w:p>
    <w:p w14:paraId="603C7187" w14:textId="5F74CA22" w:rsidR="00FE1B1D" w:rsidRPr="00CF54FC" w:rsidRDefault="009D025F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</w:t>
      </w:r>
      <w:r w:rsidRPr="009D025F">
        <w:rPr>
          <w:color w:val="000000" w:themeColor="text1"/>
          <w:sz w:val="24"/>
        </w:rPr>
        <w:t>1</w:t>
      </w:r>
      <w:r w:rsidR="00C96AD8">
        <w:rPr>
          <w:color w:val="000000" w:themeColor="text1"/>
          <w:sz w:val="24"/>
        </w:rPr>
        <w:t>8</w:t>
      </w:r>
      <w:r w:rsidR="00FE1B1D" w:rsidRPr="00CF54FC">
        <w:rPr>
          <w:color w:val="000000" w:themeColor="text1"/>
          <w:sz w:val="24"/>
        </w:rPr>
        <w:t>.3.2 Изделие считается выдержавшим испытания, если его электрические пар</w:t>
      </w:r>
      <w:r w:rsidR="00FE1B1D" w:rsidRPr="00CF54FC">
        <w:rPr>
          <w:color w:val="000000" w:themeColor="text1"/>
          <w:sz w:val="24"/>
        </w:rPr>
        <w:t>а</w:t>
      </w:r>
      <w:r w:rsidR="00FE1B1D" w:rsidRPr="00CF54FC">
        <w:rPr>
          <w:color w:val="000000" w:themeColor="text1"/>
          <w:sz w:val="24"/>
        </w:rPr>
        <w:t xml:space="preserve">метры и внешний вид после испытаний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="00FE1B1D" w:rsidRPr="00CF54FC">
        <w:rPr>
          <w:color w:val="000000" w:themeColor="text1"/>
          <w:sz w:val="24"/>
        </w:rPr>
        <w:t xml:space="preserve"> 1.2.1, 1.2.2, 1.3.</w:t>
      </w:r>
    </w:p>
    <w:p w14:paraId="603C7188" w14:textId="77777777" w:rsidR="002A7790" w:rsidRPr="00CF54FC" w:rsidRDefault="002A7790" w:rsidP="005339BD">
      <w:pPr>
        <w:widowControl w:val="0"/>
        <w:ind w:firstLine="709"/>
        <w:jc w:val="both"/>
        <w:rPr>
          <w:sz w:val="24"/>
        </w:rPr>
      </w:pPr>
    </w:p>
    <w:p w14:paraId="603C7189" w14:textId="7BD5736B" w:rsidR="002A7790" w:rsidRPr="00CF54FC" w:rsidRDefault="009D025F" w:rsidP="00A62CF9">
      <w:pPr>
        <w:pStyle w:val="13"/>
      </w:pPr>
      <w:bookmarkStart w:id="300" w:name="_Toc106702622"/>
      <w:r w:rsidRPr="00CF54FC">
        <w:t>4.</w:t>
      </w:r>
      <w:r>
        <w:t>1</w:t>
      </w:r>
      <w:r w:rsidR="00C96AD8">
        <w:t>8</w:t>
      </w:r>
      <w:r w:rsidR="002A7790" w:rsidRPr="00CF54FC">
        <w:t xml:space="preserve">.4 </w:t>
      </w:r>
      <w:r w:rsidR="00B54D57" w:rsidRPr="00CF54FC">
        <w:t>Проверка прочности УСВ к воздействию механических ударов многокра</w:t>
      </w:r>
      <w:r w:rsidR="00B54D57" w:rsidRPr="00CF54FC">
        <w:t>т</w:t>
      </w:r>
      <w:r w:rsidR="00B54D57" w:rsidRPr="00CF54FC">
        <w:t>ного воздействия</w:t>
      </w:r>
      <w:bookmarkEnd w:id="300"/>
    </w:p>
    <w:p w14:paraId="603C718A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8B" w14:textId="6108BF4E" w:rsidR="00FE1B1D" w:rsidRPr="00CF54FC" w:rsidRDefault="009D025F" w:rsidP="005339BD">
      <w:pPr>
        <w:pStyle w:val="ae"/>
        <w:widowControl w:val="0"/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</w:t>
      </w:r>
      <w:r w:rsidRPr="009D025F">
        <w:rPr>
          <w:color w:val="000000" w:themeColor="text1"/>
        </w:rPr>
        <w:t>1</w:t>
      </w:r>
      <w:r w:rsidR="00C96AD8">
        <w:rPr>
          <w:color w:val="000000" w:themeColor="text1"/>
        </w:rPr>
        <w:t>8</w:t>
      </w:r>
      <w:r w:rsidR="00FE1B1D" w:rsidRPr="00CF54FC">
        <w:rPr>
          <w:color w:val="000000" w:themeColor="text1"/>
        </w:rPr>
        <w:t xml:space="preserve">.4.1 </w:t>
      </w:r>
      <w:r w:rsidR="00FE1B1D" w:rsidRPr="00CF54FC">
        <w:t>Проверка устойчивости УСВ к воздействию синусоидальной вибрации</w:t>
      </w:r>
      <w:r w:rsidR="00FE1B1D" w:rsidRPr="00CF54FC">
        <w:rPr>
          <w:color w:val="000000" w:themeColor="text1"/>
        </w:rPr>
        <w:t xml:space="preserve"> </w:t>
      </w:r>
      <w:r w:rsidR="00CA0468" w:rsidRPr="00CF54FC">
        <w:rPr>
          <w:color w:val="000000" w:themeColor="text1"/>
        </w:rPr>
        <w:t>пр</w:t>
      </w:r>
      <w:r w:rsidR="00CA0468" w:rsidRPr="00CF54FC">
        <w:rPr>
          <w:color w:val="000000" w:themeColor="text1"/>
        </w:rPr>
        <w:t>о</w:t>
      </w:r>
      <w:r w:rsidR="00CA0468" w:rsidRPr="00CF54FC">
        <w:rPr>
          <w:color w:val="000000" w:themeColor="text1"/>
        </w:rPr>
        <w:t>водить в</w:t>
      </w:r>
      <w:r w:rsidR="00FE1B1D" w:rsidRPr="00CF54FC">
        <w:rPr>
          <w:color w:val="000000" w:themeColor="text1"/>
        </w:rPr>
        <w:t xml:space="preserve"> соответствии с п.7.2.</w:t>
      </w:r>
      <w:r w:rsidR="00B54D57" w:rsidRPr="00CF54FC">
        <w:rPr>
          <w:color w:val="000000" w:themeColor="text1"/>
        </w:rPr>
        <w:t>5</w:t>
      </w:r>
      <w:r w:rsidR="00FE1B1D" w:rsidRPr="00CF54FC">
        <w:rPr>
          <w:color w:val="000000" w:themeColor="text1"/>
        </w:rPr>
        <w:t xml:space="preserve"> </w:t>
      </w:r>
      <w:r w:rsidR="00265522"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33466.</w:t>
      </w:r>
    </w:p>
    <w:p w14:paraId="603C718C" w14:textId="3D914690" w:rsidR="00FE1B1D" w:rsidRPr="00CF54FC" w:rsidRDefault="009D025F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</w:t>
      </w:r>
      <w:r w:rsidRPr="009D025F">
        <w:rPr>
          <w:color w:val="000000" w:themeColor="text1"/>
          <w:sz w:val="24"/>
        </w:rPr>
        <w:t>1</w:t>
      </w:r>
      <w:r w:rsidR="00C96AD8">
        <w:rPr>
          <w:color w:val="000000" w:themeColor="text1"/>
          <w:sz w:val="24"/>
        </w:rPr>
        <w:t>8</w:t>
      </w:r>
      <w:r w:rsidR="00FE1B1D" w:rsidRPr="00CF54FC">
        <w:rPr>
          <w:color w:val="000000" w:themeColor="text1"/>
          <w:sz w:val="24"/>
        </w:rPr>
        <w:t>.4.2 Изделие считается выдержавшим испытания, если его электрические пар</w:t>
      </w:r>
      <w:r w:rsidR="00FE1B1D" w:rsidRPr="00CF54FC">
        <w:rPr>
          <w:color w:val="000000" w:themeColor="text1"/>
          <w:sz w:val="24"/>
        </w:rPr>
        <w:t>а</w:t>
      </w:r>
      <w:r w:rsidR="00FE1B1D" w:rsidRPr="00CF54FC">
        <w:rPr>
          <w:color w:val="000000" w:themeColor="text1"/>
          <w:sz w:val="24"/>
        </w:rPr>
        <w:t xml:space="preserve">метры и внешний вид после испытаний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="00FE1B1D" w:rsidRPr="00CF54FC">
        <w:rPr>
          <w:color w:val="000000" w:themeColor="text1"/>
          <w:sz w:val="24"/>
        </w:rPr>
        <w:t xml:space="preserve"> 1.2.1, 1.2.2, 1.3.</w:t>
      </w:r>
    </w:p>
    <w:p w14:paraId="603C718D" w14:textId="77777777" w:rsidR="002A7790" w:rsidRPr="00CF54FC" w:rsidRDefault="002A7790" w:rsidP="005339BD">
      <w:pPr>
        <w:widowControl w:val="0"/>
        <w:ind w:firstLine="709"/>
        <w:jc w:val="both"/>
        <w:rPr>
          <w:color w:val="000000" w:themeColor="text1"/>
          <w:sz w:val="24"/>
        </w:rPr>
      </w:pPr>
    </w:p>
    <w:p w14:paraId="603C718E" w14:textId="6458F954" w:rsidR="00735BFD" w:rsidRPr="00CF54FC" w:rsidRDefault="009D025F" w:rsidP="00A62CF9">
      <w:pPr>
        <w:pStyle w:val="13"/>
      </w:pPr>
      <w:bookmarkStart w:id="301" w:name="_Toc106702623"/>
      <w:r w:rsidRPr="00CF54FC">
        <w:t>4.</w:t>
      </w:r>
      <w:r>
        <w:t>1</w:t>
      </w:r>
      <w:r w:rsidR="00C96AD8">
        <w:t>8</w:t>
      </w:r>
      <w:r w:rsidR="002A7790" w:rsidRPr="00CF54FC">
        <w:t xml:space="preserve">.5 </w:t>
      </w:r>
      <w:r w:rsidR="00B54D57" w:rsidRPr="00CF54FC">
        <w:t>Проверка прочности УСВ к воздействию механических ударов при тран</w:t>
      </w:r>
      <w:r w:rsidR="00B54D57" w:rsidRPr="00CF54FC">
        <w:t>с</w:t>
      </w:r>
      <w:r w:rsidR="00B54D57" w:rsidRPr="00CF54FC">
        <w:t>портировании</w:t>
      </w:r>
      <w:bookmarkEnd w:id="301"/>
    </w:p>
    <w:p w14:paraId="603C718F" w14:textId="77777777" w:rsidR="00526357" w:rsidRPr="00CF54FC" w:rsidRDefault="00526357" w:rsidP="005339BD">
      <w:pPr>
        <w:widowControl w:val="0"/>
        <w:ind w:firstLine="709"/>
        <w:jc w:val="both"/>
        <w:rPr>
          <w:sz w:val="24"/>
        </w:rPr>
      </w:pPr>
    </w:p>
    <w:p w14:paraId="603C7190" w14:textId="7FC48AE2" w:rsidR="00FE1B1D" w:rsidRPr="00CF54FC" w:rsidRDefault="009D025F" w:rsidP="005339BD">
      <w:pPr>
        <w:pStyle w:val="ae"/>
        <w:widowControl w:val="0"/>
        <w:spacing w:before="0" w:line="240" w:lineRule="auto"/>
        <w:ind w:right="0" w:firstLine="709"/>
        <w:rPr>
          <w:color w:val="000000" w:themeColor="text1"/>
        </w:rPr>
      </w:pPr>
      <w:r w:rsidRPr="00CF54FC">
        <w:rPr>
          <w:color w:val="000000" w:themeColor="text1"/>
        </w:rPr>
        <w:t>4.</w:t>
      </w:r>
      <w:r w:rsidRPr="009D025F">
        <w:rPr>
          <w:color w:val="000000" w:themeColor="text1"/>
        </w:rPr>
        <w:t>1</w:t>
      </w:r>
      <w:r w:rsidR="00C96AD8">
        <w:rPr>
          <w:color w:val="000000" w:themeColor="text1"/>
        </w:rPr>
        <w:t>8</w:t>
      </w:r>
      <w:r w:rsidR="00FE1B1D" w:rsidRPr="00CF54FC">
        <w:rPr>
          <w:color w:val="000000" w:themeColor="text1"/>
        </w:rPr>
        <w:t xml:space="preserve">.5.1 </w:t>
      </w:r>
      <w:r w:rsidR="00FE1B1D" w:rsidRPr="00CF54FC">
        <w:t>Проверка устойчивости УСВ к воздействию синусоидальной вибрации</w:t>
      </w:r>
      <w:r w:rsidR="00FE1B1D" w:rsidRPr="00CF54FC">
        <w:rPr>
          <w:color w:val="000000" w:themeColor="text1"/>
        </w:rPr>
        <w:t xml:space="preserve"> пр</w:t>
      </w:r>
      <w:r w:rsidR="00FE1B1D" w:rsidRPr="00CF54FC">
        <w:rPr>
          <w:color w:val="000000" w:themeColor="text1"/>
        </w:rPr>
        <w:t>о</w:t>
      </w:r>
      <w:r w:rsidR="00FE1B1D" w:rsidRPr="00CF54FC">
        <w:rPr>
          <w:color w:val="000000" w:themeColor="text1"/>
        </w:rPr>
        <w:t>водить в соответствии с п.7.2.</w:t>
      </w:r>
      <w:r w:rsidR="00B54D57" w:rsidRPr="00CF54FC">
        <w:rPr>
          <w:color w:val="000000" w:themeColor="text1"/>
        </w:rPr>
        <w:t>7</w:t>
      </w:r>
      <w:r w:rsidR="00FE1B1D" w:rsidRPr="00CF54FC">
        <w:rPr>
          <w:color w:val="000000" w:themeColor="text1"/>
        </w:rPr>
        <w:t xml:space="preserve"> </w:t>
      </w:r>
      <w:r w:rsidR="00265522" w:rsidRPr="00CF54FC">
        <w:rPr>
          <w:color w:val="000000" w:themeColor="text1"/>
        </w:rPr>
        <w:t xml:space="preserve">ГОСТ </w:t>
      </w:r>
      <w:r w:rsidR="001A41F3">
        <w:rPr>
          <w:color w:val="000000" w:themeColor="text1"/>
        </w:rPr>
        <w:t>33466.</w:t>
      </w:r>
    </w:p>
    <w:p w14:paraId="603C7191" w14:textId="51E95AA3" w:rsidR="00FE1B1D" w:rsidRPr="00CF54FC" w:rsidRDefault="009D025F" w:rsidP="005339BD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</w:t>
      </w:r>
      <w:r w:rsidRPr="009D025F">
        <w:rPr>
          <w:color w:val="000000" w:themeColor="text1"/>
          <w:sz w:val="24"/>
        </w:rPr>
        <w:t>1</w:t>
      </w:r>
      <w:r w:rsidR="00C96AD8">
        <w:rPr>
          <w:color w:val="000000" w:themeColor="text1"/>
          <w:sz w:val="24"/>
        </w:rPr>
        <w:t>8</w:t>
      </w:r>
      <w:r w:rsidR="00FE1B1D" w:rsidRPr="00CF54FC">
        <w:rPr>
          <w:color w:val="000000" w:themeColor="text1"/>
          <w:sz w:val="24"/>
        </w:rPr>
        <w:t>.5.2 Изделие считается выдержавшим испытания, если его электрические пар</w:t>
      </w:r>
      <w:r w:rsidR="00FE1B1D" w:rsidRPr="00CF54FC">
        <w:rPr>
          <w:color w:val="000000" w:themeColor="text1"/>
          <w:sz w:val="24"/>
        </w:rPr>
        <w:t>а</w:t>
      </w:r>
      <w:r w:rsidR="00FE1B1D" w:rsidRPr="00CF54FC">
        <w:rPr>
          <w:color w:val="000000" w:themeColor="text1"/>
          <w:sz w:val="24"/>
        </w:rPr>
        <w:t xml:space="preserve">метры и внешний вид после испытаний соответствуют требованиям </w:t>
      </w:r>
      <w:proofErr w:type="spellStart"/>
      <w:r w:rsidR="004D711B" w:rsidRPr="00CF54FC">
        <w:rPr>
          <w:color w:val="000000" w:themeColor="text1"/>
          <w:sz w:val="24"/>
        </w:rPr>
        <w:t>п.п</w:t>
      </w:r>
      <w:proofErr w:type="spellEnd"/>
      <w:r w:rsidR="004D711B" w:rsidRPr="00CF54FC">
        <w:rPr>
          <w:color w:val="000000" w:themeColor="text1"/>
          <w:sz w:val="24"/>
        </w:rPr>
        <w:t>.</w:t>
      </w:r>
      <w:r w:rsidR="00FE1B1D" w:rsidRPr="00CF54FC">
        <w:rPr>
          <w:color w:val="000000" w:themeColor="text1"/>
          <w:sz w:val="24"/>
        </w:rPr>
        <w:t xml:space="preserve"> 1.2.1, 1.2.2, 1.3.</w:t>
      </w:r>
    </w:p>
    <w:p w14:paraId="603C7192" w14:textId="77777777" w:rsidR="002A7790" w:rsidRPr="00CF54FC" w:rsidRDefault="002A7790" w:rsidP="005339BD">
      <w:pPr>
        <w:widowControl w:val="0"/>
        <w:ind w:firstLine="709"/>
        <w:jc w:val="both"/>
        <w:rPr>
          <w:sz w:val="24"/>
        </w:rPr>
      </w:pPr>
    </w:p>
    <w:p w14:paraId="603C7193" w14:textId="02FECAB7" w:rsidR="00735BFD" w:rsidRPr="00CF54FC" w:rsidRDefault="00735BFD" w:rsidP="00A62CF9">
      <w:pPr>
        <w:pStyle w:val="13"/>
      </w:pPr>
      <w:bookmarkStart w:id="302" w:name="_Toc492015495"/>
      <w:bookmarkStart w:id="303" w:name="_Toc106702624"/>
      <w:bookmarkEnd w:id="297"/>
      <w:r w:rsidRPr="00CF54FC">
        <w:t>4.</w:t>
      </w:r>
      <w:r w:rsidR="00C96AD8">
        <w:t>19</w:t>
      </w:r>
      <w:r w:rsidRPr="00CF54FC">
        <w:t xml:space="preserve"> Проверка на соответствие требованиям по электромагнитной совместим</w:t>
      </w:r>
      <w:r w:rsidRPr="00CF54FC">
        <w:t>о</w:t>
      </w:r>
      <w:r w:rsidRPr="00CF54FC">
        <w:t>сти (ЭМС)</w:t>
      </w:r>
      <w:bookmarkEnd w:id="302"/>
      <w:bookmarkEnd w:id="303"/>
      <w:r w:rsidRPr="00CF54FC">
        <w:t xml:space="preserve"> </w:t>
      </w:r>
    </w:p>
    <w:p w14:paraId="603C7194" w14:textId="77777777" w:rsidR="00735BFD" w:rsidRPr="00CF54FC" w:rsidRDefault="00735BFD" w:rsidP="005339BD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95" w14:textId="44BA316E" w:rsidR="00735BFD" w:rsidRPr="00CF54FC" w:rsidRDefault="00735BFD" w:rsidP="009D025F">
      <w:pPr>
        <w:pStyle w:val="ae"/>
        <w:widowControl w:val="0"/>
        <w:spacing w:before="0" w:line="240" w:lineRule="auto"/>
        <w:ind w:right="0" w:firstLine="709"/>
        <w:rPr>
          <w:rFonts w:eastAsiaTheme="minorEastAsia"/>
        </w:rPr>
      </w:pPr>
      <w:r w:rsidRPr="00CF54FC">
        <w:rPr>
          <w:color w:val="000000" w:themeColor="text1"/>
        </w:rPr>
        <w:t>4.</w:t>
      </w:r>
      <w:r w:rsidR="00C96AD8">
        <w:rPr>
          <w:color w:val="000000" w:themeColor="text1"/>
        </w:rPr>
        <w:t>19</w:t>
      </w:r>
      <w:r w:rsidRPr="00CF54FC">
        <w:rPr>
          <w:color w:val="000000" w:themeColor="text1"/>
        </w:rPr>
        <w:t xml:space="preserve">.1 Проверка на соответствие требованиям ЭМС п.1.6 проводит потребитель по </w:t>
      </w:r>
      <w:r w:rsidR="004D6D6E" w:rsidRPr="004D6D6E">
        <w:rPr>
          <w:color w:val="000000" w:themeColor="text1"/>
        </w:rPr>
        <w:t>раздел</w:t>
      </w:r>
      <w:r w:rsidR="004D6D6E">
        <w:rPr>
          <w:color w:val="000000" w:themeColor="text1"/>
        </w:rPr>
        <w:t>у</w:t>
      </w:r>
      <w:r w:rsidR="004D6D6E" w:rsidRPr="004D6D6E">
        <w:rPr>
          <w:color w:val="000000" w:themeColor="text1"/>
        </w:rPr>
        <w:t xml:space="preserve"> 5 ГОСТ 33466</w:t>
      </w:r>
      <w:r w:rsidRPr="00CF54FC">
        <w:rPr>
          <w:color w:val="000000" w:themeColor="text1"/>
        </w:rPr>
        <w:t>.</w:t>
      </w:r>
    </w:p>
    <w:p w14:paraId="603C7196" w14:textId="77777777" w:rsidR="00526357" w:rsidRPr="00CF54FC" w:rsidRDefault="00526357" w:rsidP="00A62CF9">
      <w:pPr>
        <w:pStyle w:val="13"/>
      </w:pPr>
      <w:bookmarkStart w:id="304" w:name="_Toc492015496"/>
    </w:p>
    <w:p w14:paraId="603C7197" w14:textId="14961F89" w:rsidR="00735BFD" w:rsidRPr="00CF54FC" w:rsidRDefault="00735BFD" w:rsidP="00A62CF9">
      <w:pPr>
        <w:pStyle w:val="13"/>
      </w:pPr>
      <w:bookmarkStart w:id="305" w:name="_Toc106702625"/>
      <w:r w:rsidRPr="00CF54FC">
        <w:t>4.2</w:t>
      </w:r>
      <w:r w:rsidR="00C96AD8">
        <w:t>0</w:t>
      </w:r>
      <w:r w:rsidRPr="00CF54FC">
        <w:t xml:space="preserve"> Проверка на соответствие требованиям к надежности</w:t>
      </w:r>
      <w:bookmarkEnd w:id="304"/>
      <w:bookmarkEnd w:id="305"/>
    </w:p>
    <w:p w14:paraId="603C7198" w14:textId="77777777" w:rsidR="00735BFD" w:rsidRPr="00CF54FC" w:rsidRDefault="00735BFD" w:rsidP="00526357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99" w14:textId="3612415D" w:rsidR="00735BFD" w:rsidRPr="00CF54FC" w:rsidRDefault="00735BFD" w:rsidP="00526357">
      <w:pPr>
        <w:widowControl w:val="0"/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4.2</w:t>
      </w:r>
      <w:r w:rsidR="00C96AD8">
        <w:rPr>
          <w:color w:val="000000" w:themeColor="text1"/>
          <w:sz w:val="24"/>
        </w:rPr>
        <w:t>0</w:t>
      </w:r>
      <w:r w:rsidRPr="00CF54FC">
        <w:rPr>
          <w:color w:val="000000" w:themeColor="text1"/>
          <w:sz w:val="24"/>
        </w:rPr>
        <w:t>.1 Проверку требований надежности по п.1.7 проводит потребитель в составе ТС один раз при постановке изделия на производство, и их результаты распространяются на весь период выпуска изделий.</w:t>
      </w:r>
    </w:p>
    <w:p w14:paraId="603C719A" w14:textId="77777777" w:rsidR="00735BFD" w:rsidRPr="00CF54FC" w:rsidRDefault="00735BFD" w:rsidP="00526357">
      <w:pPr>
        <w:widowControl w:val="0"/>
        <w:ind w:firstLine="709"/>
        <w:jc w:val="both"/>
        <w:rPr>
          <w:rFonts w:eastAsiaTheme="minorEastAsia"/>
          <w:sz w:val="24"/>
        </w:rPr>
      </w:pPr>
    </w:p>
    <w:p w14:paraId="603C719B" w14:textId="4DD92F54" w:rsidR="00735BFD" w:rsidRPr="00CF54FC" w:rsidRDefault="00735BFD" w:rsidP="00A62CF9">
      <w:pPr>
        <w:pStyle w:val="13"/>
      </w:pPr>
      <w:bookmarkStart w:id="306" w:name="_Toc492015497"/>
      <w:bookmarkStart w:id="307" w:name="_Toc106702626"/>
      <w:r w:rsidRPr="00CF54FC">
        <w:t>4.2</w:t>
      </w:r>
      <w:r w:rsidR="00C96AD8">
        <w:t>1</w:t>
      </w:r>
      <w:r w:rsidRPr="00CF54FC">
        <w:t xml:space="preserve"> Проверка на соответствие требованиям к упаковке</w:t>
      </w:r>
      <w:bookmarkEnd w:id="306"/>
      <w:bookmarkEnd w:id="307"/>
    </w:p>
    <w:p w14:paraId="603C719C" w14:textId="77777777" w:rsidR="00735BFD" w:rsidRPr="00CF54FC" w:rsidRDefault="00735BFD" w:rsidP="00A62CF9">
      <w:pPr>
        <w:pStyle w:val="13"/>
      </w:pPr>
    </w:p>
    <w:p w14:paraId="603C719D" w14:textId="403CE23C" w:rsidR="00735BFD" w:rsidRPr="00CF54FC" w:rsidRDefault="00735BFD" w:rsidP="00526357">
      <w:pPr>
        <w:pStyle w:val="-"/>
        <w:widowControl w:val="0"/>
        <w:tabs>
          <w:tab w:val="left" w:pos="10065"/>
        </w:tabs>
        <w:spacing w:line="240" w:lineRule="auto"/>
        <w:ind w:left="0" w:right="0" w:firstLine="709"/>
        <w:rPr>
          <w:color w:val="000000" w:themeColor="text1"/>
          <w:sz w:val="24"/>
          <w:szCs w:val="24"/>
        </w:rPr>
      </w:pPr>
      <w:r w:rsidRPr="00CF54FC">
        <w:rPr>
          <w:color w:val="000000" w:themeColor="text1"/>
          <w:sz w:val="24"/>
          <w:szCs w:val="24"/>
        </w:rPr>
        <w:t>4.2</w:t>
      </w:r>
      <w:r w:rsidR="00C96AD8">
        <w:rPr>
          <w:color w:val="000000" w:themeColor="text1"/>
          <w:sz w:val="24"/>
          <w:szCs w:val="24"/>
        </w:rPr>
        <w:t>1</w:t>
      </w:r>
      <w:r w:rsidRPr="00CF54FC">
        <w:rPr>
          <w:color w:val="000000" w:themeColor="text1"/>
          <w:sz w:val="24"/>
          <w:szCs w:val="24"/>
        </w:rPr>
        <w:t xml:space="preserve">.1 Проверка упаковки изделия по п.1.9 настоящих ТУ проводить визуальным осмотром. </w:t>
      </w:r>
    </w:p>
    <w:p w14:paraId="603C719E" w14:textId="2ECE6119" w:rsidR="00735BFD" w:rsidRPr="00CF54FC" w:rsidRDefault="00735BFD" w:rsidP="00526357">
      <w:pPr>
        <w:pStyle w:val="-"/>
        <w:widowControl w:val="0"/>
        <w:tabs>
          <w:tab w:val="left" w:pos="10065"/>
        </w:tabs>
        <w:spacing w:line="240" w:lineRule="auto"/>
        <w:ind w:left="0" w:right="0" w:firstLine="709"/>
        <w:rPr>
          <w:sz w:val="24"/>
          <w:szCs w:val="24"/>
        </w:rPr>
      </w:pPr>
      <w:r w:rsidRPr="00CF54FC">
        <w:rPr>
          <w:color w:val="000000" w:themeColor="text1"/>
          <w:sz w:val="24"/>
          <w:szCs w:val="24"/>
        </w:rPr>
        <w:t>4.2</w:t>
      </w:r>
      <w:r w:rsidR="00C96AD8">
        <w:rPr>
          <w:color w:val="000000" w:themeColor="text1"/>
          <w:sz w:val="24"/>
          <w:szCs w:val="24"/>
        </w:rPr>
        <w:t>1</w:t>
      </w:r>
      <w:r w:rsidRPr="00CF54FC">
        <w:rPr>
          <w:color w:val="000000" w:themeColor="text1"/>
          <w:sz w:val="24"/>
          <w:szCs w:val="24"/>
        </w:rPr>
        <w:t>.2 Изделие считают выдержавшим проверку при отсутствии механических повр</w:t>
      </w:r>
      <w:r w:rsidRPr="00CF54FC">
        <w:rPr>
          <w:color w:val="000000" w:themeColor="text1"/>
          <w:sz w:val="24"/>
          <w:szCs w:val="24"/>
        </w:rPr>
        <w:t>е</w:t>
      </w:r>
      <w:r w:rsidRPr="00CF54FC">
        <w:rPr>
          <w:color w:val="000000" w:themeColor="text1"/>
          <w:sz w:val="24"/>
          <w:szCs w:val="24"/>
        </w:rPr>
        <w:t>ждений и деформаций упаковки.</w:t>
      </w:r>
    </w:p>
    <w:p w14:paraId="603C719F" w14:textId="77777777" w:rsidR="00735BFD" w:rsidRPr="00CF54FC" w:rsidRDefault="00735BFD" w:rsidP="00A62CF9">
      <w:pPr>
        <w:pStyle w:val="13"/>
      </w:pPr>
      <w:r w:rsidRPr="00CF54FC">
        <w:br w:type="page"/>
      </w:r>
      <w:bookmarkStart w:id="308" w:name="_Toc432485732"/>
      <w:bookmarkStart w:id="309" w:name="_Toc492015498"/>
      <w:bookmarkStart w:id="310" w:name="_Toc106702627"/>
      <w:r w:rsidRPr="00CF54FC">
        <w:lastRenderedPageBreak/>
        <w:t>5 Транспортирование и хранение</w:t>
      </w:r>
      <w:bookmarkEnd w:id="308"/>
      <w:bookmarkEnd w:id="309"/>
      <w:bookmarkEnd w:id="310"/>
    </w:p>
    <w:p w14:paraId="603C71A0" w14:textId="77777777" w:rsidR="00735BFD" w:rsidRPr="00CF54FC" w:rsidRDefault="00735BFD" w:rsidP="00735BFD">
      <w:pPr>
        <w:ind w:firstLine="709"/>
        <w:jc w:val="both"/>
        <w:rPr>
          <w:color w:val="000000" w:themeColor="text1"/>
        </w:rPr>
      </w:pPr>
    </w:p>
    <w:p w14:paraId="603C71A1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Условия транспортирования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должны соответствовать группе 2 (С)</w:t>
      </w:r>
      <w:r w:rsidRPr="00CF54FC">
        <w:rPr>
          <w:color w:val="000000" w:themeColor="text1"/>
          <w:sz w:val="24"/>
        </w:rPr>
        <w:br/>
        <w:t xml:space="preserve"> ГОСТ 23216 в части механических воздействий и группе 2 (С) ГОСТ 15150 в части возде</w:t>
      </w:r>
      <w:r w:rsidRPr="00CF54FC">
        <w:rPr>
          <w:color w:val="000000" w:themeColor="text1"/>
          <w:sz w:val="24"/>
        </w:rPr>
        <w:t>й</w:t>
      </w:r>
      <w:r w:rsidRPr="00CF54FC">
        <w:rPr>
          <w:color w:val="000000" w:themeColor="text1"/>
          <w:sz w:val="24"/>
        </w:rPr>
        <w:t>ствия климатических факторов.</w:t>
      </w:r>
    </w:p>
    <w:p w14:paraId="603C71A2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 упаковке 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могут транспортироваться на любое расстояние автомобильным или железнодорожным транспортом (в закрытых транспортных средствах), авиационным транспортом (в герметизированных отсеках самолетов), водным транспортом (в трюмах судов).</w:t>
      </w:r>
    </w:p>
    <w:p w14:paraId="603C71A3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Транспортировка изделий осуществляется любым видом крытого транспорта, обеспечивающим их механизированную погрузку-выгрузку путем заезда погрузчиков на грузовую платформу транспорта и сохранность изделий от механических повреждений и а</w:t>
      </w:r>
      <w:r w:rsidRPr="00CF54FC">
        <w:rPr>
          <w:color w:val="000000" w:themeColor="text1"/>
          <w:sz w:val="24"/>
        </w:rPr>
        <w:t>т</w:t>
      </w:r>
      <w:r w:rsidRPr="00CF54FC">
        <w:rPr>
          <w:color w:val="000000" w:themeColor="text1"/>
          <w:sz w:val="24"/>
        </w:rPr>
        <w:t>мосферных осадков.</w:t>
      </w:r>
    </w:p>
    <w:p w14:paraId="603C71A4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Установка и крепление ящиков с компонентами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при транспортировании должны обеспечивать их устойчивое положение при перевозке, исключать смещение и уд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>ры их между собой.</w:t>
      </w:r>
    </w:p>
    <w:p w14:paraId="603C71A5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Компоненты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должны храниться в упакованном виде в закрытых скла</w:t>
      </w:r>
      <w:r w:rsidRPr="00CF54FC">
        <w:rPr>
          <w:color w:val="000000" w:themeColor="text1"/>
          <w:sz w:val="24"/>
        </w:rPr>
        <w:t>д</w:t>
      </w:r>
      <w:r w:rsidRPr="00CF54FC">
        <w:rPr>
          <w:color w:val="000000" w:themeColor="text1"/>
          <w:sz w:val="24"/>
        </w:rPr>
        <w:t>ских помещениях в условиях, обеспечивающих их защиту от механических повреждений и влаги на расстоянии не ближе одного метра от отопительных систем. Не допускается хран</w:t>
      </w:r>
      <w:r w:rsidRPr="00CF54FC">
        <w:rPr>
          <w:color w:val="000000" w:themeColor="text1"/>
          <w:sz w:val="24"/>
        </w:rPr>
        <w:t>е</w:t>
      </w:r>
      <w:r w:rsidRPr="00CF54FC">
        <w:rPr>
          <w:color w:val="000000" w:themeColor="text1"/>
          <w:sz w:val="24"/>
        </w:rPr>
        <w:t xml:space="preserve">ние изделий совместно с химически активными веществами, жидкостями и газами. </w:t>
      </w:r>
    </w:p>
    <w:p w14:paraId="603C71A6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Категория условий хранения 2(С) по ГОСТ 15150 без </w:t>
      </w:r>
      <w:proofErr w:type="spellStart"/>
      <w:r w:rsidRPr="00CF54FC">
        <w:rPr>
          <w:color w:val="000000" w:themeColor="text1"/>
          <w:sz w:val="24"/>
        </w:rPr>
        <w:t>переконсервации</w:t>
      </w:r>
      <w:proofErr w:type="spellEnd"/>
      <w:r w:rsidRPr="00CF54FC">
        <w:rPr>
          <w:color w:val="000000" w:themeColor="text1"/>
          <w:sz w:val="24"/>
        </w:rPr>
        <w:t xml:space="preserve"> – три года.</w:t>
      </w:r>
    </w:p>
    <w:p w14:paraId="603C71A7" w14:textId="77777777" w:rsidR="00735BFD" w:rsidRPr="00CF54FC" w:rsidRDefault="00735BFD" w:rsidP="00735BFD">
      <w:pPr>
        <w:pStyle w:val="af8"/>
        <w:numPr>
          <w:ilvl w:val="0"/>
          <w:numId w:val="56"/>
        </w:numPr>
        <w:contextualSpacing w:val="0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Срок транспортирования компонентов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от изготовителя к потребителю не должен превышать шести месяцев для изделий, идущих на комплектацию и трех месяцев для запасных частей от даты изготовления. Отсчет ведется по дате маркировки на изделии.</w:t>
      </w:r>
    </w:p>
    <w:p w14:paraId="603C71A8" w14:textId="77777777" w:rsidR="00735BFD" w:rsidRPr="00CF54FC" w:rsidRDefault="00735BFD" w:rsidP="00A62CF9">
      <w:pPr>
        <w:pStyle w:val="13"/>
      </w:pPr>
      <w:r w:rsidRPr="00CF54FC">
        <w:br w:type="page"/>
      </w:r>
      <w:bookmarkStart w:id="311" w:name="_Toc432485733"/>
      <w:bookmarkStart w:id="312" w:name="_Toc492015499"/>
      <w:bookmarkStart w:id="313" w:name="_Toc106702628"/>
      <w:r w:rsidRPr="00CF54FC">
        <w:lastRenderedPageBreak/>
        <w:t>6 Указания по эксплуатации</w:t>
      </w:r>
      <w:bookmarkEnd w:id="311"/>
      <w:bookmarkEnd w:id="312"/>
      <w:bookmarkEnd w:id="313"/>
    </w:p>
    <w:p w14:paraId="603C71A9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</w:p>
    <w:p w14:paraId="603C71AA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6.1 Эксплуатация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проводится в соответствии с требованиями, изложенными в руководстве по эксплуатации, входящем в комплект поставки ТС.</w:t>
      </w:r>
    </w:p>
    <w:p w14:paraId="603C71AB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6.2 В составе ТС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должно быть защищено от попадания моющих средств, м</w:t>
      </w:r>
      <w:r w:rsidRPr="00CF54FC">
        <w:rPr>
          <w:color w:val="000000" w:themeColor="text1"/>
          <w:sz w:val="24"/>
        </w:rPr>
        <w:t>а</w:t>
      </w:r>
      <w:r w:rsidRPr="00CF54FC">
        <w:rPr>
          <w:color w:val="000000" w:themeColor="text1"/>
          <w:sz w:val="24"/>
        </w:rPr>
        <w:t>сел и воды.</w:t>
      </w:r>
    </w:p>
    <w:p w14:paraId="603C71AC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6.3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в системе электрооборудования должно быть защищено плавким пред</w:t>
      </w:r>
      <w:r w:rsidRPr="00CF54FC">
        <w:rPr>
          <w:color w:val="000000" w:themeColor="text1"/>
          <w:sz w:val="24"/>
        </w:rPr>
        <w:t>о</w:t>
      </w:r>
      <w:r w:rsidRPr="00CF54FC">
        <w:rPr>
          <w:color w:val="000000" w:themeColor="text1"/>
          <w:sz w:val="24"/>
        </w:rPr>
        <w:t>хранителем на 5 А.</w:t>
      </w:r>
    </w:p>
    <w:p w14:paraId="603C71AD" w14:textId="77777777" w:rsidR="00735BFD" w:rsidRPr="00CF54FC" w:rsidRDefault="00735BFD" w:rsidP="00A62CF9">
      <w:pPr>
        <w:pStyle w:val="13"/>
      </w:pPr>
      <w:r w:rsidRPr="00CF54FC">
        <w:br w:type="page"/>
      </w:r>
      <w:bookmarkStart w:id="314" w:name="_Toc432485734"/>
      <w:bookmarkStart w:id="315" w:name="_Toc492015500"/>
      <w:bookmarkStart w:id="316" w:name="_Toc106702629"/>
      <w:r w:rsidRPr="00CF54FC">
        <w:lastRenderedPageBreak/>
        <w:t>7 Гарантии изготовителя</w:t>
      </w:r>
      <w:bookmarkEnd w:id="314"/>
      <w:bookmarkEnd w:id="315"/>
      <w:bookmarkEnd w:id="316"/>
    </w:p>
    <w:p w14:paraId="603C71AE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</w:p>
    <w:p w14:paraId="603C71AF" w14:textId="77777777" w:rsidR="00735BFD" w:rsidRPr="00CF54FC" w:rsidRDefault="00735BFD" w:rsidP="00735BFD">
      <w:pPr>
        <w:pStyle w:val="aa"/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7.1 Изготовитель (поставщик) гарантирует соответствие </w:t>
      </w:r>
      <w:r w:rsidR="003942B6" w:rsidRPr="00CF54FC">
        <w:rPr>
          <w:rFonts w:eastAsia="MS Mincho"/>
          <w:color w:val="000000" w:themeColor="text1"/>
          <w:sz w:val="24"/>
        </w:rPr>
        <w:t xml:space="preserve">УВ ЭОС </w:t>
      </w:r>
      <w:r w:rsidRPr="00CF54FC">
        <w:rPr>
          <w:rFonts w:eastAsia="MS Mincho"/>
          <w:color w:val="000000" w:themeColor="text1"/>
          <w:sz w:val="24"/>
        </w:rPr>
        <w:t>требованиям наст</w:t>
      </w:r>
      <w:r w:rsidRPr="00CF54FC">
        <w:rPr>
          <w:rFonts w:eastAsia="MS Mincho"/>
          <w:color w:val="000000" w:themeColor="text1"/>
          <w:sz w:val="24"/>
        </w:rPr>
        <w:t>о</w:t>
      </w:r>
      <w:r w:rsidRPr="00CF54FC">
        <w:rPr>
          <w:rFonts w:eastAsia="MS Mincho"/>
          <w:color w:val="000000" w:themeColor="text1"/>
          <w:sz w:val="24"/>
        </w:rPr>
        <w:t>ящих ТУ при соблюдении потребителем правил и условий транспортирования, хранения и эксплуатации, установленных настоящими ТУ и эксплуатационной документацией.</w:t>
      </w:r>
    </w:p>
    <w:p w14:paraId="603C71B0" w14:textId="77777777" w:rsidR="00735BFD" w:rsidRPr="00CF54FC" w:rsidRDefault="00735BFD" w:rsidP="00735BFD">
      <w:pPr>
        <w:pStyle w:val="aa"/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7.2 Гарантийный срок эксплуатации изделия три года с даты производства </w:t>
      </w:r>
      <w:r w:rsidR="00806969">
        <w:rPr>
          <w:rFonts w:eastAsia="MS Mincho"/>
          <w:color w:val="000000" w:themeColor="text1"/>
          <w:sz w:val="24"/>
        </w:rPr>
        <w:t>УВ ЭОС.</w:t>
      </w:r>
    </w:p>
    <w:p w14:paraId="603C71B1" w14:textId="77777777" w:rsidR="00735BFD" w:rsidRPr="00CF54FC" w:rsidRDefault="00735BFD" w:rsidP="00735BFD">
      <w:pPr>
        <w:pStyle w:val="aa"/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>7.3 Гарантийный срок хранения один год при условии, что хранение осуществляется в отапливаемых помещениях в штатной упаковке в отсутствие агрессивных веществ и паров.</w:t>
      </w:r>
    </w:p>
    <w:p w14:paraId="603C71B2" w14:textId="77777777" w:rsidR="00735BFD" w:rsidRPr="00CF54FC" w:rsidRDefault="00735BFD" w:rsidP="00735BFD">
      <w:pPr>
        <w:pStyle w:val="aa"/>
        <w:spacing w:after="0"/>
        <w:ind w:left="0" w:firstLine="709"/>
        <w:jc w:val="both"/>
        <w:rPr>
          <w:color w:val="000000" w:themeColor="text1"/>
          <w:sz w:val="24"/>
        </w:rPr>
      </w:pPr>
      <w:r w:rsidRPr="00CF54FC">
        <w:rPr>
          <w:rFonts w:eastAsia="MS Mincho"/>
          <w:color w:val="000000" w:themeColor="text1"/>
          <w:sz w:val="24"/>
        </w:rPr>
        <w:t xml:space="preserve">7.4 </w:t>
      </w:r>
      <w:r w:rsidRPr="00CF54FC">
        <w:rPr>
          <w:color w:val="000000" w:themeColor="text1"/>
          <w:sz w:val="24"/>
        </w:rPr>
        <w:t xml:space="preserve">Изготовитель (поставщик) обязан произвести замену компонентов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>за свой счет в случае выхода соответствующего компонента из строя в течение гарантийного срока.</w:t>
      </w:r>
    </w:p>
    <w:p w14:paraId="603C71B3" w14:textId="77777777" w:rsidR="00735BFD" w:rsidRPr="00CF54FC" w:rsidRDefault="00735BFD" w:rsidP="00735BFD">
      <w:pPr>
        <w:autoSpaceDE w:val="0"/>
        <w:autoSpaceDN w:val="0"/>
        <w:adjustRightInd w:val="0"/>
        <w:ind w:firstLine="709"/>
        <w:jc w:val="both"/>
        <w:rPr>
          <w:rFonts w:eastAsia="MS Mincho"/>
          <w:color w:val="000000" w:themeColor="text1"/>
          <w:sz w:val="24"/>
        </w:rPr>
      </w:pPr>
    </w:p>
    <w:p w14:paraId="603C71B4" w14:textId="77777777" w:rsidR="00735BFD" w:rsidRPr="00CF54FC" w:rsidRDefault="00735BFD" w:rsidP="00735BFD">
      <w:pPr>
        <w:ind w:firstLine="709"/>
        <w:jc w:val="both"/>
        <w:rPr>
          <w:rFonts w:eastAsia="TimesNewRomanPSMT"/>
          <w:b/>
          <w:color w:val="000000" w:themeColor="text1"/>
          <w:sz w:val="24"/>
        </w:rPr>
      </w:pPr>
      <w:r w:rsidRPr="00CF54FC">
        <w:rPr>
          <w:color w:val="000000" w:themeColor="text1"/>
        </w:rPr>
        <w:br w:type="page"/>
      </w:r>
    </w:p>
    <w:p w14:paraId="603C71B5" w14:textId="77777777" w:rsidR="00735BFD" w:rsidRPr="00CF54FC" w:rsidRDefault="00735BFD" w:rsidP="00D3448A">
      <w:pPr>
        <w:pStyle w:val="13"/>
        <w:ind w:firstLine="0"/>
        <w:jc w:val="center"/>
      </w:pPr>
      <w:bookmarkStart w:id="317" w:name="_Toc432485735"/>
      <w:bookmarkStart w:id="318" w:name="_Toc492015501"/>
      <w:bookmarkStart w:id="319" w:name="_Toc106702630"/>
      <w:bookmarkStart w:id="320" w:name="_Toc424564749"/>
      <w:r w:rsidRPr="00CF54FC">
        <w:lastRenderedPageBreak/>
        <w:t>Приложение А</w:t>
      </w:r>
      <w:bookmarkEnd w:id="317"/>
      <w:bookmarkEnd w:id="318"/>
      <w:bookmarkEnd w:id="319"/>
    </w:p>
    <w:p w14:paraId="603C71B6" w14:textId="77777777" w:rsidR="00735BFD" w:rsidRPr="00CF54FC" w:rsidRDefault="00735BFD" w:rsidP="00D3448A">
      <w:pPr>
        <w:pStyle w:val="13"/>
        <w:ind w:firstLine="0"/>
        <w:jc w:val="center"/>
      </w:pPr>
      <w:bookmarkStart w:id="321" w:name="_Toc432485736"/>
      <w:bookmarkStart w:id="322" w:name="_Toc492015502"/>
      <w:bookmarkStart w:id="323" w:name="_Toc106702631"/>
      <w:r w:rsidRPr="00CF54FC">
        <w:t>(обязательное)</w:t>
      </w:r>
      <w:bookmarkStart w:id="324" w:name="_Toc432485737"/>
      <w:bookmarkEnd w:id="321"/>
      <w:bookmarkEnd w:id="322"/>
      <w:bookmarkEnd w:id="323"/>
    </w:p>
    <w:p w14:paraId="603C71B7" w14:textId="77777777" w:rsidR="00735BFD" w:rsidRPr="00CF54FC" w:rsidRDefault="00735BFD" w:rsidP="00D3448A">
      <w:pPr>
        <w:pStyle w:val="13"/>
        <w:ind w:firstLine="0"/>
        <w:jc w:val="center"/>
      </w:pPr>
      <w:bookmarkStart w:id="325" w:name="_Toc492015503"/>
      <w:bookmarkStart w:id="326" w:name="_Toc106702632"/>
      <w:r w:rsidRPr="00CF54FC">
        <w:t>Обозначения и сокращения</w:t>
      </w:r>
      <w:bookmarkEnd w:id="324"/>
      <w:bookmarkEnd w:id="325"/>
      <w:bookmarkEnd w:id="326"/>
    </w:p>
    <w:p w14:paraId="603C71B8" w14:textId="77777777" w:rsidR="00735BFD" w:rsidRPr="00CF54FC" w:rsidRDefault="00735BFD" w:rsidP="00A62CF9">
      <w:pPr>
        <w:pStyle w:val="13"/>
      </w:pPr>
    </w:p>
    <w:tbl>
      <w:tblPr>
        <w:tblW w:w="510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284"/>
        <w:gridCol w:w="8363"/>
      </w:tblGrid>
      <w:tr w:rsidR="00C96AD8" w:rsidRPr="00E916E0" w14:paraId="6E80A312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A9A1573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БИП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35AD0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3BADA0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блок интерфейса пользователя;</w:t>
            </w:r>
          </w:p>
        </w:tc>
      </w:tr>
      <w:tr w:rsidR="00C96AD8" w:rsidRPr="00E916E0" w14:paraId="50F6AC6C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FCE279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z w:val="24"/>
              </w:rPr>
              <w:t>БЭГ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891C64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12F96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z w:val="24"/>
              </w:rPr>
              <w:t xml:space="preserve">блок </w:t>
            </w:r>
            <w:r w:rsidRPr="00E916E0">
              <w:rPr>
                <w:rFonts w:eastAsia="TimesNewRomanPSMT"/>
                <w:color w:val="000000" w:themeColor="text1"/>
                <w:sz w:val="24"/>
              </w:rPr>
              <w:t>ЭРА-ГЛОНАСС</w:t>
            </w:r>
            <w:r w:rsidRPr="00E916E0">
              <w:rPr>
                <w:sz w:val="24"/>
              </w:rPr>
              <w:t xml:space="preserve"> (телекоммуникационный модуль);</w:t>
            </w:r>
          </w:p>
        </w:tc>
      </w:tr>
      <w:tr w:rsidR="00C96AD8" w:rsidRPr="00E916E0" w14:paraId="735646F6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419A81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ГЛОНАСС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D1169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5C5C85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глобальная навигационная спутниковая система Российской Федерации;</w:t>
            </w:r>
          </w:p>
        </w:tc>
      </w:tr>
      <w:tr w:rsidR="00C96AD8" w:rsidRPr="00E916E0" w14:paraId="46432F45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ED33E4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="TimesNewRomanPSMT"/>
                <w:sz w:val="24"/>
              </w:rPr>
              <w:t>ГНСС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EC9AA7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F5D6ED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="TimesNewRomanPSMT"/>
                <w:sz w:val="24"/>
              </w:rPr>
              <w:t>глобальная навигационная спутниковая система;</w:t>
            </w:r>
          </w:p>
        </w:tc>
      </w:tr>
      <w:tr w:rsidR="00C96AD8" w:rsidRPr="00E916E0" w14:paraId="2174BAD7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79367F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ДТП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2C641A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091B9A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дорожно-транспортное происшествие;</w:t>
            </w:r>
          </w:p>
        </w:tc>
      </w:tr>
      <w:tr w:rsidR="00C96AD8" w:rsidRPr="00E916E0" w14:paraId="11E16E34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30800F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ЗУ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AD6A8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DCCE41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запоминающее устройство;</w:t>
            </w:r>
          </w:p>
        </w:tc>
      </w:tr>
      <w:tr w:rsidR="00C96AD8" w:rsidRPr="00E916E0" w14:paraId="7730C016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4D8B8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КД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EE43DD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4AE20E5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конструкторская документация;</w:t>
            </w:r>
          </w:p>
        </w:tc>
      </w:tr>
      <w:tr w:rsidR="00C96AD8" w:rsidRPr="00E916E0" w14:paraId="6E1F745A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46167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МНД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FD87A1F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D1B52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минимальный набор данных;</w:t>
            </w:r>
          </w:p>
        </w:tc>
      </w:tr>
      <w:tr w:rsidR="00C96AD8" w:rsidRPr="00E916E0" w14:paraId="37D625F9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BFA31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="TimesNewRomanPSMT"/>
                <w:sz w:val="24"/>
              </w:rPr>
              <w:t>НКА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DDFC57A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CA7AE4A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="TimesNewRomanPSMT"/>
                <w:sz w:val="24"/>
              </w:rPr>
              <w:t>навигационных космических аппаратов;</w:t>
            </w:r>
          </w:p>
        </w:tc>
      </w:tr>
      <w:tr w:rsidR="00C96AD8" w:rsidRPr="00E916E0" w14:paraId="2915F132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7B9A2C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z w:val="24"/>
              </w:rPr>
              <w:t>ОЭС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D6663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11C6330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z w:val="24"/>
              </w:rPr>
              <w:t>оператор экстренных оперативных служб;</w:t>
            </w:r>
          </w:p>
        </w:tc>
      </w:tr>
      <w:tr w:rsidR="00C96AD8" w:rsidRPr="00E916E0" w14:paraId="3356EB88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D2CCF3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ТС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0D728D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9F050C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транспортное средство;</w:t>
            </w:r>
          </w:p>
        </w:tc>
      </w:tr>
      <w:tr w:rsidR="00C96AD8" w:rsidRPr="00E916E0" w14:paraId="07C0712D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8969E1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 xml:space="preserve">УВ ЭОС  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3ACDF7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FC43C4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устройство вызова экстренных оперативных служб;</w:t>
            </w:r>
          </w:p>
        </w:tc>
      </w:tr>
      <w:tr w:rsidR="00C96AD8" w:rsidRPr="00E916E0" w14:paraId="52869886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CC27CF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z w:val="24"/>
              </w:rPr>
            </w:pPr>
            <w:r w:rsidRPr="00E916E0">
              <w:rPr>
                <w:sz w:val="24"/>
              </w:rPr>
              <w:t>ФС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40598F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B89059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z w:val="24"/>
              </w:rPr>
            </w:pPr>
            <w:r w:rsidRPr="00E916E0">
              <w:rPr>
                <w:sz w:val="24"/>
              </w:rPr>
              <w:t>федеральная система «ЭРА-ГЛОНАСС»;</w:t>
            </w:r>
          </w:p>
        </w:tc>
      </w:tr>
      <w:tr w:rsidR="00C96AD8" w:rsidRPr="00E916E0" w14:paraId="4366118B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961FA1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z w:val="24"/>
              </w:rPr>
              <w:t>CRC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4819E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15EE5B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="TimesNewRomanPSMT"/>
                <w:sz w:val="24"/>
                <w:lang w:val="en-US"/>
              </w:rPr>
              <w:t>Cyclic</w:t>
            </w:r>
            <w:r w:rsidRPr="00E916E0">
              <w:rPr>
                <w:rFonts w:eastAsia="TimesNewRomanPSMT"/>
                <w:sz w:val="24"/>
              </w:rPr>
              <w:t xml:space="preserve"> </w:t>
            </w:r>
            <w:r w:rsidRPr="00E916E0">
              <w:rPr>
                <w:rFonts w:eastAsia="TimesNewRomanPSMT"/>
                <w:sz w:val="24"/>
                <w:lang w:val="en-US"/>
              </w:rPr>
              <w:t>redundancy</w:t>
            </w:r>
            <w:r w:rsidRPr="00E916E0">
              <w:rPr>
                <w:rFonts w:eastAsia="TimesNewRomanPSMT"/>
                <w:sz w:val="24"/>
              </w:rPr>
              <w:t xml:space="preserve"> </w:t>
            </w:r>
            <w:r w:rsidRPr="00E916E0">
              <w:rPr>
                <w:rFonts w:eastAsia="TimesNewRomanPSMT"/>
                <w:sz w:val="24"/>
                <w:lang w:val="en-US"/>
              </w:rPr>
              <w:t>check</w:t>
            </w:r>
            <w:r w:rsidRPr="00E916E0">
              <w:rPr>
                <w:rFonts w:eastAsia="TimesNewRomanPSMT"/>
                <w:sz w:val="24"/>
              </w:rPr>
              <w:t xml:space="preserve"> (Циклический избыточный код);</w:t>
            </w:r>
          </w:p>
        </w:tc>
      </w:tr>
      <w:tr w:rsidR="00C96AD8" w:rsidRPr="00E916E0" w14:paraId="22023C78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BBDE55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GPS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4D3EBD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D6CCD07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глобальная навигационная спутниковая система Соединенных Штатов Ам</w:t>
            </w:r>
            <w:r w:rsidRPr="00E916E0">
              <w:rPr>
                <w:spacing w:val="2"/>
                <w:sz w:val="24"/>
              </w:rPr>
              <w:t>е</w:t>
            </w:r>
            <w:r w:rsidRPr="00E916E0">
              <w:rPr>
                <w:spacing w:val="2"/>
                <w:sz w:val="24"/>
              </w:rPr>
              <w:t>рики (</w:t>
            </w:r>
            <w:proofErr w:type="spellStart"/>
            <w:r w:rsidRPr="00E916E0">
              <w:rPr>
                <w:spacing w:val="2"/>
                <w:sz w:val="24"/>
              </w:rPr>
              <w:t>Global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Positioning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System</w:t>
            </w:r>
            <w:proofErr w:type="spellEnd"/>
            <w:r w:rsidRPr="00E916E0">
              <w:rPr>
                <w:spacing w:val="2"/>
                <w:sz w:val="24"/>
              </w:rPr>
              <w:t>);</w:t>
            </w:r>
          </w:p>
        </w:tc>
      </w:tr>
      <w:tr w:rsidR="00C96AD8" w:rsidRPr="00E916E0" w14:paraId="151C91C2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D6808A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GSM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0E09C6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99AA07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proofErr w:type="spellStart"/>
            <w:r w:rsidRPr="00E916E0">
              <w:rPr>
                <w:spacing w:val="2"/>
                <w:sz w:val="24"/>
              </w:rPr>
              <w:t>Global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System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for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Mobile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communications</w:t>
            </w:r>
            <w:proofErr w:type="spellEnd"/>
            <w:r w:rsidRPr="00E916E0">
              <w:rPr>
                <w:spacing w:val="2"/>
                <w:sz w:val="24"/>
              </w:rPr>
              <w:t xml:space="preserve"> (глобальный цифровой стандарт для мобильной сотовой связи);</w:t>
            </w:r>
          </w:p>
        </w:tc>
      </w:tr>
      <w:tr w:rsidR="00C96AD8" w:rsidRPr="00E916E0" w14:paraId="7FFB2344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107055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NMEA 0183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5B230D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08784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National Marine Electronics Association - текстовый </w:t>
            </w:r>
            <w:hyperlink r:id="rId14" w:tooltip="Протокол передачи данных" w:history="1">
              <w:r w:rsidRPr="00E916E0">
                <w:rPr>
                  <w:spacing w:val="2"/>
                  <w:sz w:val="24"/>
                </w:rPr>
                <w:t>протокол</w:t>
              </w:r>
            </w:hyperlink>
            <w:r w:rsidRPr="00E916E0">
              <w:rPr>
                <w:spacing w:val="2"/>
                <w:sz w:val="24"/>
              </w:rPr>
              <w:t> связи навигац</w:t>
            </w:r>
            <w:r w:rsidRPr="00E916E0">
              <w:rPr>
                <w:spacing w:val="2"/>
                <w:sz w:val="24"/>
              </w:rPr>
              <w:t>и</w:t>
            </w:r>
            <w:r w:rsidRPr="00E916E0">
              <w:rPr>
                <w:spacing w:val="2"/>
                <w:sz w:val="24"/>
              </w:rPr>
              <w:t>онного оборудования между собой;</w:t>
            </w:r>
          </w:p>
        </w:tc>
      </w:tr>
      <w:tr w:rsidR="00C96AD8" w:rsidRPr="00E916E0" w14:paraId="0D9E431E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84E1FC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RAIM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DE6B2B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C23CAB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  <w:lang w:val="en-US"/>
              </w:rPr>
              <w:t>Receiver</w:t>
            </w:r>
            <w:r w:rsidRPr="00E916E0">
              <w:rPr>
                <w:spacing w:val="2"/>
                <w:sz w:val="24"/>
              </w:rPr>
              <w:t xml:space="preserve"> </w:t>
            </w:r>
            <w:r w:rsidRPr="00E916E0">
              <w:rPr>
                <w:spacing w:val="2"/>
                <w:sz w:val="24"/>
                <w:lang w:val="en-US"/>
              </w:rPr>
              <w:t>autonomous</w:t>
            </w:r>
            <w:r w:rsidRPr="00E916E0">
              <w:rPr>
                <w:spacing w:val="2"/>
                <w:sz w:val="24"/>
              </w:rPr>
              <w:t xml:space="preserve"> </w:t>
            </w:r>
            <w:r w:rsidRPr="00E916E0">
              <w:rPr>
                <w:spacing w:val="2"/>
                <w:sz w:val="24"/>
                <w:lang w:val="en-US"/>
              </w:rPr>
              <w:t>integrity</w:t>
            </w:r>
            <w:r w:rsidRPr="00E916E0">
              <w:rPr>
                <w:spacing w:val="2"/>
                <w:sz w:val="24"/>
              </w:rPr>
              <w:t xml:space="preserve"> </w:t>
            </w:r>
            <w:r w:rsidRPr="00E916E0">
              <w:rPr>
                <w:spacing w:val="2"/>
                <w:sz w:val="24"/>
                <w:lang w:val="en-US"/>
              </w:rPr>
              <w:t>monitoring</w:t>
            </w:r>
            <w:r w:rsidRPr="00E916E0">
              <w:rPr>
                <w:spacing w:val="2"/>
                <w:sz w:val="24"/>
              </w:rPr>
              <w:t xml:space="preserve"> (автономный контроль целостности приемника);</w:t>
            </w:r>
          </w:p>
        </w:tc>
      </w:tr>
      <w:tr w:rsidR="00C96AD8" w:rsidRPr="00E916E0" w14:paraId="3A916E84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8184F5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SIM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D6612E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5AE1B2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proofErr w:type="spellStart"/>
            <w:r w:rsidRPr="00E916E0">
              <w:rPr>
                <w:spacing w:val="2"/>
                <w:sz w:val="24"/>
              </w:rPr>
              <w:t>Subscriber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Identity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Module</w:t>
            </w:r>
            <w:proofErr w:type="spellEnd"/>
            <w:r w:rsidRPr="00E916E0">
              <w:rPr>
                <w:spacing w:val="2"/>
                <w:sz w:val="24"/>
              </w:rPr>
              <w:t xml:space="preserve"> (модуль идентификации абонента, SIM-карта);</w:t>
            </w:r>
          </w:p>
        </w:tc>
      </w:tr>
      <w:tr w:rsidR="00C96AD8" w:rsidRPr="00E916E0" w14:paraId="7CE225CE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498A4D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SMS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84BAFB3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A02617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proofErr w:type="spellStart"/>
            <w:r w:rsidRPr="00E916E0">
              <w:rPr>
                <w:spacing w:val="2"/>
                <w:sz w:val="24"/>
              </w:rPr>
              <w:t>Short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Message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System</w:t>
            </w:r>
            <w:proofErr w:type="spellEnd"/>
            <w:r w:rsidRPr="00E916E0">
              <w:rPr>
                <w:spacing w:val="2"/>
                <w:sz w:val="24"/>
              </w:rPr>
              <w:t xml:space="preserve"> (система коротких сообщений);</w:t>
            </w:r>
          </w:p>
        </w:tc>
      </w:tr>
      <w:tr w:rsidR="00C96AD8" w:rsidRPr="00E916E0" w14:paraId="0E5E9F9B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D14DCB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rFonts w:eastAsiaTheme="minorHAnsi"/>
                <w:sz w:val="24"/>
              </w:rPr>
              <w:t>SOS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AA22543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7C3DE0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международный сигнал бедствия;</w:t>
            </w:r>
          </w:p>
        </w:tc>
      </w:tr>
      <w:tr w:rsidR="00C96AD8" w:rsidRPr="00E916E0" w14:paraId="230D50B1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1DBFFE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rFonts w:eastAsiaTheme="minorHAnsi"/>
                <w:sz w:val="24"/>
              </w:rPr>
            </w:pPr>
            <w:r w:rsidRPr="00E916E0">
              <w:rPr>
                <w:rFonts w:eastAsiaTheme="minorHAnsi"/>
                <w:sz w:val="24"/>
              </w:rPr>
              <w:t>TTFF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35B6671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475B77F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proofErr w:type="spellStart"/>
            <w:r w:rsidRPr="00E916E0">
              <w:rPr>
                <w:spacing w:val="2"/>
                <w:sz w:val="24"/>
              </w:rPr>
              <w:t>Time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to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First</w:t>
            </w:r>
            <w:proofErr w:type="spellEnd"/>
            <w:r w:rsidRPr="00E916E0">
              <w:rPr>
                <w:spacing w:val="2"/>
                <w:sz w:val="24"/>
              </w:rPr>
              <w:t xml:space="preserve"> </w:t>
            </w:r>
            <w:proofErr w:type="spellStart"/>
            <w:r w:rsidRPr="00E916E0">
              <w:rPr>
                <w:spacing w:val="2"/>
                <w:sz w:val="24"/>
              </w:rPr>
              <w:t>Fix</w:t>
            </w:r>
            <w:proofErr w:type="spellEnd"/>
            <w:r w:rsidRPr="00E916E0">
              <w:rPr>
                <w:spacing w:val="2"/>
                <w:sz w:val="24"/>
              </w:rPr>
              <w:t xml:space="preserve"> -  время необходимое GPS приёмнику для приема сигнала спутников и определения первоначальной позиции;</w:t>
            </w:r>
          </w:p>
        </w:tc>
      </w:tr>
      <w:tr w:rsidR="00C96AD8" w:rsidRPr="00E916E0" w14:paraId="6BDBD448" w14:textId="77777777" w:rsidTr="00F3767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0DD49B3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UMTS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614918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33DFB3B" w14:textId="77777777" w:rsidR="00C96AD8" w:rsidRPr="00E916E0" w:rsidRDefault="00C96AD8" w:rsidP="00F37678">
            <w:pPr>
              <w:spacing w:line="275" w:lineRule="atLeast"/>
              <w:textAlignment w:val="baseline"/>
              <w:rPr>
                <w:spacing w:val="2"/>
                <w:sz w:val="24"/>
              </w:rPr>
            </w:pPr>
            <w:r w:rsidRPr="00E916E0">
              <w:rPr>
                <w:spacing w:val="2"/>
                <w:sz w:val="24"/>
              </w:rPr>
              <w:t>Universal Mobile Telecommunications System (универсальная мобильная тел</w:t>
            </w:r>
            <w:r w:rsidRPr="00E916E0">
              <w:rPr>
                <w:spacing w:val="2"/>
                <w:sz w:val="24"/>
              </w:rPr>
              <w:t>е</w:t>
            </w:r>
            <w:r w:rsidRPr="00E916E0">
              <w:rPr>
                <w:spacing w:val="2"/>
                <w:sz w:val="24"/>
              </w:rPr>
              <w:t>коммуникационная система, европейская версия системы сотовой связи тр</w:t>
            </w:r>
            <w:r w:rsidRPr="00E916E0">
              <w:rPr>
                <w:spacing w:val="2"/>
                <w:sz w:val="24"/>
              </w:rPr>
              <w:t>е</w:t>
            </w:r>
            <w:r w:rsidRPr="00E916E0">
              <w:rPr>
                <w:spacing w:val="2"/>
                <w:sz w:val="24"/>
              </w:rPr>
              <w:t>тьего поколения);</w:t>
            </w:r>
          </w:p>
        </w:tc>
      </w:tr>
    </w:tbl>
    <w:p w14:paraId="603C7265" w14:textId="77777777" w:rsidR="00735BFD" w:rsidRPr="00CF54FC" w:rsidRDefault="00735BFD" w:rsidP="00735BFD">
      <w:pPr>
        <w:rPr>
          <w:rFonts w:eastAsia="TimesNewRomanPSMT"/>
          <w:b/>
          <w:color w:val="000000" w:themeColor="text1"/>
          <w:sz w:val="24"/>
        </w:rPr>
      </w:pPr>
      <w:r w:rsidRPr="00CF54FC">
        <w:rPr>
          <w:color w:val="000000" w:themeColor="text1"/>
        </w:rPr>
        <w:br w:type="page"/>
      </w:r>
    </w:p>
    <w:p w14:paraId="603C7266" w14:textId="104B583C" w:rsidR="00735BFD" w:rsidRPr="00CF54FC" w:rsidRDefault="00735BFD" w:rsidP="00D3448A">
      <w:pPr>
        <w:pStyle w:val="13"/>
        <w:ind w:firstLine="0"/>
        <w:jc w:val="center"/>
      </w:pPr>
      <w:bookmarkStart w:id="327" w:name="_Toc432485738"/>
      <w:bookmarkStart w:id="328" w:name="_Toc492015504"/>
      <w:bookmarkStart w:id="329" w:name="_Toc106702633"/>
      <w:r w:rsidRPr="00CF54FC">
        <w:lastRenderedPageBreak/>
        <w:t xml:space="preserve">Приложение </w:t>
      </w:r>
      <w:bookmarkEnd w:id="320"/>
      <w:r w:rsidRPr="00CF54FC">
        <w:t>Б</w:t>
      </w:r>
      <w:bookmarkEnd w:id="327"/>
      <w:bookmarkEnd w:id="328"/>
      <w:bookmarkEnd w:id="329"/>
    </w:p>
    <w:p w14:paraId="603C7267" w14:textId="72E4EB6C" w:rsidR="00735BFD" w:rsidRPr="00CF54FC" w:rsidRDefault="00735BFD" w:rsidP="00D3448A">
      <w:pPr>
        <w:pStyle w:val="13"/>
        <w:ind w:firstLine="0"/>
        <w:jc w:val="center"/>
      </w:pPr>
      <w:bookmarkStart w:id="330" w:name="_Toc398707952"/>
      <w:bookmarkStart w:id="331" w:name="_Toc424564750"/>
      <w:bookmarkStart w:id="332" w:name="_Toc432485739"/>
      <w:bookmarkStart w:id="333" w:name="_Toc492015505"/>
      <w:bookmarkStart w:id="334" w:name="_Toc106702634"/>
      <w:r w:rsidRPr="00CF54FC">
        <w:t>(обязательное)</w:t>
      </w:r>
      <w:bookmarkEnd w:id="330"/>
      <w:bookmarkEnd w:id="331"/>
      <w:bookmarkEnd w:id="332"/>
      <w:bookmarkEnd w:id="333"/>
      <w:bookmarkEnd w:id="334"/>
    </w:p>
    <w:p w14:paraId="603C7268" w14:textId="68291E75" w:rsidR="00735BFD" w:rsidRPr="00CF54FC" w:rsidRDefault="00735BFD" w:rsidP="00D3448A">
      <w:pPr>
        <w:pStyle w:val="13"/>
        <w:ind w:firstLine="0"/>
        <w:jc w:val="center"/>
      </w:pPr>
      <w:bookmarkStart w:id="335" w:name="_Toc432485740"/>
      <w:bookmarkStart w:id="336" w:name="_Toc492015506"/>
      <w:bookmarkStart w:id="337" w:name="_Toc106702635"/>
      <w:r w:rsidRPr="00CF54FC">
        <w:t xml:space="preserve">Состав </w:t>
      </w:r>
      <w:r w:rsidR="00B94B08" w:rsidRPr="00CF54FC">
        <w:t>УВ ЭОС</w:t>
      </w:r>
      <w:bookmarkEnd w:id="335"/>
      <w:bookmarkEnd w:id="336"/>
      <w:bookmarkEnd w:id="337"/>
    </w:p>
    <w:p w14:paraId="603C7269" w14:textId="77777777" w:rsidR="00735BFD" w:rsidRPr="00CF54FC" w:rsidRDefault="00735BFD" w:rsidP="00735BFD">
      <w:pPr>
        <w:rPr>
          <w:color w:val="000000" w:themeColor="text1"/>
        </w:rPr>
      </w:pPr>
    </w:p>
    <w:p w14:paraId="603C726A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Б.1 Состав </w:t>
      </w:r>
      <w:r w:rsidR="003942B6" w:rsidRPr="00CF54FC">
        <w:rPr>
          <w:color w:val="000000" w:themeColor="text1"/>
          <w:sz w:val="24"/>
        </w:rPr>
        <w:t xml:space="preserve">УВ ЭОС </w:t>
      </w:r>
      <w:r w:rsidRPr="00CF54FC">
        <w:rPr>
          <w:color w:val="000000" w:themeColor="text1"/>
          <w:sz w:val="24"/>
        </w:rPr>
        <w:t xml:space="preserve">и соответствие его </w:t>
      </w:r>
      <w:r w:rsidR="00260CCE" w:rsidRPr="00CF54FC">
        <w:rPr>
          <w:color w:val="000000" w:themeColor="text1"/>
          <w:sz w:val="24"/>
        </w:rPr>
        <w:t>компонентов габаритным</w:t>
      </w:r>
      <w:r w:rsidRPr="00CF54FC">
        <w:rPr>
          <w:color w:val="000000" w:themeColor="text1"/>
          <w:sz w:val="24"/>
        </w:rPr>
        <w:t xml:space="preserve"> чертежам приведен в таблице Б.1</w:t>
      </w:r>
    </w:p>
    <w:p w14:paraId="603C726B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</w:p>
    <w:p w14:paraId="603C726C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Таблица Б.1</w:t>
      </w:r>
    </w:p>
    <w:tbl>
      <w:tblPr>
        <w:tblW w:w="5180" w:type="pct"/>
        <w:tblInd w:w="-1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2613"/>
        <w:gridCol w:w="2615"/>
        <w:gridCol w:w="2630"/>
      </w:tblGrid>
      <w:tr w:rsidR="00F42737" w:rsidRPr="00183C8C" w14:paraId="603C7272" w14:textId="77777777" w:rsidTr="00930540">
        <w:trPr>
          <w:trHeight w:val="20"/>
        </w:trPr>
        <w:tc>
          <w:tcPr>
            <w:tcW w:w="11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6D" w14:textId="77777777" w:rsidR="00F42737" w:rsidRPr="00183C8C" w:rsidRDefault="00F42737" w:rsidP="00F42737">
            <w:pPr>
              <w:spacing w:line="20" w:lineRule="atLeast"/>
              <w:jc w:val="center"/>
              <w:rPr>
                <w:sz w:val="24"/>
              </w:rPr>
            </w:pPr>
            <w:r w:rsidRPr="00183C8C">
              <w:rPr>
                <w:sz w:val="24"/>
              </w:rPr>
              <w:t>Наименование</w:t>
            </w:r>
          </w:p>
          <w:p w14:paraId="603C726E" w14:textId="77777777" w:rsidR="00F42737" w:rsidRPr="00183C8C" w:rsidRDefault="00F42737" w:rsidP="00F42737">
            <w:pPr>
              <w:spacing w:line="20" w:lineRule="atLeast"/>
              <w:jc w:val="center"/>
              <w:rPr>
                <w:sz w:val="24"/>
              </w:rPr>
            </w:pPr>
            <w:r w:rsidRPr="00183C8C">
              <w:rPr>
                <w:sz w:val="24"/>
              </w:rPr>
              <w:t>компонента</w:t>
            </w:r>
          </w:p>
        </w:tc>
        <w:tc>
          <w:tcPr>
            <w:tcW w:w="12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6F" w14:textId="77777777" w:rsidR="00F42737" w:rsidRPr="00183C8C" w:rsidRDefault="00F42737" w:rsidP="00F42737">
            <w:pPr>
              <w:spacing w:line="20" w:lineRule="atLeast"/>
              <w:jc w:val="center"/>
              <w:rPr>
                <w:sz w:val="24"/>
                <w:lang w:eastAsia="en-US"/>
              </w:rPr>
            </w:pPr>
            <w:r w:rsidRPr="00183C8C">
              <w:rPr>
                <w:sz w:val="24"/>
              </w:rPr>
              <w:t>Обозначение ГЧ</w:t>
            </w:r>
          </w:p>
        </w:tc>
        <w:tc>
          <w:tcPr>
            <w:tcW w:w="1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0" w14:textId="77777777" w:rsidR="00F42737" w:rsidRPr="00183C8C" w:rsidRDefault="00F42737" w:rsidP="00F42737">
            <w:pPr>
              <w:spacing w:line="20" w:lineRule="atLeast"/>
              <w:jc w:val="center"/>
              <w:rPr>
                <w:sz w:val="24"/>
              </w:rPr>
            </w:pPr>
            <w:r w:rsidRPr="00183C8C">
              <w:rPr>
                <w:sz w:val="24"/>
              </w:rPr>
              <w:t xml:space="preserve">Обозначение по </w:t>
            </w:r>
            <w:r w:rsidRPr="00183C8C">
              <w:rPr>
                <w:sz w:val="24"/>
              </w:rPr>
              <w:br/>
              <w:t>поставщику</w:t>
            </w:r>
          </w:p>
        </w:tc>
        <w:tc>
          <w:tcPr>
            <w:tcW w:w="12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1" w14:textId="77777777" w:rsidR="00F42737" w:rsidRPr="00183C8C" w:rsidRDefault="00F42737" w:rsidP="00F42737">
            <w:pPr>
              <w:spacing w:line="20" w:lineRule="atLeast"/>
              <w:jc w:val="center"/>
              <w:rPr>
                <w:sz w:val="24"/>
              </w:rPr>
            </w:pPr>
            <w:r w:rsidRPr="00183C8C">
              <w:rPr>
                <w:sz w:val="24"/>
              </w:rPr>
              <w:t xml:space="preserve">Обозначение по </w:t>
            </w:r>
            <w:r w:rsidRPr="00183C8C">
              <w:rPr>
                <w:sz w:val="24"/>
              </w:rPr>
              <w:br/>
              <w:t>потребителю</w:t>
            </w:r>
          </w:p>
        </w:tc>
      </w:tr>
      <w:tr w:rsidR="00F42737" w:rsidRPr="00183C8C" w14:paraId="603C7274" w14:textId="77777777" w:rsidTr="0093054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3" w14:textId="54D8A79D" w:rsidR="00F42737" w:rsidRPr="00183C8C" w:rsidRDefault="00F42737" w:rsidP="00F42737">
            <w:pPr>
              <w:spacing w:line="20" w:lineRule="atLeast"/>
              <w:jc w:val="center"/>
              <w:rPr>
                <w:sz w:val="24"/>
                <w:lang w:val="en-US"/>
              </w:rPr>
            </w:pPr>
            <w:r w:rsidRPr="00183C8C">
              <w:rPr>
                <w:sz w:val="24"/>
              </w:rPr>
              <w:t xml:space="preserve">Состав HGM NIVA </w:t>
            </w:r>
            <w:r w:rsidR="00194FEA" w:rsidRPr="00183C8C">
              <w:rPr>
                <w:sz w:val="24"/>
                <w:lang w:val="en-US"/>
              </w:rPr>
              <w:t>SE</w:t>
            </w:r>
          </w:p>
        </w:tc>
      </w:tr>
      <w:tr w:rsidR="00F42737" w:rsidRPr="00183C8C" w14:paraId="603C7279" w14:textId="77777777" w:rsidTr="00930540">
        <w:trPr>
          <w:trHeight w:val="20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5" w14:textId="77777777" w:rsidR="00F42737" w:rsidRPr="00183C8C" w:rsidRDefault="00F42737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БЭГ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6" w14:textId="16A30702" w:rsidR="00F42737" w:rsidRPr="00183C8C" w:rsidRDefault="00C832C8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845008666</w:t>
            </w:r>
            <w:r w:rsidR="004242AA" w:rsidRPr="00183C8C">
              <w:rPr>
                <w:sz w:val="24"/>
              </w:rPr>
              <w:t>1</w:t>
            </w:r>
            <w:r w:rsidRPr="00183C8C">
              <w:rPr>
                <w:sz w:val="24"/>
              </w:rPr>
              <w:t xml:space="preserve"> </w:t>
            </w:r>
            <w:r w:rsidR="00F42737" w:rsidRPr="00183C8C">
              <w:rPr>
                <w:sz w:val="24"/>
              </w:rPr>
              <w:t>ГЧ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7" w14:textId="07508A75" w:rsidR="00F42737" w:rsidRPr="00183C8C" w:rsidRDefault="00C832C8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845008666</w:t>
            </w:r>
            <w:r w:rsidR="004242AA" w:rsidRPr="00183C8C">
              <w:rPr>
                <w:sz w:val="24"/>
              </w:rPr>
              <w:t>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8" w14:textId="37DC5CDB" w:rsidR="00F42737" w:rsidRPr="00183C8C" w:rsidRDefault="00C832C8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845008666</w:t>
            </w:r>
            <w:r w:rsidR="004242AA" w:rsidRPr="00183C8C">
              <w:rPr>
                <w:sz w:val="24"/>
              </w:rPr>
              <w:t>1</w:t>
            </w:r>
          </w:p>
        </w:tc>
      </w:tr>
      <w:tr w:rsidR="00F42737" w:rsidRPr="00183C8C" w14:paraId="603C727E" w14:textId="77777777" w:rsidTr="00930540">
        <w:trPr>
          <w:trHeight w:val="20"/>
        </w:trPr>
        <w:tc>
          <w:tcPr>
            <w:tcW w:w="11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A" w14:textId="77777777" w:rsidR="00F42737" w:rsidRPr="00183C8C" w:rsidRDefault="00F42737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БИП</w:t>
            </w:r>
          </w:p>
        </w:tc>
        <w:tc>
          <w:tcPr>
            <w:tcW w:w="128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B" w14:textId="1BE319CC" w:rsidR="00F42737" w:rsidRPr="00183C8C" w:rsidRDefault="004242AA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8450086662 </w:t>
            </w:r>
            <w:r w:rsidR="00F42737" w:rsidRPr="00183C8C">
              <w:rPr>
                <w:sz w:val="24"/>
              </w:rPr>
              <w:t>ГЧ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C" w14:textId="72617196" w:rsidR="00F42737" w:rsidRPr="00183C8C" w:rsidRDefault="004242AA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8450086662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7D" w14:textId="1F4F7677" w:rsidR="00F42737" w:rsidRPr="00183C8C" w:rsidRDefault="004242AA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8450086662</w:t>
            </w:r>
          </w:p>
        </w:tc>
      </w:tr>
      <w:tr w:rsidR="00F42737" w:rsidRPr="00183C8C" w14:paraId="603C7283" w14:textId="77777777" w:rsidTr="00930540">
        <w:trPr>
          <w:trHeight w:val="20"/>
        </w:trPr>
        <w:tc>
          <w:tcPr>
            <w:tcW w:w="115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C727F" w14:textId="77777777" w:rsidR="00F42737" w:rsidRPr="00183C8C" w:rsidRDefault="00F42737" w:rsidP="00F42737">
            <w:pPr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1280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C7280" w14:textId="77777777" w:rsidR="00F42737" w:rsidRPr="00183C8C" w:rsidRDefault="00F42737" w:rsidP="00F42737">
            <w:pPr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1" w14:textId="46806728" w:rsidR="00F42737" w:rsidRPr="00183C8C" w:rsidRDefault="004242AA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8450086697 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2" w14:textId="47023EA6" w:rsidR="00F42737" w:rsidRPr="00183C8C" w:rsidRDefault="004242AA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8450086697</w:t>
            </w:r>
          </w:p>
        </w:tc>
      </w:tr>
      <w:tr w:rsidR="00F42737" w:rsidRPr="00183C8C" w14:paraId="603C7288" w14:textId="77777777" w:rsidTr="00930540">
        <w:trPr>
          <w:trHeight w:val="20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4" w14:textId="77777777" w:rsidR="00F42737" w:rsidRPr="00183C8C" w:rsidRDefault="00F42737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Антенна 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5" w14:textId="3C2A4D55" w:rsidR="00F42737" w:rsidRPr="00183C8C" w:rsidRDefault="005D3D0D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8450085828 </w:t>
            </w:r>
            <w:r w:rsidR="00F42737" w:rsidRPr="00183C8C">
              <w:rPr>
                <w:sz w:val="24"/>
              </w:rPr>
              <w:t>ГЧ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6" w14:textId="296007AF" w:rsidR="00F42737" w:rsidRPr="00183C8C" w:rsidRDefault="0053749C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13.3879700-00 и/или GNSS 22</w:t>
            </w:r>
            <w:r w:rsidRPr="00183C8C">
              <w:rPr>
                <w:sz w:val="24"/>
              </w:rPr>
              <w:br/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7" w14:textId="64138802" w:rsidR="00F42737" w:rsidRPr="00183C8C" w:rsidRDefault="005D3D0D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8450085828 </w:t>
            </w:r>
          </w:p>
        </w:tc>
      </w:tr>
      <w:tr w:rsidR="00F42737" w:rsidRPr="00183C8C" w14:paraId="603C728A" w14:textId="77777777" w:rsidTr="0093054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9" w14:textId="5C55A0D9" w:rsidR="00F42737" w:rsidRPr="00183C8C" w:rsidRDefault="00F42737" w:rsidP="00F42737">
            <w:pPr>
              <w:spacing w:line="20" w:lineRule="atLeast"/>
              <w:jc w:val="center"/>
              <w:rPr>
                <w:sz w:val="24"/>
              </w:rPr>
            </w:pPr>
            <w:r w:rsidRPr="00183C8C">
              <w:rPr>
                <w:sz w:val="24"/>
              </w:rPr>
              <w:t xml:space="preserve"> Состав XGL LL 4х4 </w:t>
            </w:r>
            <w:r w:rsidR="00194FEA" w:rsidRPr="00183C8C">
              <w:rPr>
                <w:sz w:val="24"/>
                <w:lang w:val="en-US"/>
              </w:rPr>
              <w:t>SE</w:t>
            </w:r>
          </w:p>
        </w:tc>
      </w:tr>
      <w:tr w:rsidR="00F42737" w:rsidRPr="00183C8C" w14:paraId="603C728F" w14:textId="77777777" w:rsidTr="00283209">
        <w:trPr>
          <w:trHeight w:val="20"/>
        </w:trPr>
        <w:tc>
          <w:tcPr>
            <w:tcW w:w="115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B" w14:textId="77777777" w:rsidR="00F42737" w:rsidRPr="00183C8C" w:rsidRDefault="00F42737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БЭГ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C" w14:textId="5C0882CA" w:rsidR="00F42737" w:rsidRPr="00183C8C" w:rsidRDefault="00E90561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8450110539 </w:t>
            </w:r>
            <w:r w:rsidR="00F42737" w:rsidRPr="00183C8C">
              <w:rPr>
                <w:sz w:val="24"/>
              </w:rPr>
              <w:t>ГЧ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D" w14:textId="4D8E770B" w:rsidR="00F42737" w:rsidRPr="00183C8C" w:rsidRDefault="00E90561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8450110539 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8E" w14:textId="6D79BDE8" w:rsidR="00F42737" w:rsidRPr="00183C8C" w:rsidRDefault="00E90561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8450110539 </w:t>
            </w:r>
          </w:p>
        </w:tc>
      </w:tr>
      <w:tr w:rsidR="00283209" w:rsidRPr="00183C8C" w14:paraId="603C7299" w14:textId="77777777" w:rsidTr="005A4AA7">
        <w:trPr>
          <w:trHeight w:val="407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90" w14:textId="77777777" w:rsidR="00283209" w:rsidRPr="00183C8C" w:rsidRDefault="00283209" w:rsidP="00C34F7A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Электронный м</w:t>
            </w:r>
            <w:r w:rsidRPr="00183C8C">
              <w:rPr>
                <w:sz w:val="24"/>
              </w:rPr>
              <w:t>о</w:t>
            </w:r>
            <w:r w:rsidRPr="00183C8C">
              <w:rPr>
                <w:sz w:val="24"/>
              </w:rPr>
              <w:t>дуль (</w:t>
            </w:r>
            <w:r w:rsidR="00AB17FE" w:rsidRPr="00183C8C">
              <w:rPr>
                <w:sz w:val="24"/>
              </w:rPr>
              <w:t>серый</w:t>
            </w:r>
            <w:r w:rsidRPr="00183C8C">
              <w:rPr>
                <w:sz w:val="24"/>
              </w:rPr>
              <w:t>)</w:t>
            </w:r>
          </w:p>
          <w:p w14:paraId="603C7291" w14:textId="7277501C" w:rsidR="00283209" w:rsidRPr="00183C8C" w:rsidRDefault="00283209" w:rsidP="00C31BF5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в составе БИП </w:t>
            </w:r>
            <w:r w:rsidR="00D42BB8" w:rsidRPr="00183C8C">
              <w:rPr>
                <w:sz w:val="24"/>
              </w:rPr>
              <w:t xml:space="preserve">8450110540 </w:t>
            </w:r>
            <w:r w:rsidRPr="00183C8C">
              <w:rPr>
                <w:sz w:val="24"/>
              </w:rPr>
              <w:t>прои</w:t>
            </w:r>
            <w:r w:rsidRPr="00183C8C">
              <w:rPr>
                <w:sz w:val="24"/>
              </w:rPr>
              <w:t>з</w:t>
            </w:r>
            <w:r w:rsidRPr="00183C8C">
              <w:rPr>
                <w:sz w:val="24"/>
              </w:rPr>
              <w:t>водства LT+</w:t>
            </w:r>
          </w:p>
        </w:tc>
        <w:tc>
          <w:tcPr>
            <w:tcW w:w="1280" w:type="pct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92" w14:textId="77777777" w:rsidR="00283209" w:rsidRPr="00183C8C" w:rsidRDefault="00283209" w:rsidP="00F42737">
            <w:pPr>
              <w:spacing w:line="20" w:lineRule="atLeast"/>
              <w:rPr>
                <w:sz w:val="24"/>
              </w:rPr>
            </w:pPr>
          </w:p>
          <w:p w14:paraId="603C7293" w14:textId="77777777" w:rsidR="00283209" w:rsidRPr="00183C8C" w:rsidRDefault="00283209" w:rsidP="00F42737">
            <w:pPr>
              <w:spacing w:line="20" w:lineRule="atLeast"/>
              <w:rPr>
                <w:sz w:val="24"/>
              </w:rPr>
            </w:pPr>
          </w:p>
          <w:p w14:paraId="603C7294" w14:textId="77777777" w:rsidR="00283209" w:rsidRPr="00183C8C" w:rsidRDefault="00283209" w:rsidP="00F42737">
            <w:pPr>
              <w:spacing w:line="20" w:lineRule="atLeast"/>
              <w:rPr>
                <w:sz w:val="24"/>
              </w:rPr>
            </w:pPr>
          </w:p>
          <w:p w14:paraId="603C7295" w14:textId="77777777" w:rsidR="00283209" w:rsidRPr="00183C8C" w:rsidRDefault="00283209" w:rsidP="00F42737">
            <w:pPr>
              <w:spacing w:line="20" w:lineRule="atLeast"/>
              <w:rPr>
                <w:sz w:val="24"/>
              </w:rPr>
            </w:pPr>
          </w:p>
          <w:p w14:paraId="603C7296" w14:textId="6649327D" w:rsidR="00283209" w:rsidRPr="00183C8C" w:rsidRDefault="00283209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ИЮТЛ.469636.0</w:t>
            </w:r>
            <w:r w:rsidR="00D42BB8" w:rsidRPr="00183C8C">
              <w:rPr>
                <w:sz w:val="24"/>
              </w:rPr>
              <w:t>10</w:t>
            </w:r>
            <w:r w:rsidRPr="00183C8C">
              <w:rPr>
                <w:sz w:val="24"/>
              </w:rPr>
              <w:t>ГЧ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97" w14:textId="2122CA0B" w:rsidR="00283209" w:rsidRPr="00183C8C" w:rsidRDefault="00283209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ИЮТЛ.469636.0</w:t>
            </w:r>
            <w:r w:rsidR="00D42BB8" w:rsidRPr="00183C8C">
              <w:rPr>
                <w:sz w:val="24"/>
              </w:rPr>
              <w:t>10</w:t>
            </w:r>
            <w:r w:rsidRPr="00183C8C">
              <w:rPr>
                <w:sz w:val="24"/>
              </w:rPr>
              <w:t xml:space="preserve"> 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98" w14:textId="4EADB94C" w:rsidR="00283209" w:rsidRPr="00183C8C" w:rsidRDefault="00283209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>ИЮТЛ.469636.00</w:t>
            </w:r>
            <w:r w:rsidR="00D42BB8" w:rsidRPr="00183C8C">
              <w:rPr>
                <w:sz w:val="24"/>
              </w:rPr>
              <w:t>10</w:t>
            </w:r>
          </w:p>
        </w:tc>
      </w:tr>
      <w:tr w:rsidR="00283209" w:rsidRPr="00183C8C" w14:paraId="603C729F" w14:textId="77777777" w:rsidTr="005A4AA7">
        <w:trPr>
          <w:trHeight w:val="408"/>
        </w:trPr>
        <w:tc>
          <w:tcPr>
            <w:tcW w:w="115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729A" w14:textId="77777777" w:rsidR="00283209" w:rsidRPr="00183C8C" w:rsidRDefault="00283209" w:rsidP="00283209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Электронный м</w:t>
            </w:r>
            <w:r w:rsidRPr="00183C8C">
              <w:rPr>
                <w:sz w:val="24"/>
              </w:rPr>
              <w:t>о</w:t>
            </w:r>
            <w:r w:rsidRPr="00183C8C">
              <w:rPr>
                <w:sz w:val="24"/>
              </w:rPr>
              <w:t>дуль (черный)</w:t>
            </w:r>
          </w:p>
          <w:p w14:paraId="603C729B" w14:textId="79AA8660" w:rsidR="00283209" w:rsidRPr="00183C8C" w:rsidRDefault="00283209" w:rsidP="00283209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 xml:space="preserve">в составе БИП </w:t>
            </w:r>
            <w:r w:rsidR="00D42BB8" w:rsidRPr="00183C8C">
              <w:rPr>
                <w:sz w:val="24"/>
              </w:rPr>
              <w:t xml:space="preserve">8450110541 </w:t>
            </w:r>
            <w:r w:rsidRPr="00183C8C">
              <w:rPr>
                <w:sz w:val="24"/>
              </w:rPr>
              <w:t>прои</w:t>
            </w:r>
            <w:r w:rsidRPr="00183C8C">
              <w:rPr>
                <w:sz w:val="24"/>
              </w:rPr>
              <w:t>з</w:t>
            </w:r>
            <w:r w:rsidRPr="00183C8C">
              <w:rPr>
                <w:sz w:val="24"/>
              </w:rPr>
              <w:t>водства LT+</w:t>
            </w:r>
          </w:p>
        </w:tc>
        <w:tc>
          <w:tcPr>
            <w:tcW w:w="1280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729C" w14:textId="77777777" w:rsidR="00283209" w:rsidRPr="00183C8C" w:rsidRDefault="00283209" w:rsidP="00930540">
            <w:pPr>
              <w:spacing w:line="20" w:lineRule="atLeast"/>
              <w:rPr>
                <w:sz w:val="24"/>
              </w:rPr>
            </w:pPr>
          </w:p>
        </w:tc>
        <w:tc>
          <w:tcPr>
            <w:tcW w:w="128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729D" w14:textId="1DF2150D" w:rsidR="00283209" w:rsidRPr="00183C8C" w:rsidRDefault="00283209" w:rsidP="00930540">
            <w:pPr>
              <w:rPr>
                <w:sz w:val="24"/>
              </w:rPr>
            </w:pPr>
            <w:r w:rsidRPr="00183C8C">
              <w:rPr>
                <w:sz w:val="24"/>
              </w:rPr>
              <w:t>ИЮТЛ.469636.0</w:t>
            </w:r>
            <w:r w:rsidR="00D42BB8" w:rsidRPr="00183C8C">
              <w:rPr>
                <w:sz w:val="24"/>
              </w:rPr>
              <w:t>10</w:t>
            </w:r>
            <w:r w:rsidRPr="00183C8C">
              <w:rPr>
                <w:sz w:val="24"/>
              </w:rPr>
              <w:t xml:space="preserve">-01 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729E" w14:textId="6B1E5715" w:rsidR="00283209" w:rsidRPr="00183C8C" w:rsidRDefault="00283209" w:rsidP="00930540">
            <w:pPr>
              <w:rPr>
                <w:sz w:val="24"/>
              </w:rPr>
            </w:pPr>
            <w:r w:rsidRPr="00183C8C">
              <w:rPr>
                <w:sz w:val="24"/>
              </w:rPr>
              <w:t>ИЮТЛ.469636.0</w:t>
            </w:r>
            <w:r w:rsidR="00D42BB8" w:rsidRPr="00183C8C">
              <w:rPr>
                <w:sz w:val="24"/>
              </w:rPr>
              <w:t>10</w:t>
            </w:r>
            <w:r w:rsidRPr="00183C8C">
              <w:rPr>
                <w:sz w:val="24"/>
              </w:rPr>
              <w:t>-01</w:t>
            </w:r>
          </w:p>
        </w:tc>
      </w:tr>
      <w:tr w:rsidR="0053749C" w:rsidRPr="00183C8C" w14:paraId="603C72A9" w14:textId="77777777" w:rsidTr="00174D90">
        <w:trPr>
          <w:trHeight w:val="20"/>
        </w:trPr>
        <w:tc>
          <w:tcPr>
            <w:tcW w:w="1151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A5" w14:textId="77777777" w:rsidR="0053749C" w:rsidRPr="00183C8C" w:rsidRDefault="0053749C" w:rsidP="00F42737">
            <w:pPr>
              <w:spacing w:line="20" w:lineRule="atLeast"/>
              <w:rPr>
                <w:sz w:val="24"/>
              </w:rPr>
            </w:pPr>
            <w:proofErr w:type="gramStart"/>
            <w:r w:rsidRPr="00183C8C">
              <w:rPr>
                <w:sz w:val="24"/>
              </w:rPr>
              <w:t>Антенна</w:t>
            </w:r>
            <w:proofErr w:type="gramEnd"/>
            <w:r w:rsidRPr="00183C8C">
              <w:rPr>
                <w:sz w:val="24"/>
              </w:rPr>
              <w:t xml:space="preserve"> комбин</w:t>
            </w:r>
            <w:r w:rsidRPr="00183C8C">
              <w:rPr>
                <w:sz w:val="24"/>
              </w:rPr>
              <w:t>и</w:t>
            </w:r>
            <w:r w:rsidRPr="00183C8C">
              <w:rPr>
                <w:sz w:val="24"/>
              </w:rPr>
              <w:t>рованная в сборе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F51FE" w14:textId="77777777" w:rsidR="0053749C" w:rsidRPr="00183C8C" w:rsidRDefault="0053749C" w:rsidP="00F42737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8450082757 ГЧ</w:t>
            </w:r>
          </w:p>
          <w:p w14:paraId="603C72A6" w14:textId="4682D843" w:rsidR="0053749C" w:rsidRPr="00183C8C" w:rsidRDefault="0053749C" w:rsidP="00F42737">
            <w:pPr>
              <w:spacing w:line="20" w:lineRule="atLeast"/>
              <w:rPr>
                <w:sz w:val="24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A7" w14:textId="77777777" w:rsidR="0053749C" w:rsidRPr="00183C8C" w:rsidRDefault="0053749C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8450082757 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72A8" w14:textId="77777777" w:rsidR="0053749C" w:rsidRPr="00183C8C" w:rsidRDefault="0053749C" w:rsidP="00F42737">
            <w:pPr>
              <w:rPr>
                <w:sz w:val="24"/>
              </w:rPr>
            </w:pPr>
            <w:r w:rsidRPr="00183C8C">
              <w:rPr>
                <w:sz w:val="24"/>
              </w:rPr>
              <w:t xml:space="preserve">8450082757 </w:t>
            </w:r>
          </w:p>
        </w:tc>
      </w:tr>
      <w:tr w:rsidR="0053749C" w:rsidRPr="00DA5DFC" w14:paraId="06C55AF4" w14:textId="77777777" w:rsidTr="00174D90">
        <w:trPr>
          <w:trHeight w:val="20"/>
        </w:trPr>
        <w:tc>
          <w:tcPr>
            <w:tcW w:w="115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4BBC1" w14:textId="5D5D7D47" w:rsidR="0053749C" w:rsidRPr="00183C8C" w:rsidRDefault="0053749C" w:rsidP="00174D90">
            <w:pPr>
              <w:spacing w:line="20" w:lineRule="atLeast"/>
              <w:rPr>
                <w:sz w:val="24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3C6A2" w14:textId="005C7899" w:rsidR="0053749C" w:rsidRPr="00183C8C" w:rsidRDefault="0053749C" w:rsidP="00174D90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2192-7903070-00</w:t>
            </w:r>
          </w:p>
          <w:p w14:paraId="722827DD" w14:textId="77777777" w:rsidR="0053749C" w:rsidRPr="00183C8C" w:rsidRDefault="0053749C" w:rsidP="00174D90">
            <w:pPr>
              <w:spacing w:line="20" w:lineRule="atLeast"/>
              <w:rPr>
                <w:sz w:val="24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EDCCA" w14:textId="5469192E" w:rsidR="0053749C" w:rsidRPr="00183C8C" w:rsidRDefault="0053749C" w:rsidP="00C27164">
            <w:pPr>
              <w:rPr>
                <w:sz w:val="24"/>
              </w:rPr>
            </w:pPr>
            <w:r w:rsidRPr="00183C8C">
              <w:rPr>
                <w:sz w:val="24"/>
              </w:rPr>
              <w:t>2192-7903070-00 и/или GNSS 22 L и/или 8450101033</w:t>
            </w:r>
          </w:p>
          <w:p w14:paraId="098E4299" w14:textId="55EAC831" w:rsidR="0053749C" w:rsidRPr="00183C8C" w:rsidRDefault="0053749C" w:rsidP="00174D90">
            <w:pPr>
              <w:rPr>
                <w:sz w:val="24"/>
              </w:rPr>
            </w:pPr>
          </w:p>
        </w:tc>
        <w:tc>
          <w:tcPr>
            <w:tcW w:w="12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C2DE" w14:textId="77777777" w:rsidR="0053749C" w:rsidRDefault="0053749C" w:rsidP="0053749C">
            <w:pPr>
              <w:spacing w:line="20" w:lineRule="atLeast"/>
              <w:rPr>
                <w:sz w:val="24"/>
              </w:rPr>
            </w:pPr>
            <w:r w:rsidRPr="00183C8C">
              <w:rPr>
                <w:sz w:val="24"/>
              </w:rPr>
              <w:t>2192-7903070-00</w:t>
            </w:r>
          </w:p>
          <w:p w14:paraId="319D9E0E" w14:textId="5449966D" w:rsidR="0053749C" w:rsidRPr="00DA5DFC" w:rsidRDefault="0053749C" w:rsidP="00174D90">
            <w:pPr>
              <w:rPr>
                <w:sz w:val="24"/>
              </w:rPr>
            </w:pPr>
          </w:p>
        </w:tc>
      </w:tr>
    </w:tbl>
    <w:p w14:paraId="603C72AA" w14:textId="77777777" w:rsidR="00DA5DFC" w:rsidRPr="00CF54FC" w:rsidRDefault="00DA5DFC" w:rsidP="00735BFD">
      <w:pPr>
        <w:ind w:firstLine="709"/>
        <w:jc w:val="both"/>
        <w:rPr>
          <w:color w:val="000000" w:themeColor="text1"/>
          <w:sz w:val="24"/>
        </w:rPr>
      </w:pPr>
    </w:p>
    <w:p w14:paraId="603C72AB" w14:textId="77777777" w:rsidR="00735BFD" w:rsidRPr="00CF54FC" w:rsidRDefault="00735BFD" w:rsidP="00735BFD">
      <w:pPr>
        <w:rPr>
          <w:b/>
          <w:sz w:val="24"/>
        </w:rPr>
      </w:pPr>
      <w:bookmarkStart w:id="338" w:name="_Toc432485741"/>
      <w:r w:rsidRPr="00CF54FC">
        <w:br w:type="page"/>
      </w:r>
    </w:p>
    <w:p w14:paraId="603C72AC" w14:textId="77777777" w:rsidR="00735BFD" w:rsidRPr="00CF54FC" w:rsidRDefault="00735BFD" w:rsidP="00D3448A">
      <w:pPr>
        <w:pStyle w:val="13"/>
        <w:ind w:firstLine="0"/>
        <w:jc w:val="center"/>
      </w:pPr>
      <w:bookmarkStart w:id="339" w:name="_Toc492015507"/>
      <w:bookmarkStart w:id="340" w:name="_Toc106702636"/>
      <w:r w:rsidRPr="00CF54FC">
        <w:lastRenderedPageBreak/>
        <w:t>Приложение В</w:t>
      </w:r>
      <w:bookmarkEnd w:id="338"/>
      <w:bookmarkEnd w:id="339"/>
      <w:bookmarkEnd w:id="340"/>
    </w:p>
    <w:p w14:paraId="603C72AD" w14:textId="3B1DC5D2" w:rsidR="00735BFD" w:rsidRPr="00CF54FC" w:rsidRDefault="00735BFD" w:rsidP="00D3448A">
      <w:pPr>
        <w:pStyle w:val="13"/>
        <w:ind w:firstLine="0"/>
        <w:jc w:val="center"/>
      </w:pPr>
      <w:bookmarkStart w:id="341" w:name="_Toc432485742"/>
      <w:bookmarkStart w:id="342" w:name="_Toc492015508"/>
      <w:bookmarkStart w:id="343" w:name="_Toc106702637"/>
      <w:r w:rsidRPr="00CF54FC">
        <w:t>(обязательное)</w:t>
      </w:r>
      <w:bookmarkEnd w:id="341"/>
      <w:bookmarkEnd w:id="342"/>
      <w:bookmarkEnd w:id="343"/>
    </w:p>
    <w:p w14:paraId="603C72AE" w14:textId="43615FBD" w:rsidR="00735BFD" w:rsidRPr="00CF54FC" w:rsidRDefault="00735BFD" w:rsidP="00D3448A">
      <w:pPr>
        <w:pStyle w:val="13"/>
        <w:ind w:firstLine="0"/>
        <w:jc w:val="center"/>
      </w:pPr>
      <w:bookmarkStart w:id="344" w:name="_Toc432485743"/>
      <w:bookmarkStart w:id="345" w:name="_Toc492015509"/>
      <w:bookmarkStart w:id="346" w:name="_Toc106702638"/>
      <w:r w:rsidRPr="00CF54FC">
        <w:t>Перечень документов, на которые даны ссылки в настоящих ТУ</w:t>
      </w:r>
      <w:bookmarkEnd w:id="344"/>
      <w:bookmarkEnd w:id="345"/>
      <w:bookmarkEnd w:id="346"/>
    </w:p>
    <w:p w14:paraId="603C72AF" w14:textId="77777777" w:rsidR="00735BFD" w:rsidRPr="00CF54FC" w:rsidRDefault="00735BFD" w:rsidP="00735BFD">
      <w:pPr>
        <w:rPr>
          <w:color w:val="000000" w:themeColor="text1"/>
        </w:rPr>
      </w:pPr>
    </w:p>
    <w:p w14:paraId="603C72B0" w14:textId="77777777" w:rsidR="00735BFD" w:rsidRPr="00CF54FC" w:rsidRDefault="00735BFD" w:rsidP="00735BFD">
      <w:pPr>
        <w:ind w:firstLine="709"/>
        <w:jc w:val="both"/>
        <w:rPr>
          <w:sz w:val="24"/>
        </w:rPr>
      </w:pPr>
      <w:r w:rsidRPr="00CF54FC">
        <w:rPr>
          <w:color w:val="000000" w:themeColor="text1"/>
          <w:sz w:val="24"/>
        </w:rPr>
        <w:t xml:space="preserve">В.1 </w:t>
      </w:r>
      <w:r w:rsidRPr="00CF54FC">
        <w:rPr>
          <w:sz w:val="24"/>
        </w:rPr>
        <w:t>Перечень документов, на которые даны ссылки в настоящих ТУ, приведен в та</w:t>
      </w:r>
      <w:r w:rsidRPr="00CF54FC">
        <w:rPr>
          <w:sz w:val="24"/>
        </w:rPr>
        <w:t>б</w:t>
      </w:r>
      <w:r w:rsidRPr="00CF54FC">
        <w:rPr>
          <w:sz w:val="24"/>
        </w:rPr>
        <w:t>лице В.1</w:t>
      </w:r>
    </w:p>
    <w:p w14:paraId="603C72B1" w14:textId="77777777" w:rsidR="00735BFD" w:rsidRPr="00CF54FC" w:rsidRDefault="00735BFD" w:rsidP="00735BFD">
      <w:pPr>
        <w:ind w:firstLine="709"/>
        <w:jc w:val="both"/>
        <w:rPr>
          <w:sz w:val="24"/>
        </w:rPr>
      </w:pPr>
    </w:p>
    <w:p w14:paraId="603C72B2" w14:textId="77777777" w:rsidR="00735BFD" w:rsidRPr="00CF54FC" w:rsidRDefault="00735BFD" w:rsidP="00735BFD">
      <w:pPr>
        <w:ind w:firstLine="709"/>
        <w:jc w:val="both"/>
        <w:rPr>
          <w:color w:val="000000" w:themeColor="text1"/>
          <w:sz w:val="24"/>
        </w:rPr>
      </w:pPr>
      <w:r w:rsidRPr="00CF54FC">
        <w:rPr>
          <w:sz w:val="24"/>
        </w:rPr>
        <w:t>Таблица В.1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  <w:gridCol w:w="1418"/>
      </w:tblGrid>
      <w:tr w:rsidR="00E94CB5" w:rsidRPr="007C6330" w14:paraId="4435BB7B" w14:textId="77777777" w:rsidTr="00FC4A13">
        <w:trPr>
          <w:cantSplit/>
          <w:tblHeader/>
        </w:trPr>
        <w:tc>
          <w:tcPr>
            <w:tcW w:w="2802" w:type="dxa"/>
          </w:tcPr>
          <w:p w14:paraId="27EE6CA1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bookmarkStart w:id="347" w:name="_Toc432485744"/>
            <w:r w:rsidRPr="007C6330">
              <w:rPr>
                <w:color w:val="000000" w:themeColor="text1"/>
                <w:sz w:val="24"/>
              </w:rPr>
              <w:t xml:space="preserve">Обозначение </w:t>
            </w:r>
          </w:p>
          <w:p w14:paraId="00CA1A8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документа, на который дана ссылка</w:t>
            </w:r>
          </w:p>
        </w:tc>
        <w:tc>
          <w:tcPr>
            <w:tcW w:w="5811" w:type="dxa"/>
          </w:tcPr>
          <w:p w14:paraId="6468962A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Наименование документа</w:t>
            </w:r>
          </w:p>
        </w:tc>
        <w:tc>
          <w:tcPr>
            <w:tcW w:w="1418" w:type="dxa"/>
          </w:tcPr>
          <w:p w14:paraId="1B55C365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Номер пункта ТУ, в котором дана ссы</w:t>
            </w:r>
            <w:r w:rsidRPr="007C6330">
              <w:rPr>
                <w:color w:val="000000" w:themeColor="text1"/>
                <w:sz w:val="24"/>
              </w:rPr>
              <w:t>л</w:t>
            </w:r>
            <w:r w:rsidRPr="007C6330">
              <w:rPr>
                <w:color w:val="000000" w:themeColor="text1"/>
                <w:sz w:val="24"/>
              </w:rPr>
              <w:t>ка</w:t>
            </w:r>
          </w:p>
        </w:tc>
      </w:tr>
      <w:tr w:rsidR="00E94CB5" w:rsidRPr="007C6330" w14:paraId="1DB3AB49" w14:textId="77777777" w:rsidTr="00FC4A13">
        <w:trPr>
          <w:cantSplit/>
          <w:trHeight w:val="520"/>
        </w:trPr>
        <w:tc>
          <w:tcPr>
            <w:tcW w:w="2802" w:type="dxa"/>
          </w:tcPr>
          <w:p w14:paraId="5C662397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8.508-84 </w:t>
            </w:r>
          </w:p>
        </w:tc>
        <w:tc>
          <w:tcPr>
            <w:tcW w:w="5811" w:type="dxa"/>
          </w:tcPr>
          <w:p w14:paraId="557043C0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Метрологические характеристики средств измерений и точные характеристики средств автоматизации ГСП. Общие методы оценки и контроля</w:t>
            </w:r>
          </w:p>
        </w:tc>
        <w:tc>
          <w:tcPr>
            <w:tcW w:w="1418" w:type="dxa"/>
          </w:tcPr>
          <w:p w14:paraId="4EE40C2B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3.1.6</w:t>
            </w:r>
          </w:p>
        </w:tc>
      </w:tr>
      <w:tr w:rsidR="00E94CB5" w:rsidRPr="007C6330" w14:paraId="003C0505" w14:textId="77777777" w:rsidTr="00FC4A13">
        <w:trPr>
          <w:cantSplit/>
          <w:trHeight w:val="520"/>
        </w:trPr>
        <w:tc>
          <w:tcPr>
            <w:tcW w:w="2802" w:type="dxa"/>
          </w:tcPr>
          <w:p w14:paraId="10BEC4F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12.1.044-89 (ИСО 4589-84)</w:t>
            </w:r>
          </w:p>
          <w:p w14:paraId="01963EF3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7BF9AB3E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ССБТ. </w:t>
            </w:r>
            <w:proofErr w:type="spellStart"/>
            <w:r w:rsidRPr="007C6330">
              <w:rPr>
                <w:color w:val="000000" w:themeColor="text1"/>
                <w:sz w:val="24"/>
              </w:rPr>
              <w:t>Пожаровзрывоопасность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веществ и матери</w:t>
            </w:r>
            <w:r w:rsidRPr="007C6330">
              <w:rPr>
                <w:color w:val="000000" w:themeColor="text1"/>
                <w:sz w:val="24"/>
              </w:rPr>
              <w:t>а</w:t>
            </w:r>
            <w:r w:rsidRPr="007C6330">
              <w:rPr>
                <w:color w:val="000000" w:themeColor="text1"/>
                <w:sz w:val="24"/>
              </w:rPr>
              <w:t>лов. Номенклатура показателей и методы их опред</w:t>
            </w:r>
            <w:r w:rsidRPr="007C6330">
              <w:rPr>
                <w:color w:val="000000" w:themeColor="text1"/>
                <w:sz w:val="24"/>
              </w:rPr>
              <w:t>е</w:t>
            </w:r>
            <w:r w:rsidRPr="007C6330">
              <w:rPr>
                <w:color w:val="000000" w:themeColor="text1"/>
                <w:sz w:val="24"/>
              </w:rPr>
              <w:t>ления (с изменением № 1)</w:t>
            </w:r>
          </w:p>
        </w:tc>
        <w:tc>
          <w:tcPr>
            <w:tcW w:w="1418" w:type="dxa"/>
          </w:tcPr>
          <w:p w14:paraId="342B67DB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2.3</w:t>
            </w:r>
          </w:p>
        </w:tc>
      </w:tr>
      <w:tr w:rsidR="00E94CB5" w:rsidRPr="007C6330" w14:paraId="51557FA4" w14:textId="77777777" w:rsidTr="00FC4A13">
        <w:trPr>
          <w:cantSplit/>
          <w:trHeight w:val="520"/>
        </w:trPr>
        <w:tc>
          <w:tcPr>
            <w:tcW w:w="2802" w:type="dxa"/>
          </w:tcPr>
          <w:p w14:paraId="199936B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12.2.007.0-75</w:t>
            </w:r>
          </w:p>
          <w:p w14:paraId="25D57A54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09C2BAE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ССБТ. Изделия электротехнические. Общие требов</w:t>
            </w:r>
            <w:r w:rsidRPr="007C6330">
              <w:rPr>
                <w:color w:val="000000" w:themeColor="text1"/>
                <w:sz w:val="24"/>
              </w:rPr>
              <w:t>а</w:t>
            </w:r>
            <w:r w:rsidRPr="007C6330">
              <w:rPr>
                <w:color w:val="000000" w:themeColor="text1"/>
                <w:sz w:val="24"/>
              </w:rPr>
              <w:t>ния безопасности (с изменениями № 1, 2, 3, 4)</w:t>
            </w:r>
          </w:p>
        </w:tc>
        <w:tc>
          <w:tcPr>
            <w:tcW w:w="1418" w:type="dxa"/>
          </w:tcPr>
          <w:p w14:paraId="0E89A397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2.2</w:t>
            </w:r>
          </w:p>
        </w:tc>
      </w:tr>
      <w:tr w:rsidR="00E94CB5" w:rsidRPr="007C6330" w14:paraId="2655994B" w14:textId="77777777" w:rsidTr="00FC4A13">
        <w:trPr>
          <w:cantSplit/>
          <w:trHeight w:val="510"/>
        </w:trPr>
        <w:tc>
          <w:tcPr>
            <w:tcW w:w="2802" w:type="dxa"/>
          </w:tcPr>
          <w:p w14:paraId="580EA1B9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14192-96 </w:t>
            </w:r>
          </w:p>
        </w:tc>
        <w:tc>
          <w:tcPr>
            <w:tcW w:w="5811" w:type="dxa"/>
          </w:tcPr>
          <w:p w14:paraId="445F2CAB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Маркировка грузов</w:t>
            </w:r>
          </w:p>
        </w:tc>
        <w:tc>
          <w:tcPr>
            <w:tcW w:w="1418" w:type="dxa"/>
          </w:tcPr>
          <w:p w14:paraId="12417CA2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1.8.4</w:t>
            </w:r>
          </w:p>
          <w:p w14:paraId="75570487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1.8.5</w:t>
            </w:r>
          </w:p>
        </w:tc>
      </w:tr>
      <w:tr w:rsidR="00E94CB5" w:rsidRPr="007C6330" w14:paraId="5C904DEE" w14:textId="77777777" w:rsidTr="00FC4A13">
        <w:trPr>
          <w:cantSplit/>
          <w:trHeight w:val="236"/>
        </w:trPr>
        <w:tc>
          <w:tcPr>
            <w:tcW w:w="2802" w:type="dxa"/>
          </w:tcPr>
          <w:p w14:paraId="3CE69B9A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14254-2015 </w:t>
            </w:r>
          </w:p>
        </w:tc>
        <w:tc>
          <w:tcPr>
            <w:tcW w:w="5811" w:type="dxa"/>
          </w:tcPr>
          <w:p w14:paraId="75EC361D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Степени защиты, обеспечиваемые оболочками (Код IР)</w:t>
            </w:r>
          </w:p>
        </w:tc>
        <w:tc>
          <w:tcPr>
            <w:tcW w:w="1418" w:type="dxa"/>
          </w:tcPr>
          <w:p w14:paraId="01E4E835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1.4.5</w:t>
            </w:r>
          </w:p>
          <w:p w14:paraId="45ACDB7F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Таблица 6</w:t>
            </w:r>
          </w:p>
          <w:p w14:paraId="136D715B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4.17.6.1</w:t>
            </w:r>
          </w:p>
          <w:p w14:paraId="68A26ED9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4.17.7.1</w:t>
            </w:r>
          </w:p>
          <w:p w14:paraId="3A835CEA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E94CB5" w:rsidRPr="007C6330" w14:paraId="45CAE25B" w14:textId="77777777" w:rsidTr="00FC4A13">
        <w:trPr>
          <w:cantSplit/>
          <w:trHeight w:val="632"/>
        </w:trPr>
        <w:tc>
          <w:tcPr>
            <w:tcW w:w="2802" w:type="dxa"/>
          </w:tcPr>
          <w:p w14:paraId="270A83E5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15150-69 </w:t>
            </w:r>
          </w:p>
        </w:tc>
        <w:tc>
          <w:tcPr>
            <w:tcW w:w="5811" w:type="dxa"/>
          </w:tcPr>
          <w:p w14:paraId="5972B943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Машины, приборы и другие технические изделия. Исполнения для различных климатических районов. Категории, условия эксплуатации, хранения и тран</w:t>
            </w:r>
            <w:r w:rsidRPr="007C6330">
              <w:rPr>
                <w:color w:val="000000" w:themeColor="text1"/>
                <w:sz w:val="24"/>
              </w:rPr>
              <w:t>с</w:t>
            </w:r>
            <w:r w:rsidRPr="007C6330">
              <w:rPr>
                <w:color w:val="000000" w:themeColor="text1"/>
                <w:sz w:val="24"/>
              </w:rPr>
              <w:t xml:space="preserve">портирования в части воздействия климатических факторов внешней среды  </w:t>
            </w:r>
          </w:p>
        </w:tc>
        <w:tc>
          <w:tcPr>
            <w:tcW w:w="1418" w:type="dxa"/>
          </w:tcPr>
          <w:p w14:paraId="213A2DB6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Введение</w:t>
            </w:r>
          </w:p>
          <w:p w14:paraId="4FF867F2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5.1</w:t>
            </w:r>
          </w:p>
          <w:p w14:paraId="07B89E09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5.6</w:t>
            </w:r>
          </w:p>
          <w:p w14:paraId="5093810E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E94CB5" w:rsidRPr="007C6330" w14:paraId="6DA38C62" w14:textId="77777777" w:rsidTr="00FC4A13">
        <w:trPr>
          <w:cantSplit/>
          <w:trHeight w:val="632"/>
        </w:trPr>
        <w:tc>
          <w:tcPr>
            <w:tcW w:w="2802" w:type="dxa"/>
          </w:tcPr>
          <w:p w14:paraId="135AA8F5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16019-2001</w:t>
            </w:r>
          </w:p>
          <w:p w14:paraId="18108810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4D40851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Аппаратура сухопутной подвижной радиосвязи. Тр</w:t>
            </w:r>
            <w:r w:rsidRPr="007C6330">
              <w:rPr>
                <w:color w:val="000000" w:themeColor="text1"/>
                <w:sz w:val="24"/>
              </w:rPr>
              <w:t>е</w:t>
            </w:r>
            <w:r w:rsidRPr="007C6330">
              <w:rPr>
                <w:color w:val="000000" w:themeColor="text1"/>
                <w:sz w:val="24"/>
              </w:rPr>
              <w:t>бования по стойкости к воздействию механических и климатических факторов и методы испытаний</w:t>
            </w:r>
          </w:p>
        </w:tc>
        <w:tc>
          <w:tcPr>
            <w:tcW w:w="1418" w:type="dxa"/>
          </w:tcPr>
          <w:p w14:paraId="3F3F5EF6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Введение</w:t>
            </w:r>
          </w:p>
          <w:p w14:paraId="7D2ACA65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</w:p>
        </w:tc>
      </w:tr>
      <w:tr w:rsidR="00E94CB5" w:rsidRPr="007C6330" w14:paraId="7CD2CBA5" w14:textId="77777777" w:rsidTr="00FC4A13">
        <w:trPr>
          <w:cantSplit/>
          <w:trHeight w:val="632"/>
        </w:trPr>
        <w:tc>
          <w:tcPr>
            <w:tcW w:w="2802" w:type="dxa"/>
          </w:tcPr>
          <w:p w14:paraId="364D8A0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18321-73</w:t>
            </w:r>
          </w:p>
        </w:tc>
        <w:tc>
          <w:tcPr>
            <w:tcW w:w="5811" w:type="dxa"/>
          </w:tcPr>
          <w:p w14:paraId="57B432AF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Статистический контроль качества. Методы случа</w:t>
            </w:r>
            <w:r w:rsidRPr="007C6330">
              <w:rPr>
                <w:color w:val="000000" w:themeColor="text1"/>
                <w:sz w:val="24"/>
              </w:rPr>
              <w:t>й</w:t>
            </w:r>
            <w:r w:rsidRPr="007C6330">
              <w:rPr>
                <w:color w:val="000000" w:themeColor="text1"/>
                <w:sz w:val="24"/>
              </w:rPr>
              <w:t>ного отбора выборок штучной продукции</w:t>
            </w:r>
          </w:p>
        </w:tc>
        <w:tc>
          <w:tcPr>
            <w:tcW w:w="1418" w:type="dxa"/>
          </w:tcPr>
          <w:p w14:paraId="37095A1D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3.3.2</w:t>
            </w:r>
          </w:p>
        </w:tc>
      </w:tr>
      <w:tr w:rsidR="00E94CB5" w:rsidRPr="007C6330" w14:paraId="130DC14F" w14:textId="77777777" w:rsidTr="00FC4A13">
        <w:trPr>
          <w:cantSplit/>
        </w:trPr>
        <w:tc>
          <w:tcPr>
            <w:tcW w:w="2802" w:type="dxa"/>
          </w:tcPr>
          <w:p w14:paraId="3DDB733A" w14:textId="77777777" w:rsidR="00E94CB5" w:rsidRPr="007C6330" w:rsidRDefault="00FC4A13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hyperlink r:id="rId15" w:history="1">
              <w:r w:rsidR="00E94CB5" w:rsidRPr="007C6330">
                <w:rPr>
                  <w:rFonts w:eastAsia="TimesNewRomanPSMT"/>
                  <w:color w:val="000000" w:themeColor="text1"/>
                  <w:sz w:val="24"/>
                </w:rPr>
                <w:t>ГОСТ 18725</w:t>
              </w:r>
            </w:hyperlink>
            <w:r w:rsidR="00E94CB5" w:rsidRPr="007C6330">
              <w:rPr>
                <w:rFonts w:eastAsia="TimesNewRomanPSMT"/>
                <w:color w:val="000000" w:themeColor="text1"/>
                <w:sz w:val="24"/>
              </w:rPr>
              <w:t>-83</w:t>
            </w:r>
          </w:p>
        </w:tc>
        <w:tc>
          <w:tcPr>
            <w:tcW w:w="5811" w:type="dxa"/>
          </w:tcPr>
          <w:p w14:paraId="26E03C55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Микросхемы интегральные. Общие технические условия</w:t>
            </w:r>
          </w:p>
        </w:tc>
        <w:tc>
          <w:tcPr>
            <w:tcW w:w="1418" w:type="dxa"/>
          </w:tcPr>
          <w:p w14:paraId="03774E91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1.3.13.1</w:t>
            </w:r>
          </w:p>
        </w:tc>
      </w:tr>
      <w:tr w:rsidR="00E94CB5" w:rsidRPr="007C6330" w14:paraId="7CFD2B83" w14:textId="77777777" w:rsidTr="00FC4A13">
        <w:trPr>
          <w:cantSplit/>
        </w:trPr>
        <w:tc>
          <w:tcPr>
            <w:tcW w:w="2802" w:type="dxa"/>
          </w:tcPr>
          <w:p w14:paraId="11BDA2C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23216-78 </w:t>
            </w:r>
          </w:p>
        </w:tc>
        <w:tc>
          <w:tcPr>
            <w:tcW w:w="5811" w:type="dxa"/>
          </w:tcPr>
          <w:p w14:paraId="3319A2A7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Изделия электротехнические. Хранение, транспорт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рование, временная противокоррозионная защита, упаковка.</w:t>
            </w:r>
          </w:p>
        </w:tc>
        <w:tc>
          <w:tcPr>
            <w:tcW w:w="1418" w:type="dxa"/>
          </w:tcPr>
          <w:p w14:paraId="7981A0A7" w14:textId="77777777" w:rsidR="00E94CB5" w:rsidRPr="007C6330" w:rsidRDefault="00E94CB5" w:rsidP="00FC4A13">
            <w:pPr>
              <w:tabs>
                <w:tab w:val="left" w:pos="666"/>
                <w:tab w:val="center" w:pos="838"/>
              </w:tabs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5.1</w:t>
            </w:r>
          </w:p>
        </w:tc>
      </w:tr>
      <w:tr w:rsidR="00E94CB5" w:rsidRPr="007C6330" w14:paraId="314C65BC" w14:textId="77777777" w:rsidTr="00FC4A13">
        <w:trPr>
          <w:cantSplit/>
        </w:trPr>
        <w:tc>
          <w:tcPr>
            <w:tcW w:w="2802" w:type="dxa"/>
          </w:tcPr>
          <w:p w14:paraId="177B42BE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lastRenderedPageBreak/>
              <w:t>ГОСТ 33464-2015</w:t>
            </w:r>
          </w:p>
          <w:p w14:paraId="6EBC3A21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460EEC4A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Глобальная навигационная спутниковая система.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стема экстренного реагирования при авариях. Устройство/система вызова экстренных оперативных служб. Общие технические требования</w:t>
            </w:r>
          </w:p>
        </w:tc>
        <w:tc>
          <w:tcPr>
            <w:tcW w:w="1418" w:type="dxa"/>
          </w:tcPr>
          <w:p w14:paraId="458BA6BA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Введение</w:t>
            </w:r>
          </w:p>
          <w:p w14:paraId="1988113A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1.3.5.1</w:t>
            </w:r>
          </w:p>
          <w:p w14:paraId="1409A7E1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1.3.5.2</w:t>
            </w:r>
          </w:p>
          <w:p w14:paraId="517A12FE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1.3.7.1</w:t>
            </w:r>
          </w:p>
          <w:p w14:paraId="53377336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1.3.10.2</w:t>
            </w:r>
          </w:p>
          <w:p w14:paraId="114BCFC3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1.3.11.1</w:t>
            </w:r>
          </w:p>
          <w:p w14:paraId="246E29F5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4.13.1</w:t>
            </w:r>
          </w:p>
        </w:tc>
      </w:tr>
      <w:tr w:rsidR="00E94CB5" w:rsidRPr="007C6330" w14:paraId="4A9D7D17" w14:textId="77777777" w:rsidTr="00FC4A13">
        <w:trPr>
          <w:cantSplit/>
        </w:trPr>
        <w:tc>
          <w:tcPr>
            <w:tcW w:w="2802" w:type="dxa"/>
          </w:tcPr>
          <w:p w14:paraId="5AE7ACF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33465-2015 </w:t>
            </w:r>
          </w:p>
          <w:p w14:paraId="04E29CFB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04ACED3A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Глобальная навигационная спутниковая система.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стема экстренного реагирования при авариях. Прот</w:t>
            </w:r>
            <w:r w:rsidRPr="007C6330">
              <w:rPr>
                <w:color w:val="000000" w:themeColor="text1"/>
                <w:sz w:val="24"/>
              </w:rPr>
              <w:t>о</w:t>
            </w:r>
            <w:r w:rsidRPr="007C6330">
              <w:rPr>
                <w:color w:val="000000" w:themeColor="text1"/>
                <w:sz w:val="24"/>
              </w:rPr>
              <w:t>кол обмена данными устройства/системы вызова эк</w:t>
            </w:r>
            <w:r w:rsidRPr="007C6330">
              <w:rPr>
                <w:color w:val="000000" w:themeColor="text1"/>
                <w:sz w:val="24"/>
              </w:rPr>
              <w:t>с</w:t>
            </w:r>
            <w:r w:rsidRPr="007C6330">
              <w:rPr>
                <w:color w:val="000000" w:themeColor="text1"/>
                <w:sz w:val="24"/>
              </w:rPr>
              <w:t>тренных оперативных служб с инфраструктурой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стемы экстренного реагирования при авариях</w:t>
            </w:r>
          </w:p>
        </w:tc>
        <w:tc>
          <w:tcPr>
            <w:tcW w:w="1418" w:type="dxa"/>
          </w:tcPr>
          <w:p w14:paraId="79158BB4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1.3.11.1</w:t>
            </w:r>
          </w:p>
        </w:tc>
      </w:tr>
      <w:tr w:rsidR="00E94CB5" w:rsidRPr="007C6330" w14:paraId="5A4BDFB1" w14:textId="77777777" w:rsidTr="00FC4A13">
        <w:trPr>
          <w:cantSplit/>
        </w:trPr>
        <w:tc>
          <w:tcPr>
            <w:tcW w:w="2802" w:type="dxa"/>
          </w:tcPr>
          <w:p w14:paraId="16D4A935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33466 -2015</w:t>
            </w:r>
          </w:p>
        </w:tc>
        <w:tc>
          <w:tcPr>
            <w:tcW w:w="5811" w:type="dxa"/>
          </w:tcPr>
          <w:p w14:paraId="776C2586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/>
                <w:sz w:val="24"/>
              </w:rPr>
              <w:t>Глобальная навигационная спутниковая система</w:t>
            </w:r>
            <w:r w:rsidRPr="007C6330">
              <w:rPr>
                <w:color w:val="000000" w:themeColor="text1"/>
                <w:sz w:val="24"/>
              </w:rPr>
              <w:t>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 xml:space="preserve">стема экстренного реагирования при авариях. </w:t>
            </w:r>
            <w:r w:rsidRPr="007C6330">
              <w:rPr>
                <w:color w:val="000000"/>
                <w:sz w:val="24"/>
              </w:rPr>
              <w:t>Методы испытаний устройства/системы вызова экстренных оперативных служб на соответствие требованиям по электромагнитной совместимости, стойкости к кл</w:t>
            </w:r>
            <w:r w:rsidRPr="007C6330">
              <w:rPr>
                <w:color w:val="000000"/>
                <w:sz w:val="24"/>
              </w:rPr>
              <w:t>и</w:t>
            </w:r>
            <w:r w:rsidRPr="007C6330">
              <w:rPr>
                <w:color w:val="000000"/>
                <w:sz w:val="24"/>
              </w:rPr>
              <w:t>матическим и механическим воздействиям</w:t>
            </w:r>
          </w:p>
        </w:tc>
        <w:tc>
          <w:tcPr>
            <w:tcW w:w="1418" w:type="dxa"/>
          </w:tcPr>
          <w:p w14:paraId="0AE88CA1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1.6.5</w:t>
            </w:r>
          </w:p>
          <w:p w14:paraId="1667B536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1.6.8</w:t>
            </w:r>
          </w:p>
          <w:p w14:paraId="239F9F5A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4.17.2.1</w:t>
            </w:r>
          </w:p>
          <w:p w14:paraId="3DB1052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4.17.3.1</w:t>
            </w:r>
          </w:p>
          <w:p w14:paraId="4B1F919E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4.17.4.1</w:t>
            </w:r>
          </w:p>
          <w:p w14:paraId="15223C2F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4.17.5.1</w:t>
            </w:r>
          </w:p>
          <w:p w14:paraId="5D6B8C1F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4.18.1.1</w:t>
            </w:r>
          </w:p>
          <w:p w14:paraId="01EB722F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4.18.2.1</w:t>
            </w:r>
          </w:p>
          <w:p w14:paraId="40881E49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4.18.3.1</w:t>
            </w:r>
          </w:p>
          <w:p w14:paraId="40FEAC9D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4.18.4.1</w:t>
            </w:r>
          </w:p>
          <w:p w14:paraId="0530E891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4.18.5.1</w:t>
            </w:r>
          </w:p>
          <w:p w14:paraId="4056BADF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4.18.6.1</w:t>
            </w:r>
          </w:p>
        </w:tc>
      </w:tr>
      <w:tr w:rsidR="00E94CB5" w:rsidRPr="007C6330" w14:paraId="7DAA6A4B" w14:textId="77777777" w:rsidTr="00FC4A13">
        <w:trPr>
          <w:cantSplit/>
        </w:trPr>
        <w:tc>
          <w:tcPr>
            <w:tcW w:w="2802" w:type="dxa"/>
          </w:tcPr>
          <w:p w14:paraId="2BD16B9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33467-2015</w:t>
            </w:r>
          </w:p>
          <w:p w14:paraId="1C19FF23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2C5DB5C9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pacing w:val="-13"/>
                <w:sz w:val="25"/>
                <w:szCs w:val="25"/>
              </w:rPr>
            </w:pPr>
            <w:r w:rsidRPr="007C6330">
              <w:rPr>
                <w:color w:val="000000" w:themeColor="text1"/>
                <w:sz w:val="24"/>
              </w:rPr>
              <w:t>Глобальная навигационная спутниковая система.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стема экстренного реагирования при авариях. Методы функционального тестирования устройства/системы вызова экстренных оперативных служб и протоколов передачи данных</w:t>
            </w:r>
          </w:p>
        </w:tc>
        <w:tc>
          <w:tcPr>
            <w:tcW w:w="1418" w:type="dxa"/>
          </w:tcPr>
          <w:p w14:paraId="2213B23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4.4.1</w:t>
            </w:r>
          </w:p>
          <w:p w14:paraId="68A8CBC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4.6.1</w:t>
            </w:r>
          </w:p>
          <w:p w14:paraId="2E9EB5C3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4.8.1</w:t>
            </w:r>
          </w:p>
          <w:p w14:paraId="19AFC83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4.9.1</w:t>
            </w:r>
          </w:p>
          <w:p w14:paraId="07A0BFAC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4.10.1</w:t>
            </w:r>
          </w:p>
          <w:p w14:paraId="3CE5ED38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 4.11.1 4.14.1 </w:t>
            </w:r>
          </w:p>
          <w:p w14:paraId="5BCA5EF9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4.15.1</w:t>
            </w:r>
          </w:p>
        </w:tc>
      </w:tr>
      <w:tr w:rsidR="00E94CB5" w:rsidRPr="007C6330" w14:paraId="4C911C1A" w14:textId="77777777" w:rsidTr="00FC4A13">
        <w:trPr>
          <w:cantSplit/>
        </w:trPr>
        <w:tc>
          <w:tcPr>
            <w:tcW w:w="2802" w:type="dxa"/>
          </w:tcPr>
          <w:p w14:paraId="0DBCB869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33470-2015</w:t>
            </w:r>
          </w:p>
          <w:p w14:paraId="1BFB3CAF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1053C35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Глобальная навигационная спутниковая система.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стема экстренного реагирования при авариях. Методы испытаний модулей беспроводной связи устро</w:t>
            </w:r>
            <w:r w:rsidRPr="007C6330">
              <w:rPr>
                <w:color w:val="000000" w:themeColor="text1"/>
                <w:sz w:val="24"/>
              </w:rPr>
              <w:t>й</w:t>
            </w:r>
            <w:r w:rsidRPr="007C6330">
              <w:rPr>
                <w:color w:val="000000" w:themeColor="text1"/>
                <w:sz w:val="24"/>
              </w:rPr>
              <w:t>ства/системы вызова экстренных оперативных служб</w:t>
            </w:r>
          </w:p>
        </w:tc>
        <w:tc>
          <w:tcPr>
            <w:tcW w:w="1418" w:type="dxa"/>
          </w:tcPr>
          <w:p w14:paraId="7878C7AC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4.16.1</w:t>
            </w:r>
          </w:p>
        </w:tc>
      </w:tr>
      <w:tr w:rsidR="00E94CB5" w:rsidRPr="007C6330" w14:paraId="379B6B75" w14:textId="77777777" w:rsidTr="00FC4A13">
        <w:trPr>
          <w:cantSplit/>
        </w:trPr>
        <w:tc>
          <w:tcPr>
            <w:tcW w:w="2802" w:type="dxa"/>
          </w:tcPr>
          <w:p w14:paraId="75EFECC8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33471-2015</w:t>
            </w:r>
          </w:p>
          <w:p w14:paraId="105B9E9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25E07428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Глобальная навигационная спутниковая система. С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стема экстренного реагирования при авариях. Методы испытаний навигационного модуля устро</w:t>
            </w:r>
            <w:r w:rsidRPr="007C6330">
              <w:rPr>
                <w:color w:val="000000" w:themeColor="text1"/>
                <w:sz w:val="24"/>
              </w:rPr>
              <w:t>й</w:t>
            </w:r>
            <w:r w:rsidRPr="007C6330">
              <w:rPr>
                <w:color w:val="000000" w:themeColor="text1"/>
                <w:sz w:val="24"/>
              </w:rPr>
              <w:t>ства/системы вызова экстренных оперативных служб</w:t>
            </w:r>
          </w:p>
        </w:tc>
        <w:tc>
          <w:tcPr>
            <w:tcW w:w="1418" w:type="dxa"/>
          </w:tcPr>
          <w:p w14:paraId="2ED4DFD3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4.7.1</w:t>
            </w:r>
          </w:p>
        </w:tc>
      </w:tr>
      <w:tr w:rsidR="00E94CB5" w:rsidRPr="007C6330" w14:paraId="1B75D680" w14:textId="77777777" w:rsidTr="00FC4A13">
        <w:trPr>
          <w:cantSplit/>
        </w:trPr>
        <w:tc>
          <w:tcPr>
            <w:tcW w:w="2802" w:type="dxa"/>
          </w:tcPr>
          <w:p w14:paraId="60763E1F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33991-2016 </w:t>
            </w:r>
          </w:p>
        </w:tc>
        <w:tc>
          <w:tcPr>
            <w:tcW w:w="5811" w:type="dxa"/>
          </w:tcPr>
          <w:p w14:paraId="333A0434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Электрооборудование автомобильных транспортных средств. Электромагнитная совместимость. Помехи в цепях. Требования и методы испытаний</w:t>
            </w:r>
          </w:p>
        </w:tc>
        <w:tc>
          <w:tcPr>
            <w:tcW w:w="1418" w:type="dxa"/>
          </w:tcPr>
          <w:p w14:paraId="53C009AB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1.6.1</w:t>
            </w:r>
          </w:p>
          <w:p w14:paraId="093FC99B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1.6.2</w:t>
            </w:r>
          </w:p>
          <w:p w14:paraId="6F25E2AC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1.6.3</w:t>
            </w:r>
          </w:p>
        </w:tc>
      </w:tr>
      <w:tr w:rsidR="00E94CB5" w:rsidRPr="007C6330" w14:paraId="526B8409" w14:textId="77777777" w:rsidTr="00FC4A13">
        <w:trPr>
          <w:cantSplit/>
        </w:trPr>
        <w:tc>
          <w:tcPr>
            <w:tcW w:w="2802" w:type="dxa"/>
          </w:tcPr>
          <w:p w14:paraId="12B2A347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lastRenderedPageBreak/>
              <w:t>ГОСТ Р 50607-2012</w:t>
            </w:r>
          </w:p>
          <w:p w14:paraId="6A2E85CD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15CFED5B" w14:textId="77777777" w:rsidR="00E94CB5" w:rsidRPr="007C6330" w:rsidRDefault="00E94CB5" w:rsidP="00FC4A13">
            <w:pPr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Совместимость технических средств электромагни</w:t>
            </w:r>
            <w:r w:rsidRPr="007C6330">
              <w:rPr>
                <w:color w:val="000000" w:themeColor="text1"/>
                <w:sz w:val="24"/>
              </w:rPr>
              <w:t>т</w:t>
            </w:r>
            <w:r w:rsidRPr="007C6330">
              <w:rPr>
                <w:color w:val="000000" w:themeColor="text1"/>
                <w:sz w:val="24"/>
              </w:rPr>
              <w:t>ная. Транспорт дорожный. Методы испытаний для электрических помех от электростатических разр</w:t>
            </w:r>
            <w:r w:rsidRPr="007C6330">
              <w:rPr>
                <w:color w:val="000000" w:themeColor="text1"/>
                <w:sz w:val="24"/>
              </w:rPr>
              <w:t>я</w:t>
            </w:r>
            <w:r w:rsidRPr="007C6330">
              <w:rPr>
                <w:color w:val="000000" w:themeColor="text1"/>
                <w:sz w:val="24"/>
              </w:rPr>
              <w:t xml:space="preserve">дов. </w:t>
            </w:r>
          </w:p>
        </w:tc>
        <w:tc>
          <w:tcPr>
            <w:tcW w:w="1418" w:type="dxa"/>
          </w:tcPr>
          <w:p w14:paraId="64D17467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1.6.4</w:t>
            </w:r>
          </w:p>
        </w:tc>
      </w:tr>
      <w:tr w:rsidR="00E94CB5" w:rsidRPr="007C6330" w14:paraId="7B3DE6C1" w14:textId="77777777" w:rsidTr="00FC4A13">
        <w:trPr>
          <w:cantSplit/>
        </w:trPr>
        <w:tc>
          <w:tcPr>
            <w:tcW w:w="2802" w:type="dxa"/>
          </w:tcPr>
          <w:p w14:paraId="01B52756" w14:textId="77777777" w:rsidR="00E94CB5" w:rsidRPr="007C6330" w:rsidRDefault="00E94CB5" w:rsidP="00FC4A1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ГОСТ Р 8.568-2017</w:t>
            </w:r>
          </w:p>
        </w:tc>
        <w:tc>
          <w:tcPr>
            <w:tcW w:w="5811" w:type="dxa"/>
          </w:tcPr>
          <w:p w14:paraId="1DB2CE75" w14:textId="77777777" w:rsidR="00E94CB5" w:rsidRPr="007C6330" w:rsidRDefault="00E94CB5" w:rsidP="00FC4A1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ГСИ. Аттестация испытательного оборудования. О</w:t>
            </w:r>
            <w:r w:rsidRPr="007C6330">
              <w:rPr>
                <w:color w:val="000000" w:themeColor="text1"/>
                <w:sz w:val="24"/>
              </w:rPr>
              <w:t>с</w:t>
            </w:r>
            <w:r w:rsidRPr="007C6330">
              <w:rPr>
                <w:color w:val="000000" w:themeColor="text1"/>
                <w:sz w:val="24"/>
              </w:rPr>
              <w:t>новные положения</w:t>
            </w:r>
          </w:p>
        </w:tc>
        <w:tc>
          <w:tcPr>
            <w:tcW w:w="1418" w:type="dxa"/>
          </w:tcPr>
          <w:p w14:paraId="6FA72B88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3.1.7</w:t>
            </w:r>
          </w:p>
        </w:tc>
      </w:tr>
      <w:tr w:rsidR="00E94CB5" w:rsidRPr="007C6330" w14:paraId="02FAE9A6" w14:textId="77777777" w:rsidTr="00FC4A13">
        <w:trPr>
          <w:cantSplit/>
        </w:trPr>
        <w:tc>
          <w:tcPr>
            <w:tcW w:w="2802" w:type="dxa"/>
          </w:tcPr>
          <w:p w14:paraId="10CA7F1D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Р 50905-96 </w:t>
            </w:r>
          </w:p>
          <w:p w14:paraId="437B3EE5" w14:textId="77777777" w:rsidR="00E94CB5" w:rsidRPr="007C6330" w:rsidRDefault="00E94CB5" w:rsidP="00FC4A1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6A28BC58" w14:textId="77777777" w:rsidR="00E94CB5" w:rsidRPr="007C6330" w:rsidRDefault="00E94CB5" w:rsidP="00FC4A1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Автотранспортные средства. Электронное оснащение. Общие технические требования</w:t>
            </w:r>
          </w:p>
        </w:tc>
        <w:tc>
          <w:tcPr>
            <w:tcW w:w="1418" w:type="dxa"/>
          </w:tcPr>
          <w:p w14:paraId="37CE5E0D" w14:textId="77777777" w:rsidR="00E94CB5" w:rsidRPr="007C6330" w:rsidRDefault="00E94CB5" w:rsidP="00FC4A1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1.7.1</w:t>
            </w:r>
          </w:p>
        </w:tc>
      </w:tr>
      <w:tr w:rsidR="00E94CB5" w:rsidRPr="007C6330" w14:paraId="79E68F38" w14:textId="77777777" w:rsidTr="00FC4A13">
        <w:trPr>
          <w:cantSplit/>
        </w:trPr>
        <w:tc>
          <w:tcPr>
            <w:tcW w:w="2802" w:type="dxa"/>
          </w:tcPr>
          <w:p w14:paraId="6EE23F5F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ГОСТ Р 52230-2004 </w:t>
            </w:r>
          </w:p>
          <w:p w14:paraId="78A616F2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5811" w:type="dxa"/>
          </w:tcPr>
          <w:p w14:paraId="16CB475D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 xml:space="preserve">Электрооборудование автотракторное. </w:t>
            </w:r>
          </w:p>
          <w:p w14:paraId="0F7D8198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Общие технические условия</w:t>
            </w:r>
          </w:p>
        </w:tc>
        <w:tc>
          <w:tcPr>
            <w:tcW w:w="1418" w:type="dxa"/>
          </w:tcPr>
          <w:p w14:paraId="5CE170A5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4.1.1</w:t>
            </w:r>
          </w:p>
          <w:p w14:paraId="4FAB4E45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E94CB5" w:rsidRPr="007C6330" w14:paraId="042C8C9C" w14:textId="77777777" w:rsidTr="00FC4A13">
        <w:trPr>
          <w:cantSplit/>
        </w:trPr>
        <w:tc>
          <w:tcPr>
            <w:tcW w:w="2802" w:type="dxa"/>
          </w:tcPr>
          <w:p w14:paraId="1D11559A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7C6330">
              <w:rPr>
                <w:sz w:val="24"/>
              </w:rPr>
              <w:t>Правила ООН №10 (п</w:t>
            </w:r>
            <w:r w:rsidRPr="007C6330">
              <w:rPr>
                <w:sz w:val="24"/>
              </w:rPr>
              <w:t>е</w:t>
            </w:r>
            <w:r w:rsidRPr="007C6330">
              <w:rPr>
                <w:sz w:val="24"/>
              </w:rPr>
              <w:t>ресмотр 6)</w:t>
            </w:r>
          </w:p>
        </w:tc>
        <w:tc>
          <w:tcPr>
            <w:tcW w:w="5811" w:type="dxa"/>
          </w:tcPr>
          <w:p w14:paraId="3D0DAAF8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7C6330">
              <w:rPr>
                <w:sz w:val="24"/>
              </w:rPr>
              <w:t>Единообразные предписания, касающиеся официал</w:t>
            </w:r>
            <w:r w:rsidRPr="007C6330">
              <w:rPr>
                <w:sz w:val="24"/>
              </w:rPr>
              <w:t>ь</w:t>
            </w:r>
            <w:r w:rsidRPr="007C6330">
              <w:rPr>
                <w:sz w:val="24"/>
              </w:rPr>
              <w:t>ного утверждения транспортных средств в отношении электромагнитной совместимости</w:t>
            </w:r>
          </w:p>
        </w:tc>
        <w:tc>
          <w:tcPr>
            <w:tcW w:w="1418" w:type="dxa"/>
          </w:tcPr>
          <w:p w14:paraId="5064C482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1.6.6</w:t>
            </w:r>
          </w:p>
          <w:p w14:paraId="44D395F4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1.6.7</w:t>
            </w:r>
          </w:p>
        </w:tc>
      </w:tr>
      <w:tr w:rsidR="00E94CB5" w:rsidRPr="007C6330" w14:paraId="37A23558" w14:textId="77777777" w:rsidTr="00FC4A13">
        <w:trPr>
          <w:cantSplit/>
        </w:trPr>
        <w:tc>
          <w:tcPr>
            <w:tcW w:w="2802" w:type="dxa"/>
          </w:tcPr>
          <w:p w14:paraId="3C1ADD6B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IEC 61162-1(2016)</w:t>
            </w:r>
          </w:p>
        </w:tc>
        <w:tc>
          <w:tcPr>
            <w:tcW w:w="5811" w:type="dxa"/>
          </w:tcPr>
          <w:p w14:paraId="6DAD13CE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Морское навигационное оборудование и средства р</w:t>
            </w:r>
            <w:r w:rsidRPr="007C6330">
              <w:rPr>
                <w:color w:val="000000" w:themeColor="text1"/>
                <w:sz w:val="24"/>
              </w:rPr>
              <w:t>а</w:t>
            </w:r>
            <w:r w:rsidRPr="007C6330">
              <w:rPr>
                <w:color w:val="000000" w:themeColor="text1"/>
                <w:sz w:val="24"/>
              </w:rPr>
              <w:t>диосвязи. Цифровые интерфейсы. Часть 1. Один и</w:t>
            </w:r>
            <w:r w:rsidRPr="007C6330">
              <w:rPr>
                <w:color w:val="000000" w:themeColor="text1"/>
                <w:sz w:val="24"/>
              </w:rPr>
              <w:t>с</w:t>
            </w:r>
            <w:r w:rsidRPr="007C6330">
              <w:rPr>
                <w:color w:val="000000" w:themeColor="text1"/>
                <w:sz w:val="24"/>
              </w:rPr>
              <w:t>точник и несколько приемников сообщений</w:t>
            </w:r>
          </w:p>
          <w:p w14:paraId="23DDC00C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14:paraId="0D1D49BB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1.3.2.2</w:t>
            </w:r>
          </w:p>
        </w:tc>
      </w:tr>
      <w:tr w:rsidR="00E94CB5" w:rsidRPr="007C6330" w14:paraId="0A7FB5C7" w14:textId="77777777" w:rsidTr="00FC4A13">
        <w:trPr>
          <w:cantSplit/>
        </w:trPr>
        <w:tc>
          <w:tcPr>
            <w:tcW w:w="2802" w:type="dxa"/>
          </w:tcPr>
          <w:p w14:paraId="64E54376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lang w:val="en-US"/>
              </w:rPr>
            </w:pPr>
            <w:r w:rsidRPr="007C6330">
              <w:rPr>
                <w:color w:val="000000" w:themeColor="text1"/>
                <w:sz w:val="24"/>
              </w:rPr>
              <w:t>EN 15722:2020</w:t>
            </w:r>
          </w:p>
        </w:tc>
        <w:tc>
          <w:tcPr>
            <w:tcW w:w="5811" w:type="dxa"/>
          </w:tcPr>
          <w:p w14:paraId="4A5A058B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Интеллектуальные транспортные системы. Электро</w:t>
            </w:r>
            <w:r w:rsidRPr="007C6330">
              <w:rPr>
                <w:color w:val="000000" w:themeColor="text1"/>
                <w:sz w:val="24"/>
              </w:rPr>
              <w:t>н</w:t>
            </w:r>
            <w:r w:rsidRPr="007C6330">
              <w:rPr>
                <w:color w:val="000000" w:themeColor="text1"/>
                <w:sz w:val="24"/>
              </w:rPr>
              <w:t>ная безопасность. Минимальный набор данных для системы автоматического вызова экстренных служб при аварии с участием транспортных средств (</w:t>
            </w:r>
            <w:proofErr w:type="spellStart"/>
            <w:r w:rsidRPr="007C6330">
              <w:rPr>
                <w:color w:val="000000" w:themeColor="text1"/>
                <w:sz w:val="24"/>
              </w:rPr>
              <w:t>eCall</w:t>
            </w:r>
            <w:proofErr w:type="spellEnd"/>
            <w:r w:rsidRPr="007C6330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1418" w:type="dxa"/>
          </w:tcPr>
          <w:p w14:paraId="7A93931D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Таблица 1 1.3.5.2</w:t>
            </w:r>
          </w:p>
        </w:tc>
      </w:tr>
      <w:tr w:rsidR="00E94CB5" w:rsidRPr="007C6330" w14:paraId="3BED9F54" w14:textId="77777777" w:rsidTr="00FC4A13">
        <w:trPr>
          <w:cantSplit/>
        </w:trPr>
        <w:tc>
          <w:tcPr>
            <w:tcW w:w="2802" w:type="dxa"/>
          </w:tcPr>
          <w:p w14:paraId="606D38AE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ETSI TS 102 671</w:t>
            </w:r>
          </w:p>
        </w:tc>
        <w:tc>
          <w:tcPr>
            <w:tcW w:w="5811" w:type="dxa"/>
          </w:tcPr>
          <w:p w14:paraId="59245D8D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Смарт-карты; микропроцессорная карта расширенн</w:t>
            </w:r>
            <w:r w:rsidRPr="007C6330">
              <w:rPr>
                <w:color w:val="000000" w:themeColor="text1"/>
                <w:sz w:val="24"/>
              </w:rPr>
              <w:t>о</w:t>
            </w:r>
            <w:r w:rsidRPr="007C6330">
              <w:rPr>
                <w:color w:val="000000" w:themeColor="text1"/>
                <w:sz w:val="24"/>
              </w:rPr>
              <w:t>го стандарта для передачи данных в системе "маш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на-машина"; физические и логические характерист</w:t>
            </w:r>
            <w:r w:rsidRPr="007C6330">
              <w:rPr>
                <w:color w:val="000000" w:themeColor="text1"/>
                <w:sz w:val="24"/>
              </w:rPr>
              <w:t>и</w:t>
            </w:r>
            <w:r w:rsidRPr="007C6330">
              <w:rPr>
                <w:color w:val="000000" w:themeColor="text1"/>
                <w:sz w:val="24"/>
              </w:rPr>
              <w:t>ки; (версия 9.0.0) (</w:t>
            </w:r>
            <w:proofErr w:type="spellStart"/>
            <w:r w:rsidRPr="007C6330">
              <w:rPr>
                <w:color w:val="000000" w:themeColor="text1"/>
                <w:sz w:val="24"/>
              </w:rPr>
              <w:t>Smart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Cards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7C6330">
              <w:rPr>
                <w:color w:val="000000" w:themeColor="text1"/>
                <w:sz w:val="24"/>
              </w:rPr>
              <w:t>Machine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to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Machine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UICC; </w:t>
            </w:r>
            <w:proofErr w:type="spellStart"/>
            <w:r w:rsidRPr="007C6330">
              <w:rPr>
                <w:color w:val="000000" w:themeColor="text1"/>
                <w:sz w:val="24"/>
              </w:rPr>
              <w:t>Physical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and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logical</w:t>
            </w:r>
            <w:proofErr w:type="spellEnd"/>
            <w:r w:rsidRPr="007C6330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7C6330">
              <w:rPr>
                <w:color w:val="000000" w:themeColor="text1"/>
                <w:sz w:val="24"/>
              </w:rPr>
              <w:t>characteristics</w:t>
            </w:r>
            <w:proofErr w:type="spellEnd"/>
            <w:r w:rsidRPr="007C6330">
              <w:rPr>
                <w:color w:val="000000" w:themeColor="text1"/>
                <w:sz w:val="24"/>
              </w:rPr>
              <w:t>; (V9.0.0)</w:t>
            </w:r>
          </w:p>
        </w:tc>
        <w:tc>
          <w:tcPr>
            <w:tcW w:w="1418" w:type="dxa"/>
          </w:tcPr>
          <w:p w14:paraId="6325CB1A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1.3.13.1</w:t>
            </w:r>
          </w:p>
        </w:tc>
      </w:tr>
      <w:tr w:rsidR="00E94CB5" w:rsidRPr="007C6330" w14:paraId="4BBAC906" w14:textId="77777777" w:rsidTr="00FC4A13">
        <w:trPr>
          <w:cantSplit/>
        </w:trPr>
        <w:tc>
          <w:tcPr>
            <w:tcW w:w="2802" w:type="dxa"/>
          </w:tcPr>
          <w:p w14:paraId="26062F29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CISPR 25(2008)</w:t>
            </w:r>
          </w:p>
        </w:tc>
        <w:tc>
          <w:tcPr>
            <w:tcW w:w="5811" w:type="dxa"/>
          </w:tcPr>
          <w:p w14:paraId="564C02F9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Транспортные средства, суда и двигатели внутренн</w:t>
            </w:r>
            <w:r w:rsidRPr="007C6330">
              <w:rPr>
                <w:color w:val="000000" w:themeColor="text1"/>
                <w:sz w:val="24"/>
              </w:rPr>
              <w:t>е</w:t>
            </w:r>
            <w:r w:rsidRPr="007C6330">
              <w:rPr>
                <w:color w:val="000000" w:themeColor="text1"/>
                <w:sz w:val="24"/>
              </w:rPr>
              <w:t>го сгорания. Характеристики радиопомех. Пределы и методы измерения для защиты бортовых приемников</w:t>
            </w:r>
          </w:p>
        </w:tc>
        <w:tc>
          <w:tcPr>
            <w:tcW w:w="1418" w:type="dxa"/>
          </w:tcPr>
          <w:p w14:paraId="3D1AE472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1.6.8</w:t>
            </w:r>
          </w:p>
        </w:tc>
      </w:tr>
      <w:tr w:rsidR="00E94CB5" w:rsidRPr="00CF54FC" w14:paraId="11B7B57D" w14:textId="77777777" w:rsidTr="00FC4A13">
        <w:trPr>
          <w:cantSplit/>
        </w:trPr>
        <w:tc>
          <w:tcPr>
            <w:tcW w:w="2802" w:type="dxa"/>
          </w:tcPr>
          <w:p w14:paraId="57BEBC53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NF EN 16062-2011</w:t>
            </w:r>
          </w:p>
        </w:tc>
        <w:tc>
          <w:tcPr>
            <w:tcW w:w="5811" w:type="dxa"/>
          </w:tcPr>
          <w:p w14:paraId="4B4BB17D" w14:textId="77777777" w:rsidR="00E94CB5" w:rsidRPr="007C6330" w:rsidRDefault="00E94CB5" w:rsidP="00FC4A1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Интеллектуальные транспортные системы. Электро</w:t>
            </w:r>
            <w:r w:rsidRPr="007C6330">
              <w:rPr>
                <w:color w:val="000000" w:themeColor="text1"/>
                <w:sz w:val="24"/>
              </w:rPr>
              <w:t>н</w:t>
            </w:r>
            <w:r w:rsidRPr="007C6330">
              <w:rPr>
                <w:color w:val="000000" w:themeColor="text1"/>
                <w:sz w:val="24"/>
              </w:rPr>
              <w:t>ная безопасность. Требования к приложениям выс</w:t>
            </w:r>
            <w:r w:rsidRPr="007C6330">
              <w:rPr>
                <w:color w:val="000000" w:themeColor="text1"/>
                <w:sz w:val="24"/>
              </w:rPr>
              <w:t>о</w:t>
            </w:r>
            <w:r w:rsidRPr="007C6330">
              <w:rPr>
                <w:color w:val="000000" w:themeColor="text1"/>
                <w:sz w:val="24"/>
              </w:rPr>
              <w:t>кого уровня для системы электронного вызова (</w:t>
            </w:r>
            <w:proofErr w:type="spellStart"/>
            <w:r w:rsidRPr="007C6330">
              <w:rPr>
                <w:color w:val="000000" w:themeColor="text1"/>
                <w:sz w:val="24"/>
              </w:rPr>
              <w:t>eCall</w:t>
            </w:r>
            <w:proofErr w:type="spellEnd"/>
            <w:r w:rsidRPr="007C6330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1418" w:type="dxa"/>
          </w:tcPr>
          <w:p w14:paraId="31E4F37C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1.3.3.2</w:t>
            </w:r>
          </w:p>
          <w:p w14:paraId="375DA52E" w14:textId="77777777" w:rsidR="00E94CB5" w:rsidRPr="007C6330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1.3.3.3</w:t>
            </w:r>
          </w:p>
          <w:p w14:paraId="1E9693FB" w14:textId="77777777" w:rsidR="00E94CB5" w:rsidRPr="00CF54FC" w:rsidRDefault="00E94CB5" w:rsidP="00FC4A1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7C6330">
              <w:rPr>
                <w:color w:val="000000" w:themeColor="text1"/>
                <w:sz w:val="24"/>
              </w:rPr>
              <w:t>1.3.10.3</w:t>
            </w:r>
          </w:p>
        </w:tc>
      </w:tr>
    </w:tbl>
    <w:p w14:paraId="603C735F" w14:textId="77777777" w:rsidR="00735BFD" w:rsidRPr="00CF54FC" w:rsidRDefault="00735BFD" w:rsidP="00D3448A">
      <w:pPr>
        <w:pStyle w:val="13"/>
        <w:ind w:firstLine="0"/>
        <w:jc w:val="center"/>
      </w:pPr>
      <w:r w:rsidRPr="00CF54FC">
        <w:br w:type="page"/>
      </w:r>
      <w:bookmarkStart w:id="348" w:name="_Toc492015510"/>
      <w:bookmarkStart w:id="349" w:name="_Toc106702639"/>
      <w:r w:rsidRPr="00CF54FC">
        <w:lastRenderedPageBreak/>
        <w:t>Приложение Г</w:t>
      </w:r>
      <w:bookmarkEnd w:id="347"/>
      <w:bookmarkEnd w:id="348"/>
      <w:bookmarkEnd w:id="349"/>
    </w:p>
    <w:p w14:paraId="603C7360" w14:textId="77777777" w:rsidR="00735BFD" w:rsidRPr="00CF54FC" w:rsidRDefault="00735BFD" w:rsidP="00D3448A">
      <w:pPr>
        <w:pStyle w:val="13"/>
        <w:ind w:firstLine="0"/>
        <w:jc w:val="center"/>
      </w:pPr>
      <w:bookmarkStart w:id="350" w:name="_Toc432485745"/>
      <w:bookmarkStart w:id="351" w:name="_Toc492015511"/>
      <w:bookmarkStart w:id="352" w:name="_Toc106702640"/>
      <w:r w:rsidRPr="00CF54FC">
        <w:t>(рекомендуемое)</w:t>
      </w:r>
      <w:bookmarkStart w:id="353" w:name="_Toc432485746"/>
      <w:bookmarkEnd w:id="350"/>
      <w:bookmarkEnd w:id="351"/>
      <w:bookmarkEnd w:id="352"/>
    </w:p>
    <w:p w14:paraId="603C7361" w14:textId="3CDD2910" w:rsidR="00735BFD" w:rsidRPr="00CF54FC" w:rsidRDefault="00735BFD" w:rsidP="00D3448A">
      <w:pPr>
        <w:pStyle w:val="13"/>
        <w:ind w:firstLine="0"/>
        <w:jc w:val="center"/>
      </w:pPr>
      <w:bookmarkStart w:id="354" w:name="_Toc492015512"/>
      <w:bookmarkStart w:id="355" w:name="_Toc106702641"/>
      <w:r w:rsidRPr="00CF54FC">
        <w:t xml:space="preserve">Перечень оборудования, приборов и инструментов необходимых для обеспечения </w:t>
      </w:r>
      <w:r w:rsidRPr="00CF54FC">
        <w:br/>
        <w:t>испытаний</w:t>
      </w:r>
      <w:bookmarkEnd w:id="353"/>
      <w:bookmarkEnd w:id="354"/>
      <w:bookmarkEnd w:id="355"/>
    </w:p>
    <w:p w14:paraId="603C7362" w14:textId="77777777" w:rsidR="00735BFD" w:rsidRPr="00CF54FC" w:rsidRDefault="00735BFD" w:rsidP="00735BFD">
      <w:pPr>
        <w:ind w:firstLine="709"/>
        <w:jc w:val="both"/>
        <w:outlineLvl w:val="0"/>
        <w:rPr>
          <w:color w:val="000000" w:themeColor="text1"/>
          <w:sz w:val="24"/>
        </w:rPr>
      </w:pPr>
    </w:p>
    <w:p w14:paraId="603C7363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Линейка измерительная металлическая с точностью измерения 1,0 мм.</w:t>
      </w:r>
    </w:p>
    <w:p w14:paraId="603C7364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Штангенциркуль типа ШЦ-1-200-0,1.</w:t>
      </w:r>
    </w:p>
    <w:p w14:paraId="603C7365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Весы электронные типа ПВм-3/30 кг,  предел взвешивания 30,0 кг, дискретность 0,1 г, погрешность не более </w:t>
      </w:r>
      <w:r w:rsidRPr="00CF54FC">
        <w:rPr>
          <w:color w:val="000000" w:themeColor="text1"/>
        </w:rPr>
        <w:sym w:font="Symbol" w:char="F0B1"/>
      </w:r>
      <w:r w:rsidRPr="00CF54FC">
        <w:rPr>
          <w:color w:val="000000" w:themeColor="text1"/>
          <w:sz w:val="24"/>
        </w:rPr>
        <w:t xml:space="preserve"> 5,0 г.</w:t>
      </w:r>
    </w:p>
    <w:p w14:paraId="603C7366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Источник питания постоянного тока типа </w:t>
      </w:r>
      <w:r w:rsidRPr="00CF54FC">
        <w:rPr>
          <w:color w:val="000000" w:themeColor="text1"/>
          <w:sz w:val="24"/>
          <w:lang w:val="en-US"/>
        </w:rPr>
        <w:t>GPS</w:t>
      </w:r>
      <w:r w:rsidRPr="00CF54FC">
        <w:rPr>
          <w:color w:val="000000" w:themeColor="text1"/>
          <w:sz w:val="24"/>
        </w:rPr>
        <w:t>-3030</w:t>
      </w:r>
      <w:r w:rsidRPr="00CF54FC">
        <w:rPr>
          <w:color w:val="000000" w:themeColor="text1"/>
          <w:sz w:val="24"/>
          <w:lang w:val="en-US"/>
        </w:rPr>
        <w:t>D</w:t>
      </w:r>
      <w:r w:rsidRPr="00CF54FC">
        <w:rPr>
          <w:color w:val="000000" w:themeColor="text1"/>
          <w:sz w:val="24"/>
        </w:rPr>
        <w:t>:</w:t>
      </w:r>
    </w:p>
    <w:p w14:paraId="603C7367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выходное напряжение от 0,1 до 29,9 В;</w:t>
      </w:r>
    </w:p>
    <w:p w14:paraId="603C7368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ток нагрузки не от 0,01 до 2,99 А;</w:t>
      </w:r>
    </w:p>
    <w:p w14:paraId="603C7369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пульсации выходного напряжения не более 1,0 мВ.</w:t>
      </w:r>
    </w:p>
    <w:p w14:paraId="603C736A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Вольтметр универсальный цифровой типа </w:t>
      </w:r>
      <w:r w:rsidRPr="00CF54FC">
        <w:rPr>
          <w:color w:val="000000" w:themeColor="text1"/>
          <w:sz w:val="24"/>
          <w:lang w:val="en-US"/>
        </w:rPr>
        <w:t>GDM</w:t>
      </w:r>
      <w:r w:rsidRPr="00CF54FC">
        <w:rPr>
          <w:color w:val="000000" w:themeColor="text1"/>
          <w:sz w:val="24"/>
        </w:rPr>
        <w:t>-8245:</w:t>
      </w:r>
    </w:p>
    <w:p w14:paraId="603C736B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диапазон измерений напряжения от 2 мВ до 200 В;</w:t>
      </w:r>
    </w:p>
    <w:p w14:paraId="603C736C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силы постоянного тока от 0,01 мкА до 2 А;</w:t>
      </w:r>
    </w:p>
    <w:p w14:paraId="603C736D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измерение сопротивления до 20 Мом с погрешностью  </w:t>
      </w:r>
      <w:r w:rsidRPr="00CF54FC">
        <w:rPr>
          <w:color w:val="000000" w:themeColor="text1"/>
          <w:sz w:val="24"/>
        </w:rPr>
        <w:sym w:font="Symbol" w:char="F0B1"/>
      </w:r>
      <w:r w:rsidRPr="00CF54FC">
        <w:rPr>
          <w:color w:val="000000" w:themeColor="text1"/>
          <w:sz w:val="24"/>
        </w:rPr>
        <w:t xml:space="preserve"> 0,3 %;</w:t>
      </w:r>
    </w:p>
    <w:p w14:paraId="603C736E" w14:textId="77777777" w:rsidR="00735BFD" w:rsidRPr="00CF54FC" w:rsidRDefault="00735BFD" w:rsidP="00735BFD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диапазон частот (200-50000) Гц, основная погрешность измерения не более </w:t>
      </w:r>
      <w:r w:rsidRPr="00CF54FC">
        <w:rPr>
          <w:color w:val="000000" w:themeColor="text1"/>
          <w:sz w:val="24"/>
        </w:rPr>
        <w:sym w:font="Symbol" w:char="F0B1"/>
      </w:r>
      <w:r w:rsidRPr="00CF54FC">
        <w:rPr>
          <w:color w:val="000000" w:themeColor="text1"/>
          <w:sz w:val="24"/>
        </w:rPr>
        <w:t xml:space="preserve"> 2%.</w:t>
      </w:r>
    </w:p>
    <w:p w14:paraId="603C736F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Осциллограф типа </w:t>
      </w:r>
      <w:r w:rsidRPr="00CF54FC">
        <w:rPr>
          <w:color w:val="000000" w:themeColor="text1"/>
          <w:sz w:val="24"/>
          <w:lang w:val="en-US"/>
        </w:rPr>
        <w:t>TDS</w:t>
      </w:r>
      <w:r w:rsidRPr="00CF54FC">
        <w:rPr>
          <w:color w:val="000000" w:themeColor="text1"/>
          <w:sz w:val="24"/>
        </w:rPr>
        <w:t>1002</w:t>
      </w:r>
      <w:r w:rsidRPr="00CF54FC">
        <w:rPr>
          <w:color w:val="000000" w:themeColor="text1"/>
          <w:sz w:val="24"/>
          <w:lang w:val="en-US"/>
        </w:rPr>
        <w:t>B</w:t>
      </w:r>
      <w:r w:rsidRPr="00CF54FC">
        <w:rPr>
          <w:color w:val="000000" w:themeColor="text1"/>
          <w:sz w:val="24"/>
        </w:rPr>
        <w:t xml:space="preserve"> - погрешность измерения амплитуды импульсов и интервалов времени не более </w:t>
      </w:r>
      <w:r w:rsidRPr="00CF54FC">
        <w:rPr>
          <w:color w:val="000000" w:themeColor="text1"/>
        </w:rPr>
        <w:sym w:font="Symbol" w:char="F0B1"/>
      </w:r>
      <w:r w:rsidRPr="00CF54FC">
        <w:rPr>
          <w:color w:val="000000" w:themeColor="text1"/>
          <w:sz w:val="24"/>
        </w:rPr>
        <w:t xml:space="preserve"> 5 %, полоса пропускания от 0 до 30 МГц, входной импеданс (10,0</w:t>
      </w:r>
      <w:r w:rsidRPr="00CF54FC">
        <w:rPr>
          <w:color w:val="000000" w:themeColor="text1"/>
        </w:rPr>
        <w:sym w:font="Symbol" w:char="F0B1"/>
      </w:r>
      <w:r w:rsidRPr="00CF54FC">
        <w:rPr>
          <w:color w:val="000000" w:themeColor="text1"/>
          <w:sz w:val="24"/>
        </w:rPr>
        <w:t>1,0) МОм при входной емкости не более 10 пФ с выносным делителем 1:10.</w:t>
      </w:r>
    </w:p>
    <w:p w14:paraId="603C7370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Имитатор помех.</w:t>
      </w:r>
    </w:p>
    <w:p w14:paraId="603C7371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Комплект для измерения уровня радиопомех типа SMV-8,5.</w:t>
      </w:r>
    </w:p>
    <w:p w14:paraId="603C7372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Камера климатическая. Диапазон создаваемых температур от минус 40 до плюс </w:t>
      </w:r>
      <w:r w:rsidRPr="00CF54FC">
        <w:rPr>
          <w:color w:val="000000" w:themeColor="text1"/>
          <w:sz w:val="24"/>
        </w:rPr>
        <w:br/>
        <w:t>85 °С, диапазон создаваемой относительной влажности (40-98) % при плюсовых температ</w:t>
      </w:r>
      <w:r w:rsidRPr="00CF54FC">
        <w:rPr>
          <w:color w:val="000000" w:themeColor="text1"/>
          <w:sz w:val="24"/>
        </w:rPr>
        <w:t>у</w:t>
      </w:r>
      <w:r w:rsidRPr="00CF54FC">
        <w:rPr>
          <w:color w:val="000000" w:themeColor="text1"/>
          <w:sz w:val="24"/>
        </w:rPr>
        <w:t>рах.</w:t>
      </w:r>
    </w:p>
    <w:p w14:paraId="603C7373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Камера пылевая типа КП-3-05 или УЛЗ объемом (0,5-1) м.</w:t>
      </w:r>
    </w:p>
    <w:p w14:paraId="603C7374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Гигрометр психрометрический ВИТ 2.</w:t>
      </w:r>
    </w:p>
    <w:p w14:paraId="603C7375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Стенд виброударный </w:t>
      </w:r>
      <w:proofErr w:type="spellStart"/>
      <w:r w:rsidRPr="00CF54FC">
        <w:rPr>
          <w:sz w:val="24"/>
        </w:rPr>
        <w:t>Tira</w:t>
      </w:r>
      <w:proofErr w:type="spellEnd"/>
      <w:r w:rsidRPr="00CF54FC">
        <w:rPr>
          <w:sz w:val="24"/>
        </w:rPr>
        <w:t xml:space="preserve"> </w:t>
      </w:r>
      <w:proofErr w:type="spellStart"/>
      <w:r w:rsidRPr="00CF54FC">
        <w:rPr>
          <w:sz w:val="24"/>
        </w:rPr>
        <w:t>vib</w:t>
      </w:r>
      <w:proofErr w:type="spellEnd"/>
      <w:r w:rsidRPr="00CF54FC">
        <w:rPr>
          <w:sz w:val="24"/>
        </w:rPr>
        <w:t xml:space="preserve"> TV 5220:</w:t>
      </w:r>
    </w:p>
    <w:p w14:paraId="603C7376" w14:textId="77777777" w:rsidR="00735BFD" w:rsidRPr="00CF54FC" w:rsidRDefault="00735BFD" w:rsidP="00735BFD">
      <w:pPr>
        <w:pStyle w:val="af8"/>
        <w:numPr>
          <w:ilvl w:val="0"/>
          <w:numId w:val="5"/>
        </w:numPr>
        <w:tabs>
          <w:tab w:val="left" w:pos="993"/>
        </w:tabs>
        <w:ind w:left="0" w:firstLine="709"/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рабочий диапазон частот от 20 до 2500 Гц;</w:t>
      </w:r>
    </w:p>
    <w:p w14:paraId="603C7377" w14:textId="77777777" w:rsidR="00735BFD" w:rsidRPr="00CF54FC" w:rsidRDefault="00735BFD" w:rsidP="00735BFD">
      <w:pPr>
        <w:pStyle w:val="af8"/>
        <w:numPr>
          <w:ilvl w:val="0"/>
          <w:numId w:val="5"/>
        </w:numPr>
        <w:tabs>
          <w:tab w:val="left" w:pos="993"/>
        </w:tabs>
        <w:ind w:left="0" w:firstLine="709"/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 xml:space="preserve">амплитуда </w:t>
      </w:r>
      <w:proofErr w:type="spellStart"/>
      <w:r w:rsidRPr="00CF54FC">
        <w:rPr>
          <w:color w:val="000000" w:themeColor="text1"/>
          <w:sz w:val="24"/>
        </w:rPr>
        <w:t>виброускорений</w:t>
      </w:r>
      <w:proofErr w:type="spellEnd"/>
      <w:r w:rsidRPr="00CF54FC">
        <w:rPr>
          <w:color w:val="000000" w:themeColor="text1"/>
          <w:sz w:val="24"/>
        </w:rPr>
        <w:t xml:space="preserve"> от 10 до 1000 м/с</w:t>
      </w:r>
      <w:r w:rsidRPr="00CF54FC">
        <w:rPr>
          <w:color w:val="000000" w:themeColor="text1"/>
          <w:sz w:val="24"/>
          <w:vertAlign w:val="superscript"/>
        </w:rPr>
        <w:t>2</w:t>
      </w:r>
      <w:r w:rsidRPr="00CF54FC">
        <w:rPr>
          <w:color w:val="000000" w:themeColor="text1"/>
          <w:sz w:val="24"/>
        </w:rPr>
        <w:t>.</w:t>
      </w:r>
    </w:p>
    <w:p w14:paraId="603C7378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Секундомер цифровой.</w:t>
      </w:r>
    </w:p>
    <w:p w14:paraId="603C7379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sz w:val="24"/>
        </w:rPr>
        <w:t xml:space="preserve">Камера </w:t>
      </w:r>
      <w:proofErr w:type="spellStart"/>
      <w:r w:rsidRPr="00CF54FC">
        <w:rPr>
          <w:sz w:val="24"/>
        </w:rPr>
        <w:t>термоудара</w:t>
      </w:r>
      <w:proofErr w:type="spellEnd"/>
      <w:r w:rsidRPr="00CF54FC">
        <w:rPr>
          <w:sz w:val="24"/>
        </w:rPr>
        <w:t xml:space="preserve"> CHOC-120-CT4. </w:t>
      </w:r>
      <w:r w:rsidRPr="00CF54FC">
        <w:rPr>
          <w:color w:val="000000" w:themeColor="text1"/>
          <w:sz w:val="24"/>
        </w:rPr>
        <w:t>Диапазон создаваемых температур: камера холода - до минус 50 °С, камера тепла - до плюс 150 °С, время перемещения из одной камеры в другую – не более 10 с.</w:t>
      </w:r>
    </w:p>
    <w:p w14:paraId="603C737A" w14:textId="77777777" w:rsidR="00735BFD" w:rsidRPr="00CF54FC" w:rsidRDefault="00735BFD" w:rsidP="00735BFD">
      <w:pPr>
        <w:pStyle w:val="af8"/>
        <w:numPr>
          <w:ilvl w:val="0"/>
          <w:numId w:val="21"/>
        </w:numPr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Тестовое оборудование производства ООО «НПП «ИТЭЛМА»</w:t>
      </w:r>
      <w:r w:rsidR="00C31BF5">
        <w:rPr>
          <w:color w:val="000000" w:themeColor="text1"/>
          <w:sz w:val="24"/>
        </w:rPr>
        <w:t>.</w:t>
      </w:r>
    </w:p>
    <w:p w14:paraId="603C737B" w14:textId="77777777" w:rsidR="00735BFD" w:rsidRPr="00CF54FC" w:rsidRDefault="00735BFD" w:rsidP="00735BFD">
      <w:pPr>
        <w:ind w:firstLine="709"/>
        <w:jc w:val="both"/>
        <w:outlineLvl w:val="0"/>
        <w:rPr>
          <w:color w:val="000000" w:themeColor="text1"/>
          <w:sz w:val="24"/>
        </w:rPr>
      </w:pPr>
      <w:r w:rsidRPr="00CF54FC">
        <w:rPr>
          <w:color w:val="000000" w:themeColor="text1"/>
          <w:sz w:val="24"/>
        </w:rPr>
        <w:t>Примечание – Допускается применение других средств измерения и оборудования с равнозначными характеристиками, обеспечивающих заданные режимы испытаний.</w:t>
      </w:r>
    </w:p>
    <w:p w14:paraId="603C737C" w14:textId="77777777" w:rsidR="00735BFD" w:rsidRPr="00CF54FC" w:rsidRDefault="00735BFD" w:rsidP="00735BFD">
      <w:pPr>
        <w:tabs>
          <w:tab w:val="left" w:pos="284"/>
        </w:tabs>
        <w:ind w:firstLine="709"/>
        <w:jc w:val="both"/>
        <w:outlineLvl w:val="0"/>
        <w:rPr>
          <w:color w:val="000000" w:themeColor="text1"/>
        </w:rPr>
      </w:pPr>
      <w:r w:rsidRPr="00CF54FC">
        <w:rPr>
          <w:color w:val="000000" w:themeColor="text1"/>
        </w:rPr>
        <w:br w:type="page"/>
      </w:r>
    </w:p>
    <w:p w14:paraId="603C737D" w14:textId="77777777" w:rsidR="00735BFD" w:rsidRPr="00CF54FC" w:rsidRDefault="00735BFD" w:rsidP="00D3448A">
      <w:pPr>
        <w:pStyle w:val="13"/>
        <w:ind w:firstLine="0"/>
        <w:jc w:val="center"/>
      </w:pPr>
      <w:bookmarkStart w:id="356" w:name="_Toc492015513"/>
      <w:bookmarkStart w:id="357" w:name="_Toc106702642"/>
      <w:r w:rsidRPr="00CF54FC">
        <w:lastRenderedPageBreak/>
        <w:t>Лист регистрации изменений</w:t>
      </w:r>
      <w:bookmarkEnd w:id="356"/>
      <w:bookmarkEnd w:id="35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80"/>
        <w:gridCol w:w="993"/>
        <w:gridCol w:w="1134"/>
        <w:gridCol w:w="968"/>
        <w:gridCol w:w="874"/>
        <w:gridCol w:w="851"/>
        <w:gridCol w:w="1701"/>
        <w:gridCol w:w="985"/>
        <w:gridCol w:w="603"/>
        <w:gridCol w:w="1074"/>
      </w:tblGrid>
      <w:tr w:rsidR="00735BFD" w:rsidRPr="00CF54FC" w14:paraId="603C738A" w14:textId="77777777" w:rsidTr="00AE20DE">
        <w:trPr>
          <w:cantSplit/>
          <w:jc w:val="center"/>
        </w:trPr>
        <w:tc>
          <w:tcPr>
            <w:tcW w:w="680" w:type="dxa"/>
            <w:vMerge w:val="restart"/>
          </w:tcPr>
          <w:p w14:paraId="603C737E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rFonts w:eastAsia="MS Mincho"/>
                <w:color w:val="000000" w:themeColor="text1"/>
                <w:sz w:val="24"/>
              </w:rPr>
              <w:br w:type="page"/>
            </w:r>
            <w:r w:rsidRPr="00CF54FC">
              <w:rPr>
                <w:color w:val="000000" w:themeColor="text1"/>
                <w:sz w:val="24"/>
              </w:rPr>
              <w:t>№</w:t>
            </w:r>
          </w:p>
          <w:p w14:paraId="603C737F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Изм</w:t>
            </w:r>
          </w:p>
        </w:tc>
        <w:tc>
          <w:tcPr>
            <w:tcW w:w="3969" w:type="dxa"/>
            <w:gridSpan w:val="4"/>
          </w:tcPr>
          <w:p w14:paraId="603C7380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Номера страниц</w:t>
            </w:r>
          </w:p>
        </w:tc>
        <w:tc>
          <w:tcPr>
            <w:tcW w:w="851" w:type="dxa"/>
            <w:vMerge w:val="restart"/>
          </w:tcPr>
          <w:p w14:paraId="603C7381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Всего л</w:t>
            </w:r>
            <w:r w:rsidRPr="00CF54FC">
              <w:rPr>
                <w:color w:val="000000" w:themeColor="text1"/>
                <w:sz w:val="24"/>
              </w:rPr>
              <w:t>и</w:t>
            </w:r>
            <w:r w:rsidRPr="00CF54FC">
              <w:rPr>
                <w:color w:val="000000" w:themeColor="text1"/>
                <w:sz w:val="24"/>
              </w:rPr>
              <w:t>стов в д</w:t>
            </w:r>
            <w:r w:rsidRPr="00CF54FC">
              <w:rPr>
                <w:color w:val="000000" w:themeColor="text1"/>
                <w:sz w:val="24"/>
              </w:rPr>
              <w:t>о</w:t>
            </w:r>
            <w:r w:rsidRPr="00CF54FC">
              <w:rPr>
                <w:color w:val="000000" w:themeColor="text1"/>
                <w:sz w:val="24"/>
              </w:rPr>
              <w:t>кум.</w:t>
            </w:r>
          </w:p>
        </w:tc>
        <w:tc>
          <w:tcPr>
            <w:tcW w:w="1701" w:type="dxa"/>
            <w:vMerge w:val="restart"/>
          </w:tcPr>
          <w:p w14:paraId="603C7382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Номер изв</w:t>
            </w:r>
            <w:r w:rsidRPr="00CF54FC">
              <w:rPr>
                <w:color w:val="000000" w:themeColor="text1"/>
                <w:sz w:val="24"/>
              </w:rPr>
              <w:t>е</w:t>
            </w:r>
            <w:r w:rsidRPr="00CF54FC">
              <w:rPr>
                <w:color w:val="000000" w:themeColor="text1"/>
                <w:sz w:val="24"/>
              </w:rPr>
              <w:t>щения об и</w:t>
            </w:r>
            <w:r w:rsidRPr="00CF54FC">
              <w:rPr>
                <w:color w:val="000000" w:themeColor="text1"/>
                <w:sz w:val="24"/>
              </w:rPr>
              <w:t>з</w:t>
            </w:r>
            <w:r w:rsidRPr="00CF54FC">
              <w:rPr>
                <w:color w:val="000000" w:themeColor="text1"/>
                <w:sz w:val="24"/>
              </w:rPr>
              <w:t>менении</w:t>
            </w:r>
          </w:p>
        </w:tc>
        <w:tc>
          <w:tcPr>
            <w:tcW w:w="985" w:type="dxa"/>
            <w:vMerge w:val="restart"/>
          </w:tcPr>
          <w:p w14:paraId="603C7383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</w:p>
          <w:p w14:paraId="603C7384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По</w:t>
            </w:r>
            <w:r w:rsidRPr="00CF54FC">
              <w:rPr>
                <w:color w:val="000000" w:themeColor="text1"/>
                <w:sz w:val="24"/>
              </w:rPr>
              <w:t>д</w:t>
            </w:r>
            <w:r w:rsidRPr="00CF54FC">
              <w:rPr>
                <w:color w:val="000000" w:themeColor="text1"/>
                <w:sz w:val="24"/>
              </w:rPr>
              <w:t>пись</w:t>
            </w:r>
          </w:p>
        </w:tc>
        <w:tc>
          <w:tcPr>
            <w:tcW w:w="603" w:type="dxa"/>
            <w:vMerge w:val="restart"/>
          </w:tcPr>
          <w:p w14:paraId="603C7385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</w:p>
          <w:p w14:paraId="603C7386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Д</w:t>
            </w:r>
            <w:r w:rsidRPr="00CF54FC">
              <w:rPr>
                <w:color w:val="000000" w:themeColor="text1"/>
                <w:sz w:val="24"/>
              </w:rPr>
              <w:t>а</w:t>
            </w:r>
            <w:r w:rsidRPr="00CF54FC">
              <w:rPr>
                <w:color w:val="000000" w:themeColor="text1"/>
                <w:sz w:val="24"/>
              </w:rPr>
              <w:t>та</w:t>
            </w:r>
          </w:p>
        </w:tc>
        <w:tc>
          <w:tcPr>
            <w:tcW w:w="1074" w:type="dxa"/>
            <w:vMerge w:val="restart"/>
          </w:tcPr>
          <w:p w14:paraId="603C7387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Срок</w:t>
            </w:r>
          </w:p>
          <w:p w14:paraId="603C7388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введ</w:t>
            </w:r>
            <w:r w:rsidRPr="00CF54FC">
              <w:rPr>
                <w:color w:val="000000" w:themeColor="text1"/>
                <w:sz w:val="24"/>
              </w:rPr>
              <w:t>е</w:t>
            </w:r>
            <w:r w:rsidRPr="00CF54FC">
              <w:rPr>
                <w:color w:val="000000" w:themeColor="text1"/>
                <w:sz w:val="24"/>
              </w:rPr>
              <w:t>ния</w:t>
            </w:r>
          </w:p>
          <w:p w14:paraId="603C7389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измен</w:t>
            </w:r>
            <w:r w:rsidRPr="00CF54FC">
              <w:rPr>
                <w:color w:val="000000" w:themeColor="text1"/>
                <w:sz w:val="24"/>
              </w:rPr>
              <w:t>е</w:t>
            </w:r>
            <w:r w:rsidRPr="00CF54FC">
              <w:rPr>
                <w:color w:val="000000" w:themeColor="text1"/>
                <w:sz w:val="24"/>
              </w:rPr>
              <w:t>ния</w:t>
            </w:r>
          </w:p>
        </w:tc>
      </w:tr>
      <w:tr w:rsidR="00735BFD" w:rsidRPr="00627FF1" w14:paraId="603C7395" w14:textId="77777777" w:rsidTr="00AE20DE">
        <w:trPr>
          <w:cantSplit/>
          <w:trHeight w:val="483"/>
          <w:jc w:val="center"/>
        </w:trPr>
        <w:tc>
          <w:tcPr>
            <w:tcW w:w="680" w:type="dxa"/>
            <w:vMerge/>
          </w:tcPr>
          <w:p w14:paraId="603C738B" w14:textId="77777777" w:rsidR="00735BFD" w:rsidRPr="00CF54FC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  <w:vMerge w:val="restart"/>
          </w:tcPr>
          <w:p w14:paraId="603C738C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Изм</w:t>
            </w:r>
            <w:r w:rsidRPr="00CF54FC">
              <w:rPr>
                <w:color w:val="000000" w:themeColor="text1"/>
                <w:sz w:val="24"/>
              </w:rPr>
              <w:t>е</w:t>
            </w:r>
            <w:r w:rsidRPr="00CF54FC">
              <w:rPr>
                <w:color w:val="000000" w:themeColor="text1"/>
                <w:sz w:val="24"/>
              </w:rPr>
              <w:t>не</w:t>
            </w:r>
            <w:r w:rsidRPr="00CF54FC">
              <w:rPr>
                <w:color w:val="000000" w:themeColor="text1"/>
                <w:sz w:val="24"/>
              </w:rPr>
              <w:t>н</w:t>
            </w:r>
            <w:r w:rsidRPr="00CF54FC">
              <w:rPr>
                <w:color w:val="000000" w:themeColor="text1"/>
                <w:sz w:val="24"/>
              </w:rPr>
              <w:t>ных</w:t>
            </w:r>
          </w:p>
        </w:tc>
        <w:tc>
          <w:tcPr>
            <w:tcW w:w="1134" w:type="dxa"/>
            <w:vMerge w:val="restart"/>
          </w:tcPr>
          <w:p w14:paraId="603C738D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Зам</w:t>
            </w:r>
            <w:r w:rsidRPr="00CF54FC">
              <w:rPr>
                <w:color w:val="000000" w:themeColor="text1"/>
                <w:sz w:val="24"/>
              </w:rPr>
              <w:t>е</w:t>
            </w:r>
            <w:r w:rsidRPr="00CF54FC">
              <w:rPr>
                <w:color w:val="000000" w:themeColor="text1"/>
                <w:sz w:val="24"/>
              </w:rPr>
              <w:t>ненных</w:t>
            </w:r>
          </w:p>
        </w:tc>
        <w:tc>
          <w:tcPr>
            <w:tcW w:w="968" w:type="dxa"/>
            <w:vMerge w:val="restart"/>
          </w:tcPr>
          <w:p w14:paraId="603C738E" w14:textId="77777777" w:rsidR="00735BFD" w:rsidRPr="00CF54FC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Новых</w:t>
            </w:r>
          </w:p>
        </w:tc>
        <w:tc>
          <w:tcPr>
            <w:tcW w:w="874" w:type="dxa"/>
            <w:vMerge w:val="restart"/>
          </w:tcPr>
          <w:p w14:paraId="603C738F" w14:textId="77777777" w:rsidR="00735BFD" w:rsidRPr="00627FF1" w:rsidRDefault="00735BFD" w:rsidP="003274D9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CF54FC">
              <w:rPr>
                <w:color w:val="000000" w:themeColor="text1"/>
                <w:sz w:val="24"/>
              </w:rPr>
              <w:t>А</w:t>
            </w:r>
            <w:r w:rsidRPr="00CF54FC">
              <w:rPr>
                <w:color w:val="000000" w:themeColor="text1"/>
                <w:sz w:val="24"/>
              </w:rPr>
              <w:t>н</w:t>
            </w:r>
            <w:r w:rsidRPr="00CF54FC">
              <w:rPr>
                <w:color w:val="000000" w:themeColor="text1"/>
                <w:sz w:val="24"/>
              </w:rPr>
              <w:t>нул</w:t>
            </w:r>
            <w:r w:rsidRPr="00CF54FC">
              <w:rPr>
                <w:color w:val="000000" w:themeColor="text1"/>
                <w:sz w:val="24"/>
              </w:rPr>
              <w:t>и</w:t>
            </w:r>
            <w:r w:rsidRPr="00CF54FC">
              <w:rPr>
                <w:color w:val="000000" w:themeColor="text1"/>
                <w:sz w:val="24"/>
              </w:rPr>
              <w:t>р</w:t>
            </w:r>
            <w:r w:rsidRPr="00CF54FC">
              <w:rPr>
                <w:color w:val="000000" w:themeColor="text1"/>
                <w:sz w:val="24"/>
              </w:rPr>
              <w:t>о</w:t>
            </w:r>
            <w:r w:rsidRPr="00CF54FC">
              <w:rPr>
                <w:color w:val="000000" w:themeColor="text1"/>
                <w:sz w:val="24"/>
              </w:rPr>
              <w:t>ва</w:t>
            </w:r>
            <w:r w:rsidRPr="00CF54FC">
              <w:rPr>
                <w:color w:val="000000" w:themeColor="text1"/>
                <w:sz w:val="24"/>
              </w:rPr>
              <w:t>н</w:t>
            </w:r>
            <w:r w:rsidRPr="00CF54FC">
              <w:rPr>
                <w:color w:val="000000" w:themeColor="text1"/>
                <w:sz w:val="24"/>
              </w:rPr>
              <w:t>ных</w:t>
            </w:r>
          </w:p>
        </w:tc>
        <w:tc>
          <w:tcPr>
            <w:tcW w:w="851" w:type="dxa"/>
            <w:vMerge/>
          </w:tcPr>
          <w:p w14:paraId="603C7390" w14:textId="77777777" w:rsidR="00735BFD" w:rsidRPr="00627FF1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  <w:vMerge/>
          </w:tcPr>
          <w:p w14:paraId="603C7391" w14:textId="77777777" w:rsidR="00735BFD" w:rsidRPr="00627FF1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85" w:type="dxa"/>
            <w:vMerge/>
          </w:tcPr>
          <w:p w14:paraId="603C7392" w14:textId="77777777" w:rsidR="00735BFD" w:rsidRPr="00627FF1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03" w:type="dxa"/>
            <w:vMerge/>
          </w:tcPr>
          <w:p w14:paraId="603C7393" w14:textId="77777777" w:rsidR="00735BFD" w:rsidRPr="00627FF1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074" w:type="dxa"/>
            <w:vMerge/>
          </w:tcPr>
          <w:p w14:paraId="603C7394" w14:textId="77777777" w:rsidR="00735BFD" w:rsidRPr="00627FF1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</w:tr>
      <w:tr w:rsidR="00735BFD" w:rsidRPr="00627FF1" w14:paraId="603C73A0" w14:textId="77777777" w:rsidTr="00AE20DE">
        <w:trPr>
          <w:cantSplit/>
          <w:trHeight w:val="483"/>
          <w:jc w:val="center"/>
        </w:trPr>
        <w:tc>
          <w:tcPr>
            <w:tcW w:w="680" w:type="dxa"/>
            <w:vMerge/>
          </w:tcPr>
          <w:p w14:paraId="603C739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  <w:vMerge/>
          </w:tcPr>
          <w:p w14:paraId="603C739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</w:tcPr>
          <w:p w14:paraId="603C739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  <w:vMerge/>
          </w:tcPr>
          <w:p w14:paraId="603C739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  <w:vMerge/>
          </w:tcPr>
          <w:p w14:paraId="603C739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  <w:vMerge/>
          </w:tcPr>
          <w:p w14:paraId="603C739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  <w:vMerge/>
          </w:tcPr>
          <w:p w14:paraId="603C739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  <w:vMerge/>
          </w:tcPr>
          <w:p w14:paraId="603C739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  <w:vMerge/>
          </w:tcPr>
          <w:p w14:paraId="603C739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  <w:vMerge/>
          </w:tcPr>
          <w:p w14:paraId="603C739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AB" w14:textId="77777777" w:rsidTr="00AE20DE">
        <w:trPr>
          <w:cantSplit/>
          <w:jc w:val="center"/>
        </w:trPr>
        <w:tc>
          <w:tcPr>
            <w:tcW w:w="680" w:type="dxa"/>
          </w:tcPr>
          <w:p w14:paraId="603C73A1" w14:textId="77777777" w:rsidR="00735BFD" w:rsidRPr="00DD090A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A2" w14:textId="77777777" w:rsidR="00735BFD" w:rsidRPr="00DD090A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A3" w14:textId="77777777" w:rsidR="00735BFD" w:rsidRPr="00DD090A" w:rsidRDefault="00735BFD" w:rsidP="003274D9">
            <w:pPr>
              <w:pStyle w:val="aa"/>
              <w:spacing w:after="0"/>
              <w:ind w:left="0"/>
              <w:rPr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A4" w14:textId="77777777" w:rsidR="00735BFD" w:rsidRPr="00812AB3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A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A6" w14:textId="77777777" w:rsidR="00735BFD" w:rsidRPr="00DD090A" w:rsidRDefault="00735BFD" w:rsidP="003274D9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A7" w14:textId="77777777" w:rsidR="00735BFD" w:rsidRPr="00AE20DE" w:rsidRDefault="00735BFD" w:rsidP="00AE20DE">
            <w:pPr>
              <w:pStyle w:val="aa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85" w:type="dxa"/>
          </w:tcPr>
          <w:p w14:paraId="603C73A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A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AA" w14:textId="77777777" w:rsidR="00735BFD" w:rsidRPr="00AB0E5E" w:rsidRDefault="00735BFD" w:rsidP="003274D9">
            <w:pPr>
              <w:pStyle w:val="aa"/>
              <w:ind w:left="0"/>
              <w:jc w:val="center"/>
              <w:rPr>
                <w:color w:val="000000" w:themeColor="text1"/>
                <w:sz w:val="24"/>
              </w:rPr>
            </w:pPr>
          </w:p>
        </w:tc>
      </w:tr>
      <w:tr w:rsidR="00735BFD" w:rsidRPr="00627FF1" w14:paraId="603C73B6" w14:textId="77777777" w:rsidTr="00AE20DE">
        <w:trPr>
          <w:cantSplit/>
          <w:jc w:val="center"/>
        </w:trPr>
        <w:tc>
          <w:tcPr>
            <w:tcW w:w="680" w:type="dxa"/>
          </w:tcPr>
          <w:p w14:paraId="603C73A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A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A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A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B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B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B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B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B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B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C1" w14:textId="77777777" w:rsidTr="00AE20DE">
        <w:trPr>
          <w:cantSplit/>
          <w:jc w:val="center"/>
        </w:trPr>
        <w:tc>
          <w:tcPr>
            <w:tcW w:w="680" w:type="dxa"/>
          </w:tcPr>
          <w:p w14:paraId="603C73B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B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B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B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B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B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B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B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B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C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CC" w14:textId="77777777" w:rsidTr="00AE20DE">
        <w:trPr>
          <w:cantSplit/>
          <w:jc w:val="center"/>
        </w:trPr>
        <w:tc>
          <w:tcPr>
            <w:tcW w:w="680" w:type="dxa"/>
          </w:tcPr>
          <w:p w14:paraId="603C73C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C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C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C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C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C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C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C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C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C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D7" w14:textId="77777777" w:rsidTr="00AE20DE">
        <w:trPr>
          <w:cantSplit/>
          <w:jc w:val="center"/>
        </w:trPr>
        <w:tc>
          <w:tcPr>
            <w:tcW w:w="680" w:type="dxa"/>
          </w:tcPr>
          <w:p w14:paraId="603C73C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C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C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D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D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D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D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D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D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D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E2" w14:textId="77777777" w:rsidTr="00AE20DE">
        <w:trPr>
          <w:cantSplit/>
          <w:jc w:val="center"/>
        </w:trPr>
        <w:tc>
          <w:tcPr>
            <w:tcW w:w="680" w:type="dxa"/>
          </w:tcPr>
          <w:p w14:paraId="603C73D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D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D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D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D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D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D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D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E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E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ED" w14:textId="77777777" w:rsidTr="00AE20DE">
        <w:trPr>
          <w:cantSplit/>
          <w:jc w:val="center"/>
        </w:trPr>
        <w:tc>
          <w:tcPr>
            <w:tcW w:w="680" w:type="dxa"/>
          </w:tcPr>
          <w:p w14:paraId="603C73E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E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E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E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E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E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E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E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E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E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3F8" w14:textId="77777777" w:rsidTr="00AE20DE">
        <w:trPr>
          <w:cantSplit/>
          <w:jc w:val="center"/>
        </w:trPr>
        <w:tc>
          <w:tcPr>
            <w:tcW w:w="680" w:type="dxa"/>
          </w:tcPr>
          <w:p w14:paraId="603C73E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E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F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F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F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F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F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3F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3F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3F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03" w14:textId="77777777" w:rsidTr="00AE20DE">
        <w:trPr>
          <w:cantSplit/>
          <w:jc w:val="center"/>
        </w:trPr>
        <w:tc>
          <w:tcPr>
            <w:tcW w:w="680" w:type="dxa"/>
          </w:tcPr>
          <w:p w14:paraId="603C73F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3F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3F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3F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3F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3F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3F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0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0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0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0E" w14:textId="77777777" w:rsidTr="00AE20DE">
        <w:trPr>
          <w:cantSplit/>
          <w:jc w:val="center"/>
        </w:trPr>
        <w:tc>
          <w:tcPr>
            <w:tcW w:w="680" w:type="dxa"/>
          </w:tcPr>
          <w:p w14:paraId="603C740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0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0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0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0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0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0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0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0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0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19" w14:textId="77777777" w:rsidTr="00AE20DE">
        <w:trPr>
          <w:cantSplit/>
          <w:jc w:val="center"/>
        </w:trPr>
        <w:tc>
          <w:tcPr>
            <w:tcW w:w="680" w:type="dxa"/>
          </w:tcPr>
          <w:p w14:paraId="603C740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1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1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1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1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1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1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1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1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1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24" w14:textId="77777777" w:rsidTr="00AE20DE">
        <w:trPr>
          <w:cantSplit/>
          <w:jc w:val="center"/>
        </w:trPr>
        <w:tc>
          <w:tcPr>
            <w:tcW w:w="680" w:type="dxa"/>
          </w:tcPr>
          <w:p w14:paraId="603C741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1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1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1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1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1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2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2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2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2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2F" w14:textId="77777777" w:rsidTr="00AE20DE">
        <w:trPr>
          <w:cantSplit/>
          <w:jc w:val="center"/>
        </w:trPr>
        <w:tc>
          <w:tcPr>
            <w:tcW w:w="680" w:type="dxa"/>
          </w:tcPr>
          <w:p w14:paraId="603C742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2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2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2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2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2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2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2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2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2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3A" w14:textId="77777777" w:rsidTr="00AE20DE">
        <w:trPr>
          <w:cantSplit/>
          <w:jc w:val="center"/>
        </w:trPr>
        <w:tc>
          <w:tcPr>
            <w:tcW w:w="680" w:type="dxa"/>
          </w:tcPr>
          <w:p w14:paraId="603C743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3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3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3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3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3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3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3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3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3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45" w14:textId="77777777" w:rsidTr="00AE20DE">
        <w:trPr>
          <w:cantSplit/>
          <w:jc w:val="center"/>
        </w:trPr>
        <w:tc>
          <w:tcPr>
            <w:tcW w:w="680" w:type="dxa"/>
          </w:tcPr>
          <w:p w14:paraId="603C743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3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3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3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3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4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4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4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4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4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50" w14:textId="77777777" w:rsidTr="00AE20DE">
        <w:trPr>
          <w:cantSplit/>
          <w:jc w:val="center"/>
        </w:trPr>
        <w:tc>
          <w:tcPr>
            <w:tcW w:w="680" w:type="dxa"/>
          </w:tcPr>
          <w:p w14:paraId="603C744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4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4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4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4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4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4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4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4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4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5B" w14:textId="77777777" w:rsidTr="00AE20DE">
        <w:trPr>
          <w:cantSplit/>
          <w:jc w:val="center"/>
        </w:trPr>
        <w:tc>
          <w:tcPr>
            <w:tcW w:w="680" w:type="dxa"/>
          </w:tcPr>
          <w:p w14:paraId="603C745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5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5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5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5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5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5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5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5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5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66" w14:textId="77777777" w:rsidTr="00AE20DE">
        <w:trPr>
          <w:cantSplit/>
          <w:jc w:val="center"/>
        </w:trPr>
        <w:tc>
          <w:tcPr>
            <w:tcW w:w="680" w:type="dxa"/>
          </w:tcPr>
          <w:p w14:paraId="603C745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5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5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5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6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6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6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6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6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6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71" w14:textId="77777777" w:rsidTr="00AE20DE">
        <w:trPr>
          <w:cantSplit/>
          <w:jc w:val="center"/>
        </w:trPr>
        <w:tc>
          <w:tcPr>
            <w:tcW w:w="680" w:type="dxa"/>
          </w:tcPr>
          <w:p w14:paraId="603C746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6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6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6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6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6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6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6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6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7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7C" w14:textId="77777777" w:rsidTr="00AE20DE">
        <w:trPr>
          <w:cantSplit/>
          <w:jc w:val="center"/>
        </w:trPr>
        <w:tc>
          <w:tcPr>
            <w:tcW w:w="680" w:type="dxa"/>
          </w:tcPr>
          <w:p w14:paraId="603C747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7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7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7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7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7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7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7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7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7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87" w14:textId="77777777" w:rsidTr="00AE20DE">
        <w:trPr>
          <w:cantSplit/>
          <w:jc w:val="center"/>
        </w:trPr>
        <w:tc>
          <w:tcPr>
            <w:tcW w:w="680" w:type="dxa"/>
          </w:tcPr>
          <w:p w14:paraId="603C747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7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7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8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8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8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8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8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8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8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92" w14:textId="77777777" w:rsidTr="00AE20DE">
        <w:trPr>
          <w:cantSplit/>
          <w:jc w:val="center"/>
        </w:trPr>
        <w:tc>
          <w:tcPr>
            <w:tcW w:w="680" w:type="dxa"/>
          </w:tcPr>
          <w:p w14:paraId="603C748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8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8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8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8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8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8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8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9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9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9D" w14:textId="77777777" w:rsidTr="00AE20DE">
        <w:trPr>
          <w:cantSplit/>
          <w:jc w:val="center"/>
        </w:trPr>
        <w:tc>
          <w:tcPr>
            <w:tcW w:w="680" w:type="dxa"/>
          </w:tcPr>
          <w:p w14:paraId="603C749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9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9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9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9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9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9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9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9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9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A8" w14:textId="77777777" w:rsidTr="00AE20DE">
        <w:trPr>
          <w:cantSplit/>
          <w:jc w:val="center"/>
        </w:trPr>
        <w:tc>
          <w:tcPr>
            <w:tcW w:w="680" w:type="dxa"/>
          </w:tcPr>
          <w:p w14:paraId="603C749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9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A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A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A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A3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A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A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A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A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B3" w14:textId="77777777" w:rsidTr="00AE20DE">
        <w:trPr>
          <w:cantSplit/>
          <w:jc w:val="center"/>
        </w:trPr>
        <w:tc>
          <w:tcPr>
            <w:tcW w:w="680" w:type="dxa"/>
          </w:tcPr>
          <w:p w14:paraId="603C74A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A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A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A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A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AE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AF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B0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B1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B2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35BFD" w:rsidRPr="00627FF1" w14:paraId="603C74BE" w14:textId="77777777" w:rsidTr="00AE20DE">
        <w:trPr>
          <w:cantSplit/>
          <w:jc w:val="center"/>
        </w:trPr>
        <w:tc>
          <w:tcPr>
            <w:tcW w:w="680" w:type="dxa"/>
          </w:tcPr>
          <w:p w14:paraId="603C74B4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03C74B5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03C74B6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03C74B7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03C74B8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51" w:type="dxa"/>
          </w:tcPr>
          <w:p w14:paraId="603C74B9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701" w:type="dxa"/>
          </w:tcPr>
          <w:p w14:paraId="603C74BA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85" w:type="dxa"/>
          </w:tcPr>
          <w:p w14:paraId="603C74BB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603" w:type="dxa"/>
          </w:tcPr>
          <w:p w14:paraId="603C74BC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74" w:type="dxa"/>
          </w:tcPr>
          <w:p w14:paraId="603C74BD" w14:textId="77777777" w:rsidR="00735BFD" w:rsidRPr="00627FF1" w:rsidRDefault="00735BFD" w:rsidP="003274D9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</w:tbl>
    <w:p w14:paraId="603C74BF" w14:textId="77777777" w:rsidR="00A76E65" w:rsidRPr="00DF0910" w:rsidRDefault="00A76E65" w:rsidP="00735BFD">
      <w:pPr>
        <w:tabs>
          <w:tab w:val="left" w:pos="993"/>
        </w:tabs>
        <w:ind w:firstLine="709"/>
        <w:jc w:val="both"/>
        <w:rPr>
          <w:color w:val="000000" w:themeColor="text1"/>
        </w:rPr>
      </w:pPr>
    </w:p>
    <w:sectPr w:rsidR="00A76E65" w:rsidRPr="00DF0910" w:rsidSect="00A32EBE">
      <w:type w:val="continuous"/>
      <w:pgSz w:w="11906" w:h="16838" w:code="9"/>
      <w:pgMar w:top="851" w:right="851" w:bottom="1985" w:left="1418" w:header="0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Автор" w:initials="A">
    <w:p w14:paraId="5143BE76" w14:textId="07FDD9B6" w:rsidR="00FC4A13" w:rsidRDefault="00FC4A13">
      <w:pPr>
        <w:pStyle w:val="aff1"/>
      </w:pPr>
      <w:r>
        <w:rPr>
          <w:rStyle w:val="aff0"/>
        </w:rPr>
        <w:annotationRef/>
      </w:r>
      <w:r>
        <w:t>время и коорд</w:t>
      </w:r>
      <w:r>
        <w:t>и</w:t>
      </w:r>
      <w:r>
        <w:t>наты в момент совершения ручного вызова ОЭС</w:t>
      </w:r>
    </w:p>
  </w:comment>
  <w:comment w:id="37" w:author="Автор" w:initials="A">
    <w:p w14:paraId="3095CC59" w14:textId="0AED46FE" w:rsidR="00FC4A13" w:rsidRDefault="00FC4A13">
      <w:pPr>
        <w:pStyle w:val="aff1"/>
      </w:pPr>
      <w:r>
        <w:rPr>
          <w:rStyle w:val="aff0"/>
        </w:rPr>
        <w:annotationRef/>
      </w:r>
      <w:r>
        <w:t>Может, лучше указывать пункт соответствующего ГОСТа?</w:t>
      </w:r>
    </w:p>
  </w:comment>
  <w:comment w:id="44" w:author="Автор" w:initials="A">
    <w:p w14:paraId="4BC93EC9" w14:textId="0C0B45DB" w:rsidR="00FC4A13" w:rsidRDefault="00FC4A13">
      <w:pPr>
        <w:pStyle w:val="aff1"/>
      </w:pPr>
      <w:r>
        <w:rPr>
          <w:rStyle w:val="aff0"/>
        </w:rPr>
        <w:annotationRef/>
      </w:r>
      <w:r>
        <w:t>Что это значит? Откуда такое требование? Отсутствует расшифровка аббревиатуры НКА</w:t>
      </w:r>
    </w:p>
  </w:comment>
  <w:comment w:id="49" w:author="Автор" w:initials="A">
    <w:p w14:paraId="27838939" w14:textId="597942DF" w:rsidR="00FC4A13" w:rsidRPr="00FC4A13" w:rsidRDefault="00FC4A13" w:rsidP="00FC4A13">
      <w:pPr>
        <w:pStyle w:val="Pa28"/>
        <w:rPr>
          <w:color w:val="221E1F"/>
          <w:sz w:val="18"/>
          <w:szCs w:val="18"/>
          <w:lang w:val="en-US"/>
        </w:rPr>
      </w:pPr>
      <w:r>
        <w:rPr>
          <w:rStyle w:val="aff0"/>
        </w:rPr>
        <w:annotationRef/>
      </w:r>
      <w:r w:rsidRPr="00FC4A13">
        <w:rPr>
          <w:lang w:val="en-US"/>
        </w:rPr>
        <w:t xml:space="preserve">120 </w:t>
      </w:r>
      <w:r>
        <w:t>мин</w:t>
      </w:r>
      <w:r w:rsidRPr="00FC4A13">
        <w:rPr>
          <w:lang w:val="en-US"/>
        </w:rPr>
        <w:t xml:space="preserve">. </w:t>
      </w:r>
      <w:r>
        <w:t>с</w:t>
      </w:r>
      <w:r>
        <w:t>о</w:t>
      </w:r>
      <w:r>
        <w:t>гласно</w:t>
      </w:r>
      <w:r w:rsidRPr="00FC4A13">
        <w:rPr>
          <w:lang w:val="en-US"/>
        </w:rPr>
        <w:t xml:space="preserve"> </w:t>
      </w:r>
      <w:r>
        <w:t>ГОСТ</w:t>
      </w:r>
      <w:r w:rsidRPr="00FC4A13">
        <w:rPr>
          <w:lang w:val="en-US"/>
        </w:rPr>
        <w:t>33464 (</w:t>
      </w:r>
      <w:r w:rsidRPr="00FC4A13">
        <w:rPr>
          <w:color w:val="221E1F"/>
          <w:sz w:val="18"/>
          <w:szCs w:val="18"/>
          <w:lang w:val="en-US"/>
        </w:rPr>
        <w:t>NAD_DEREGISTRATION_TIME</w:t>
      </w:r>
      <w:proofErr w:type="gramStart"/>
      <w:r w:rsidRPr="00FC4A13">
        <w:rPr>
          <w:color w:val="221E1F"/>
          <w:sz w:val="18"/>
          <w:szCs w:val="18"/>
          <w:lang w:val="en-US"/>
        </w:rPr>
        <w:t xml:space="preserve"> </w:t>
      </w:r>
      <w:r w:rsidRPr="00075CDF">
        <w:rPr>
          <w:lang w:val="en-US"/>
        </w:rPr>
        <w:t>)</w:t>
      </w:r>
      <w:proofErr w:type="gramEnd"/>
    </w:p>
  </w:comment>
  <w:comment w:id="69" w:author="Автор" w:initials="A">
    <w:p w14:paraId="5D89DF6A" w14:textId="5774A70D" w:rsidR="00075CDF" w:rsidRDefault="00075CDF">
      <w:pPr>
        <w:pStyle w:val="aff1"/>
      </w:pPr>
      <w:r>
        <w:rPr>
          <w:rStyle w:val="aff0"/>
        </w:rPr>
        <w:annotationRef/>
      </w:r>
      <w:r>
        <w:t>лучше вообще удалить это</w:t>
      </w:r>
    </w:p>
  </w:comment>
  <w:comment w:id="91" w:author="Автор" w:initials="A">
    <w:p w14:paraId="31397C5C" w14:textId="53281489" w:rsidR="00075CDF" w:rsidRPr="00075CDF" w:rsidRDefault="00075CDF">
      <w:pPr>
        <w:pStyle w:val="aff1"/>
        <w:rPr>
          <w:lang w:val="en-US"/>
        </w:rPr>
      </w:pPr>
      <w:r>
        <w:rPr>
          <w:rStyle w:val="aff0"/>
        </w:rPr>
        <w:annotationRef/>
      </w:r>
      <w:r w:rsidRPr="00075CDF">
        <w:rPr>
          <w:lang w:val="en-US"/>
        </w:rPr>
        <w:t xml:space="preserve">20 </w:t>
      </w:r>
      <w:r>
        <w:t>мин</w:t>
      </w:r>
      <w:r w:rsidRPr="00075CDF">
        <w:rPr>
          <w:lang w:val="en-US"/>
        </w:rPr>
        <w:t xml:space="preserve"> (CALL_AUTO_ANSWER_TIME)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EAA0C" w14:textId="77777777" w:rsidR="009C76EC" w:rsidRDefault="009C76EC">
      <w:r>
        <w:separator/>
      </w:r>
    </w:p>
  </w:endnote>
  <w:endnote w:type="continuationSeparator" w:id="0">
    <w:p w14:paraId="3FF1923B" w14:textId="77777777" w:rsidR="009C76EC" w:rsidRDefault="009C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78BCA" w14:textId="77777777" w:rsidR="009C76EC" w:rsidRDefault="009C76EC">
      <w:r>
        <w:separator/>
      </w:r>
    </w:p>
  </w:footnote>
  <w:footnote w:type="continuationSeparator" w:id="0">
    <w:p w14:paraId="6962E16A" w14:textId="77777777" w:rsidR="009C76EC" w:rsidRDefault="009C7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C74C8" w14:textId="77777777" w:rsidR="00FC4A13" w:rsidRDefault="00FC4A13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03C74CB" wp14:editId="603C74CC">
              <wp:simplePos x="0" y="0"/>
              <wp:positionH relativeFrom="margin">
                <wp:align>center</wp:align>
              </wp:positionH>
              <wp:positionV relativeFrom="page">
                <wp:posOffset>431800</wp:posOffset>
              </wp:positionV>
              <wp:extent cx="7229475" cy="10134600"/>
              <wp:effectExtent l="0" t="0" r="9525" b="0"/>
              <wp:wrapNone/>
              <wp:docPr id="3" name="Text Box 1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47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3686"/>
                            <w:gridCol w:w="1134"/>
                            <w:gridCol w:w="3686"/>
                            <w:gridCol w:w="1418"/>
                            <w:gridCol w:w="27"/>
                          </w:tblGrid>
                          <w:tr w:rsidR="00FC4A13" w14:paraId="603C74D4" w14:textId="77777777" w:rsidTr="007E7551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3C74D2" w14:textId="77777777" w:rsidR="00FC4A13" w:rsidRDefault="00FC4A13"/>
                            </w:tc>
                            <w:tc>
                              <w:tcPr>
                                <w:tcW w:w="9951" w:type="dxa"/>
                                <w:gridSpan w:val="5"/>
                                <w:vMerge w:val="restart"/>
                              </w:tcPr>
                              <w:p w14:paraId="603C74D3" w14:textId="77777777" w:rsidR="00FC4A13" w:rsidRDefault="00FC4A13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</w:pPr>
                              </w:p>
                            </w:tc>
                          </w:tr>
                          <w:tr w:rsidR="00FC4A13" w14:paraId="603C74D8" w14:textId="77777777" w:rsidTr="007E7551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03C74D5" w14:textId="77777777" w:rsidR="00FC4A13" w:rsidRDefault="00FC4A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603C74D6" w14:textId="77777777" w:rsidR="00FC4A13" w:rsidRDefault="00FC4A13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603C74D7" w14:textId="77777777" w:rsidR="00FC4A13" w:rsidRDefault="00FC4A13"/>
                            </w:tc>
                          </w:tr>
                          <w:tr w:rsidR="00FC4A13" w14:paraId="603C74DC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03C74D9" w14:textId="77777777" w:rsidR="00FC4A13" w:rsidRDefault="00FC4A13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 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603C74DA" w14:textId="77777777" w:rsidR="00FC4A13" w:rsidRDefault="00FC4A13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603C74DB" w14:textId="77777777" w:rsidR="00FC4A13" w:rsidRDefault="00FC4A13"/>
                            </w:tc>
                          </w:tr>
                          <w:tr w:rsidR="00FC4A13" w14:paraId="603C74E0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03C74DD" w14:textId="77777777" w:rsidR="00FC4A13" w:rsidRDefault="00FC4A13">
                                <w:pPr>
                                  <w:pStyle w:val="10"/>
                                  <w:rPr>
                                    <w:spacing w:val="-12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12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pacing w:val="-1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603C74DE" w14:textId="77777777" w:rsidR="00FC4A13" w:rsidRDefault="00FC4A13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603C74DF" w14:textId="77777777" w:rsidR="00FC4A13" w:rsidRDefault="00FC4A13"/>
                            </w:tc>
                          </w:tr>
                          <w:tr w:rsidR="00FC4A13" w14:paraId="603C74E4" w14:textId="77777777" w:rsidTr="007E7551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03C74E1" w14:textId="77777777" w:rsidR="00FC4A13" w:rsidRDefault="00FC4A13">
                                <w:pPr>
                                  <w:pStyle w:val="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603C74E2" w14:textId="77777777" w:rsidR="00FC4A13" w:rsidRDefault="00FC4A13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603C74E3" w14:textId="77777777" w:rsidR="00FC4A13" w:rsidRDefault="00FC4A13"/>
                            </w:tc>
                          </w:tr>
                          <w:tr w:rsidR="00FC4A13" w14:paraId="603C74E8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603C74E5" w14:textId="77777777" w:rsidR="00FC4A13" w:rsidRDefault="00FC4A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4E6" w14:textId="77777777" w:rsidR="00FC4A13" w:rsidRDefault="00FC4A13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4E7" w14:textId="77777777" w:rsidR="00FC4A13" w:rsidRDefault="00FC4A13"/>
                            </w:tc>
                          </w:tr>
                          <w:tr w:rsidR="00FC4A13" w14:paraId="603C74F0" w14:textId="77777777" w:rsidTr="007E7551">
                            <w:tc>
                              <w:tcPr>
                                <w:tcW w:w="28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9" w14:textId="77777777" w:rsidR="00FC4A13" w:rsidRDefault="00FC4A13"/>
                            </w:tc>
                            <w:tc>
                              <w:tcPr>
                                <w:tcW w:w="39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A" w14:textId="77777777" w:rsidR="00FC4A13" w:rsidRDefault="00FC4A13"/>
                            </w:tc>
                            <w:tc>
                              <w:tcPr>
                                <w:tcW w:w="3686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B" w14:textId="77777777" w:rsidR="00FC4A13" w:rsidRDefault="00FC4A13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C" w14:textId="77777777" w:rsidR="00FC4A13" w:rsidRDefault="00FC4A13" w:rsidP="00457BC9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ind w:left="709"/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D" w14:textId="77777777" w:rsidR="00FC4A13" w:rsidRDefault="00FC4A13" w:rsidP="00457BC9">
                                <w:pPr>
                                  <w:pStyle w:val="32"/>
                                  <w:jc w:val="center"/>
                                  <w:rPr>
                                    <w:i w:val="0"/>
                                  </w:rPr>
                                </w:pPr>
                                <w:r>
                                  <w:t>Копировал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E" w14:textId="77777777" w:rsidR="00FC4A13" w:rsidRDefault="00FC4A13">
                                <w:pPr>
                                  <w:pStyle w:val="32"/>
                                  <w:jc w:val="center"/>
                                </w:pPr>
                                <w:r>
                                  <w:t>Формат А4</w:t>
                                </w:r>
                              </w:p>
                            </w:tc>
                            <w:tc>
                              <w:tcPr>
                                <w:tcW w:w="2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4EF" w14:textId="77777777" w:rsidR="00FC4A13" w:rsidRDefault="00FC4A13"/>
                            </w:tc>
                          </w:tr>
                        </w:tbl>
                        <w:p w14:paraId="603C74F1" w14:textId="77777777" w:rsidR="00FC4A13" w:rsidRDefault="00FC4A13" w:rsidP="007670BE"/>
                      </w:txbxContent>
                    </wps:txbx>
                    <wps:bodyPr rot="0" vert="horz" wrap="square" lIns="36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&#10;" style="position:absolute;margin-left:0;margin-top:34pt;width:569.25pt;height:798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" filled="f" stroked="f">
              <v:textbox inset="1mm,0,0,0"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3686"/>
                      <w:gridCol w:w="1134"/>
                      <w:gridCol w:w="3686"/>
                      <w:gridCol w:w="1418"/>
                      <w:gridCol w:w="27"/>
                    </w:tblGrid>
                    <w:tr w:rsidR="00FC4A13" w14:paraId="603C74D4" w14:textId="77777777" w:rsidTr="007E7551">
                      <w:trPr>
                        <w:cantSplit/>
                        <w:trHeight w:hRule="exact" w:val="7428"/>
                      </w:trPr>
                      <w:tc>
                        <w:tcPr>
                          <w:tcW w:w="681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603C74D2" w14:textId="77777777" w:rsidR="00FC4A13" w:rsidRDefault="00FC4A13"/>
                      </w:tc>
                      <w:tc>
                        <w:tcPr>
                          <w:tcW w:w="9951" w:type="dxa"/>
                          <w:gridSpan w:val="5"/>
                          <w:vMerge w:val="restart"/>
                        </w:tcPr>
                        <w:p w14:paraId="603C74D3" w14:textId="77777777" w:rsidR="00FC4A13" w:rsidRDefault="00FC4A13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c>
                    </w:tr>
                    <w:tr w:rsidR="00FC4A13" w14:paraId="603C74D8" w14:textId="77777777" w:rsidTr="007E7551">
                      <w:trPr>
                        <w:cantSplit/>
                        <w:trHeight w:hRule="exact" w:val="1871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03C74D5" w14:textId="77777777" w:rsidR="00FC4A13" w:rsidRDefault="00FC4A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 дата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603C74D6" w14:textId="77777777" w:rsidR="00FC4A13" w:rsidRDefault="00FC4A13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603C74D7" w14:textId="77777777" w:rsidR="00FC4A13" w:rsidRDefault="00FC4A13"/>
                      </w:tc>
                    </w:tr>
                    <w:tr w:rsidR="00FC4A13" w14:paraId="603C74DC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03C74D9" w14:textId="77777777" w:rsidR="00FC4A13" w:rsidRDefault="00FC4A13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 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603C74DA" w14:textId="77777777" w:rsidR="00FC4A13" w:rsidRDefault="00FC4A13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603C74DB" w14:textId="77777777" w:rsidR="00FC4A13" w:rsidRDefault="00FC4A13"/>
                      </w:tc>
                    </w:tr>
                    <w:tr w:rsidR="00FC4A13" w14:paraId="603C74E0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03C74DD" w14:textId="77777777" w:rsidR="00FC4A13" w:rsidRDefault="00FC4A13">
                          <w:pPr>
                            <w:pStyle w:val="10"/>
                            <w:rPr>
                              <w:spacing w:val="-12"/>
                            </w:rPr>
                          </w:pPr>
                          <w:proofErr w:type="spellStart"/>
                          <w:r>
                            <w:rPr>
                              <w:spacing w:val="-1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pacing w:val="-1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603C74DE" w14:textId="77777777" w:rsidR="00FC4A13" w:rsidRDefault="00FC4A13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603C74DF" w14:textId="77777777" w:rsidR="00FC4A13" w:rsidRDefault="00FC4A13"/>
                      </w:tc>
                    </w:tr>
                    <w:tr w:rsidR="00FC4A13" w14:paraId="603C74E4" w14:textId="77777777" w:rsidTr="007E7551">
                      <w:trPr>
                        <w:cantSplit/>
                        <w:trHeight w:hRule="exact" w:val="1871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03C74E1" w14:textId="77777777" w:rsidR="00FC4A13" w:rsidRDefault="00FC4A13">
                          <w:pPr>
                            <w:pStyle w:val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603C74E2" w14:textId="77777777" w:rsidR="00FC4A13" w:rsidRDefault="00FC4A13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603C74E3" w14:textId="77777777" w:rsidR="00FC4A13" w:rsidRDefault="00FC4A13"/>
                      </w:tc>
                    </w:tr>
                    <w:tr w:rsidR="00FC4A13" w14:paraId="603C74E8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textDirection w:val="btLr"/>
                        </w:tcPr>
                        <w:p w14:paraId="603C74E5" w14:textId="77777777" w:rsidR="00FC4A13" w:rsidRDefault="00FC4A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8" w:space="0" w:color="auto"/>
                          </w:tcBorders>
                        </w:tcPr>
                        <w:p w14:paraId="603C74E6" w14:textId="77777777" w:rsidR="00FC4A13" w:rsidRDefault="00FC4A13"/>
                      </w:tc>
                      <w:tc>
                        <w:tcPr>
                          <w:tcW w:w="9951" w:type="dxa"/>
                          <w:gridSpan w:val="5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603C74E7" w14:textId="77777777" w:rsidR="00FC4A13" w:rsidRDefault="00FC4A13"/>
                      </w:tc>
                    </w:tr>
                    <w:tr w:rsidR="00FC4A13" w14:paraId="603C74F0" w14:textId="77777777" w:rsidTr="007E7551">
                      <w:tc>
                        <w:tcPr>
                          <w:tcW w:w="28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9" w14:textId="77777777" w:rsidR="00FC4A13" w:rsidRDefault="00FC4A13"/>
                      </w:tc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A" w14:textId="77777777" w:rsidR="00FC4A13" w:rsidRDefault="00FC4A13"/>
                      </w:tc>
                      <w:tc>
                        <w:tcPr>
                          <w:tcW w:w="3686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B" w14:textId="77777777" w:rsidR="00FC4A13" w:rsidRDefault="00FC4A13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C" w14:textId="77777777" w:rsidR="00FC4A13" w:rsidRDefault="00FC4A13" w:rsidP="00457BC9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ind w:left="709"/>
                          </w:pPr>
                        </w:p>
                      </w:tc>
                      <w:tc>
                        <w:tcPr>
                          <w:tcW w:w="3686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D" w14:textId="77777777" w:rsidR="00FC4A13" w:rsidRDefault="00FC4A13" w:rsidP="00457BC9">
                          <w:pPr>
                            <w:pStyle w:val="32"/>
                            <w:jc w:val="center"/>
                            <w:rPr>
                              <w:i w:val="0"/>
                            </w:rPr>
                          </w:pPr>
                          <w:r>
                            <w:t>Копировал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E" w14:textId="77777777" w:rsidR="00FC4A13" w:rsidRDefault="00FC4A13">
                          <w:pPr>
                            <w:pStyle w:val="32"/>
                            <w:jc w:val="center"/>
                          </w:pPr>
                          <w:r>
                            <w:t>Формат А4</w:t>
                          </w:r>
                        </w:p>
                      </w:tc>
                      <w:tc>
                        <w:tcPr>
                          <w:tcW w:w="2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4EF" w14:textId="77777777" w:rsidR="00FC4A13" w:rsidRDefault="00FC4A13"/>
                      </w:tc>
                    </w:tr>
                  </w:tbl>
                  <w:p w14:paraId="603C74F1" w14:textId="77777777" w:rsidR="00FC4A13" w:rsidRDefault="00FC4A13" w:rsidP="007670BE"/>
                </w:txbxContent>
              </v:textbox>
              <w10:wrap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C74C9" w14:textId="77777777" w:rsidR="00FC4A13" w:rsidRDefault="00FC4A13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03C74CD" wp14:editId="603C74CE">
              <wp:simplePos x="0" y="0"/>
              <wp:positionH relativeFrom="margin">
                <wp:posOffset>-525780</wp:posOffset>
              </wp:positionH>
              <wp:positionV relativeFrom="page">
                <wp:posOffset>431800</wp:posOffset>
              </wp:positionV>
              <wp:extent cx="7136765" cy="10134600"/>
              <wp:effectExtent l="0" t="0" r="6985" b="0"/>
              <wp:wrapNone/>
              <wp:docPr id="2" name="Text Box 3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676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15" w:type="dxa"/>
                            <w:tblInd w:w="23" w:type="dxa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1"/>
                            <w:gridCol w:w="395"/>
                            <w:gridCol w:w="396"/>
                            <w:gridCol w:w="565"/>
                            <w:gridCol w:w="1355"/>
                            <w:gridCol w:w="791"/>
                            <w:gridCol w:w="610"/>
                            <w:gridCol w:w="3697"/>
                            <w:gridCol w:w="464"/>
                            <w:gridCol w:w="266"/>
                            <w:gridCol w:w="266"/>
                            <w:gridCol w:w="904"/>
                            <w:gridCol w:w="925"/>
                          </w:tblGrid>
                          <w:tr w:rsidR="00FC4A13" w14:paraId="603C74F4" w14:textId="77777777" w:rsidTr="00174AF8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76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3C74F2" w14:textId="77777777" w:rsidR="00FC4A13" w:rsidRDefault="00FC4A13" w:rsidP="00123302"/>
                            </w:tc>
                            <w:tc>
                              <w:tcPr>
                                <w:tcW w:w="10239" w:type="dxa"/>
                                <w:gridSpan w:val="11"/>
                                <w:vMerge w:val="restart"/>
                                <w:tcBorders>
                                  <w:top w:val="single" w:sz="18" w:space="0" w:color="auto"/>
                                </w:tcBorders>
                              </w:tcPr>
                              <w:p w14:paraId="603C74F3" w14:textId="77777777" w:rsidR="00FC4A13" w:rsidRPr="00C3415D" w:rsidRDefault="00FC4A13" w:rsidP="00C3415D">
                                <w:pPr>
                                  <w:pStyle w:val="51"/>
                                  <w:rPr>
                                    <w:rStyle w:val="af7"/>
                                  </w:rPr>
                                </w:pPr>
                              </w:p>
                            </w:tc>
                          </w:tr>
                          <w:tr w:rsidR="00FC4A13" w14:paraId="603C74F8" w14:textId="77777777" w:rsidTr="00174AF8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1" w:type="dxa"/>
                                <w:textDirection w:val="btLr"/>
                                <w:vAlign w:val="center"/>
                              </w:tcPr>
                              <w:p w14:paraId="603C74F5" w14:textId="77777777" w:rsidR="00FC4A13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</w:t>
                                </w:r>
                                <w:r w:rsidRPr="00123302"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 дата</w:t>
                                </w:r>
                              </w:p>
                            </w:tc>
                            <w:tc>
                              <w:tcPr>
                                <w:tcW w:w="395" w:type="dxa"/>
                                <w:vAlign w:val="center"/>
                              </w:tcPr>
                              <w:p w14:paraId="603C74F6" w14:textId="77777777" w:rsidR="00FC4A13" w:rsidRPr="00123302" w:rsidRDefault="00FC4A13" w:rsidP="00123302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9" w:type="dxa"/>
                                <w:gridSpan w:val="11"/>
                                <w:vMerge/>
                              </w:tcPr>
                              <w:p w14:paraId="603C74F7" w14:textId="77777777" w:rsidR="00FC4A13" w:rsidRDefault="00FC4A13" w:rsidP="00760377"/>
                            </w:tc>
                          </w:tr>
                          <w:tr w:rsidR="00FC4A13" w14:paraId="603C74FC" w14:textId="77777777" w:rsidTr="00174AF8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1" w:type="dxa"/>
                                <w:textDirection w:val="btLr"/>
                                <w:vAlign w:val="center"/>
                              </w:tcPr>
                              <w:p w14:paraId="603C74F9" w14:textId="77777777" w:rsidR="00FC4A13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5" w:type="dxa"/>
                                <w:vAlign w:val="center"/>
                              </w:tcPr>
                              <w:p w14:paraId="603C74FA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9" w:type="dxa"/>
                                <w:gridSpan w:val="11"/>
                                <w:vMerge/>
                              </w:tcPr>
                              <w:p w14:paraId="603C74FB" w14:textId="77777777" w:rsidR="00FC4A13" w:rsidRDefault="00FC4A13" w:rsidP="00760377"/>
                            </w:tc>
                          </w:tr>
                          <w:tr w:rsidR="00FC4A13" w14:paraId="603C7500" w14:textId="77777777" w:rsidTr="00930540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1" w:type="dxa"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C74FD" w14:textId="77777777" w:rsidR="00FC4A13" w:rsidRPr="00123302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123302"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 w:rsidRPr="00123302"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5" w:type="dxa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4FE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9" w:type="dxa"/>
                                <w:gridSpan w:val="11"/>
                                <w:vMerge/>
                              </w:tcPr>
                              <w:p w14:paraId="603C74FF" w14:textId="77777777" w:rsidR="00FC4A13" w:rsidRDefault="00FC4A13" w:rsidP="00760377"/>
                            </w:tc>
                          </w:tr>
                          <w:tr w:rsidR="00FC4A13" w14:paraId="603C7504" w14:textId="77777777" w:rsidTr="00930540">
                            <w:trPr>
                              <w:cantSplit/>
                              <w:trHeight w:val="213"/>
                            </w:trPr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top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C7501" w14:textId="77777777" w:rsidR="00FC4A13" w:rsidRPr="00123302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 w:rsidRPr="00123302"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5" w:type="dxa"/>
                                <w:vMerge w:val="restart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14:paraId="603C7502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9" w:type="dxa"/>
                                <w:gridSpan w:val="11"/>
                                <w:vMerge/>
                              </w:tcPr>
                              <w:p w14:paraId="603C7503" w14:textId="77777777" w:rsidR="00FC4A13" w:rsidRDefault="00FC4A13" w:rsidP="00760377"/>
                            </w:tc>
                          </w:tr>
                          <w:tr w:rsidR="00FC4A13" w14:paraId="603C750D" w14:textId="77777777" w:rsidTr="00174AF8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C7505" w14:textId="77777777" w:rsidR="00FC4A13" w:rsidRPr="00123302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06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07" w14:textId="77777777" w:rsidR="00FC4A13" w:rsidRDefault="00FC4A13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08" w14:textId="77777777" w:rsidR="00FC4A13" w:rsidRDefault="00FC4A13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09" w14:textId="77777777" w:rsidR="00FC4A13" w:rsidRDefault="00FC4A13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0A" w14:textId="77777777" w:rsidR="00FC4A13" w:rsidRDefault="00FC4A13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610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0B" w14:textId="77777777" w:rsidR="00FC4A13" w:rsidRDefault="00FC4A13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6522" w:type="dxa"/>
                                <w:gridSpan w:val="6"/>
                                <w:vMerge w:val="restart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0C" w14:textId="64512257" w:rsidR="00FC4A13" w:rsidRPr="0015737A" w:rsidRDefault="00FC4A13" w:rsidP="001731E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5E6971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ТУ</w:t>
                                </w:r>
                                <w:r w:rsidRPr="005E6971">
                                  <w:rPr>
                                    <w:noProof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FB2730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4573-2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59</w:t>
                                </w:r>
                                <w:r w:rsidRPr="00FB2730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-89547853-2021</w:t>
                                </w:r>
                              </w:p>
                            </w:tc>
                          </w:tr>
                          <w:tr w:rsidR="00FC4A13" w14:paraId="603C7516" w14:textId="77777777" w:rsidTr="00174AF8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C750E" w14:textId="77777777" w:rsidR="00FC4A13" w:rsidRPr="00123302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14:paraId="603C750F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0" w14:textId="77777777" w:rsidR="00FC4A13" w:rsidRDefault="00FC4A13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1" w14:textId="77777777" w:rsidR="00FC4A13" w:rsidRDefault="00FC4A13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2" w14:textId="77777777" w:rsidR="00FC4A13" w:rsidRDefault="00FC4A13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3" w14:textId="77777777" w:rsidR="00FC4A13" w:rsidRDefault="00FC4A13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4" w14:textId="77777777" w:rsidR="00FC4A13" w:rsidRDefault="00FC4A13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522" w:type="dxa"/>
                                <w:gridSpan w:val="6"/>
                                <w:vMerge/>
                                <w:tcBorders>
                                  <w:top w:val="single" w:sz="18" w:space="0" w:color="auto"/>
                                </w:tcBorders>
                              </w:tcPr>
                              <w:p w14:paraId="603C7515" w14:textId="77777777" w:rsidR="00FC4A13" w:rsidRDefault="00FC4A13" w:rsidP="00760377"/>
                            </w:tc>
                          </w:tr>
                          <w:tr w:rsidR="00FC4A13" w14:paraId="603C751F" w14:textId="77777777" w:rsidTr="00174AF8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1" w:type="dxa"/>
                                <w:vMerge/>
                                <w:textDirection w:val="btLr"/>
                                <w:vAlign w:val="center"/>
                              </w:tcPr>
                              <w:p w14:paraId="603C7517" w14:textId="77777777" w:rsidR="00FC4A13" w:rsidRPr="00123302" w:rsidRDefault="00FC4A13" w:rsidP="00FB373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vAlign w:val="center"/>
                              </w:tcPr>
                              <w:p w14:paraId="603C7518" w14:textId="77777777" w:rsidR="00FC4A13" w:rsidRPr="00123302" w:rsidRDefault="00FC4A13" w:rsidP="00FB373C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top w:val="single" w:sz="18" w:space="0" w:color="auto"/>
                                </w:tcBorders>
                              </w:tcPr>
                              <w:p w14:paraId="603C7519" w14:textId="77777777" w:rsidR="00FC4A13" w:rsidRDefault="00FC4A13" w:rsidP="00FB373C">
                                <w:pPr>
                                  <w:pStyle w:val="32"/>
                                </w:pPr>
                                <w: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5" w:type="dxa"/>
                                <w:tcBorders>
                                  <w:top w:val="single" w:sz="18" w:space="0" w:color="auto"/>
                                </w:tcBorders>
                              </w:tcPr>
                              <w:p w14:paraId="603C751A" w14:textId="77777777" w:rsidR="00FC4A13" w:rsidRDefault="00FC4A13" w:rsidP="00FB373C">
                                <w:pPr>
                                  <w:pStyle w:val="32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B" w14:textId="77777777" w:rsidR="00FC4A13" w:rsidRDefault="00FC4A13" w:rsidP="00FB373C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C" w14:textId="77777777" w:rsidR="00FC4A13" w:rsidRDefault="00FC4A13" w:rsidP="00FB373C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1D" w14:textId="77777777" w:rsidR="00FC4A13" w:rsidRDefault="00FC4A13" w:rsidP="00FB373C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522" w:type="dxa"/>
                                <w:gridSpan w:val="6"/>
                                <w:vMerge/>
                              </w:tcPr>
                              <w:p w14:paraId="603C751E" w14:textId="77777777" w:rsidR="00FC4A13" w:rsidRDefault="00FC4A13" w:rsidP="00FB373C"/>
                            </w:tc>
                          </w:tr>
                          <w:tr w:rsidR="00FC4A13" w14:paraId="603C752B" w14:textId="77777777" w:rsidTr="00174AF8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1" w:type="dxa"/>
                                <w:vMerge w:val="restart"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3C7520" w14:textId="77777777" w:rsidR="00FC4A13" w:rsidRPr="00123302" w:rsidRDefault="00FC4A13" w:rsidP="00123302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 w:rsidRPr="00123302"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5" w:type="dxa"/>
                                <w:vMerge w:val="restart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21" w14:textId="77777777" w:rsidR="00FC4A13" w:rsidRPr="00123302" w:rsidRDefault="00FC4A13" w:rsidP="00123302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1" w:type="dxa"/>
                                <w:gridSpan w:val="2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22" w14:textId="77777777" w:rsidR="00FC4A13" w:rsidRDefault="00FC4A13" w:rsidP="00760377">
                                <w:pPr>
                                  <w:pStyle w:val="32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23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Гринь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24" w14:textId="77777777" w:rsidR="00FC4A13" w:rsidRDefault="00FC4A13" w:rsidP="00760377"/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25" w14:textId="77777777" w:rsidR="00FC4A13" w:rsidRDefault="00FC4A13" w:rsidP="00760377"/>
                            </w:tc>
                            <w:tc>
                              <w:tcPr>
                                <w:tcW w:w="3697" w:type="dxa"/>
                                <w:vMerge w:val="restart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26" w14:textId="77777777" w:rsidR="00FC4A13" w:rsidRPr="0052115C" w:rsidRDefault="00FC4A13" w:rsidP="00DD7A9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Устройство</w:t>
                                </w:r>
                                <w:r w:rsidRPr="0052115C">
                                  <w:rPr>
                                    <w:sz w:val="24"/>
                                  </w:rPr>
                                  <w:t xml:space="preserve"> вызова </w:t>
                                </w:r>
                                <w:r w:rsidRPr="0052115C">
                                  <w:rPr>
                                    <w:sz w:val="24"/>
                                  </w:rPr>
                                  <w:br/>
                                  <w:t>экстренных оперативных служб</w:t>
                                </w:r>
                              </w:p>
                              <w:p w14:paraId="603C7527" w14:textId="77777777" w:rsidR="00FC4A13" w:rsidRPr="00722A25" w:rsidRDefault="00FC4A13" w:rsidP="00DD7A9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2115C">
                                  <w:rPr>
                                    <w:bCs/>
                                    <w:sz w:val="24"/>
                                  </w:rPr>
                                  <w:t>Технические условия</w:t>
                                </w:r>
                              </w:p>
                            </w:tc>
                            <w:tc>
                              <w:tcPr>
                                <w:tcW w:w="996" w:type="dxa"/>
                                <w:gridSpan w:val="3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28" w14:textId="77777777" w:rsidR="00FC4A13" w:rsidRDefault="00FC4A13" w:rsidP="0057711E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904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29" w14:textId="77777777" w:rsidR="00FC4A13" w:rsidRDefault="00FC4A13" w:rsidP="0057711E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925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2A" w14:textId="77777777" w:rsidR="00FC4A13" w:rsidRDefault="00FC4A13" w:rsidP="0057711E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FC4A13" w14:paraId="603C7538" w14:textId="77777777" w:rsidTr="00174AF8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textDirection w:val="btLr"/>
                              </w:tcPr>
                              <w:p w14:paraId="603C752C" w14:textId="77777777" w:rsidR="00FC4A13" w:rsidRDefault="00FC4A13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2D" w14:textId="77777777" w:rsidR="00FC4A13" w:rsidRDefault="00FC4A13" w:rsidP="00123302"/>
                            </w:tc>
                            <w:tc>
                              <w:tcPr>
                                <w:tcW w:w="961" w:type="dxa"/>
                                <w:gridSpan w:val="2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2E" w14:textId="77777777" w:rsidR="00FC4A13" w:rsidRDefault="00FC4A13" w:rsidP="00760377">
                                <w:pPr>
                                  <w:pStyle w:val="32"/>
                                </w:pPr>
                                <w:r>
                                  <w:t>Пров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2F" w14:textId="77777777" w:rsidR="00FC4A13" w:rsidRPr="009353D1" w:rsidRDefault="00FC4A13" w:rsidP="00760377">
                                <w:pPr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0" w14:textId="77777777" w:rsidR="00FC4A13" w:rsidRDefault="00FC4A13" w:rsidP="00760377"/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1" w14:textId="77777777" w:rsidR="00FC4A13" w:rsidRDefault="00FC4A13" w:rsidP="00760377"/>
                            </w:tc>
                            <w:tc>
                              <w:tcPr>
                                <w:tcW w:w="369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2" w14:textId="77777777" w:rsidR="00FC4A13" w:rsidRDefault="00FC4A13" w:rsidP="00760377"/>
                            </w:tc>
                            <w:tc>
                              <w:tcPr>
                                <w:tcW w:w="46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3" w14:textId="77777777" w:rsidR="00FC4A13" w:rsidRDefault="00FC4A13" w:rsidP="00360F2B">
                                <w:pPr>
                                  <w:pStyle w:val="4"/>
                                </w:pPr>
                              </w:p>
                            </w:tc>
                            <w:tc>
                              <w:tcPr>
                                <w:tcW w:w="266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4" w14:textId="77777777" w:rsidR="00FC4A13" w:rsidRDefault="00FC4A13" w:rsidP="00360F2B">
                                <w:pPr>
                                  <w:pStyle w:val="4"/>
                                </w:pPr>
                              </w:p>
                            </w:tc>
                            <w:tc>
                              <w:tcPr>
                                <w:tcW w:w="266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5" w14:textId="77777777" w:rsidR="00FC4A13" w:rsidRDefault="00FC4A13" w:rsidP="00360F2B">
                                <w:pPr>
                                  <w:pStyle w:val="4"/>
                                </w:pPr>
                              </w:p>
                            </w:tc>
                            <w:tc>
                              <w:tcPr>
                                <w:tcW w:w="904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36" w14:textId="77777777" w:rsidR="00FC4A13" w:rsidRDefault="00FC4A13" w:rsidP="0076037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075CDF">
                                  <w:rPr>
                                    <w:noProof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925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37" w14:textId="77777777" w:rsidR="00FC4A13" w:rsidRPr="000F70CA" w:rsidRDefault="00FC4A13" w:rsidP="0076037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instrText xml:space="preserve"> NUMPAGES </w:instrText>
                                </w: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ins w:id="0" w:author="Автор">
                                  <w:r w:rsidR="00075CDF">
                                    <w:rPr>
                                      <w:rStyle w:val="af3"/>
                                      <w:noProof/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</w:ins>
                                <w:del w:id="1" w:author="Автор">
                                  <w:r w:rsidDel="00FC4A13">
                                    <w:rPr>
                                      <w:rStyle w:val="af3"/>
                                      <w:noProof/>
                                      <w:sz w:val="20"/>
                                      <w:szCs w:val="20"/>
                                    </w:rPr>
                                    <w:delText>31</w:delText>
                                  </w:r>
                                </w:del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4A13" w14:paraId="603C7546" w14:textId="77777777" w:rsidTr="00174AF8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603C7539" w14:textId="77777777" w:rsidR="00FC4A13" w:rsidRDefault="00FC4A13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3A" w14:textId="77777777" w:rsidR="00FC4A13" w:rsidRDefault="00FC4A13" w:rsidP="00123302"/>
                            </w:tc>
                            <w:tc>
                              <w:tcPr>
                                <w:tcW w:w="961" w:type="dxa"/>
                                <w:gridSpan w:val="2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3B" w14:textId="77777777" w:rsidR="00FC4A13" w:rsidRDefault="00FC4A13" w:rsidP="00760377">
                                <w:pPr>
                                  <w:pStyle w:val="32"/>
                                </w:pPr>
                                <w:r>
                                  <w:t>Нач. отд.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3C" w14:textId="77777777" w:rsidR="00FC4A13" w:rsidRDefault="00FC4A13" w:rsidP="005B3D26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Гурьев</w:t>
                                </w:r>
                              </w:p>
                              <w:p w14:paraId="603C753D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603C753E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603C753F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603C7540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603C7541" w14:textId="77777777" w:rsidR="00FC4A13" w:rsidRDefault="00FC4A13" w:rsidP="0076037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2" w14:textId="77777777" w:rsidR="00FC4A13" w:rsidRDefault="00FC4A13" w:rsidP="00760377"/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3" w14:textId="77777777" w:rsidR="00FC4A13" w:rsidRDefault="00FC4A13" w:rsidP="00760377"/>
                            </w:tc>
                            <w:tc>
                              <w:tcPr>
                                <w:tcW w:w="3697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44" w14:textId="77777777" w:rsidR="00FC4A13" w:rsidRDefault="00FC4A13" w:rsidP="00760377"/>
                            </w:tc>
                            <w:tc>
                              <w:tcPr>
                                <w:tcW w:w="2825" w:type="dxa"/>
                                <w:gridSpan w:val="5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45" w14:textId="77777777" w:rsidR="00FC4A13" w:rsidRPr="00722A25" w:rsidRDefault="00FC4A13" w:rsidP="00920C83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A5255A">
                                  <w:rPr>
                                    <w:sz w:val="24"/>
                                  </w:rPr>
                                  <w:t xml:space="preserve">ООО «НПП </w:t>
                                </w:r>
                                <w:r>
                                  <w:rPr>
                                    <w:sz w:val="24"/>
                                  </w:rPr>
                                  <w:t>«</w:t>
                                </w:r>
                                <w:r w:rsidRPr="00A5255A">
                                  <w:rPr>
                                    <w:sz w:val="24"/>
                                  </w:rPr>
                                  <w:t>ИТЭЛМА</w:t>
                                </w:r>
                                <w:r>
                                  <w:rPr>
                                    <w:sz w:val="24"/>
                                  </w:rPr>
                                  <w:t>»</w:t>
                                </w:r>
                              </w:p>
                            </w:tc>
                          </w:tr>
                          <w:tr w:rsidR="00FC4A13" w14:paraId="603C754F" w14:textId="77777777" w:rsidTr="00174AF8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603C7547" w14:textId="77777777" w:rsidR="00FC4A13" w:rsidRDefault="00FC4A13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8" w14:textId="77777777" w:rsidR="00FC4A13" w:rsidRDefault="00FC4A13" w:rsidP="00123302"/>
                            </w:tc>
                            <w:tc>
                              <w:tcPr>
                                <w:tcW w:w="961" w:type="dxa"/>
                                <w:gridSpan w:val="2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9" w14:textId="77777777" w:rsidR="00FC4A13" w:rsidRDefault="00FC4A13" w:rsidP="00760377">
                                <w:pPr>
                                  <w:pStyle w:val="32"/>
                                </w:pPr>
                                <w:proofErr w:type="spellStart"/>
                                <w: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A" w14:textId="77777777" w:rsidR="00FC4A13" w:rsidRDefault="00FC4A13" w:rsidP="00760377">
                                <w:r>
                                  <w:rPr>
                                    <w:sz w:val="20"/>
                                  </w:rPr>
                                  <w:t>Аганина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B" w14:textId="77777777" w:rsidR="00FC4A13" w:rsidRDefault="00FC4A13" w:rsidP="00760377"/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4C" w14:textId="77777777" w:rsidR="00FC4A13" w:rsidRDefault="00FC4A13" w:rsidP="00760377"/>
                            </w:tc>
                            <w:tc>
                              <w:tcPr>
                                <w:tcW w:w="3697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4D" w14:textId="77777777" w:rsidR="00FC4A13" w:rsidRDefault="00FC4A13" w:rsidP="00760377"/>
                            </w:tc>
                            <w:tc>
                              <w:tcPr>
                                <w:tcW w:w="2825" w:type="dxa"/>
                                <w:gridSpan w:val="5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shd w:val="clear" w:color="auto" w:fill="auto"/>
                              </w:tcPr>
                              <w:p w14:paraId="603C754E" w14:textId="77777777" w:rsidR="00FC4A13" w:rsidRPr="00A5255A" w:rsidRDefault="00FC4A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FC4A13" w14:paraId="603C7558" w14:textId="77777777" w:rsidTr="00174AF8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1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603C7550" w14:textId="77777777" w:rsidR="00FC4A13" w:rsidRDefault="00FC4A13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5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51" w14:textId="77777777" w:rsidR="00FC4A13" w:rsidRDefault="00FC4A13" w:rsidP="00123302"/>
                            </w:tc>
                            <w:tc>
                              <w:tcPr>
                                <w:tcW w:w="961" w:type="dxa"/>
                                <w:gridSpan w:val="2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52" w14:textId="77777777" w:rsidR="00FC4A13" w:rsidRDefault="00FC4A13" w:rsidP="00760377">
                                <w:pPr>
                                  <w:pStyle w:val="32"/>
                                </w:pPr>
                                <w: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3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53" w14:textId="77777777" w:rsidR="00FC4A13" w:rsidRPr="009353D1" w:rsidRDefault="00FC4A13" w:rsidP="005B3D26">
                                <w:r>
                                  <w:rPr>
                                    <w:sz w:val="20"/>
                                  </w:rPr>
                                  <w:t>Данильченко</w:t>
                                </w:r>
                              </w:p>
                            </w:tc>
                            <w:tc>
                              <w:tcPr>
                                <w:tcW w:w="79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54" w14:textId="77777777" w:rsidR="00FC4A13" w:rsidRDefault="00FC4A13" w:rsidP="00760377"/>
                            </w:tc>
                            <w:tc>
                              <w:tcPr>
                                <w:tcW w:w="61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55" w14:textId="77777777" w:rsidR="00FC4A13" w:rsidRDefault="00FC4A13" w:rsidP="00760377"/>
                            </w:tc>
                            <w:tc>
                              <w:tcPr>
                                <w:tcW w:w="3697" w:type="dxa"/>
                                <w:vMerge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</w:tcPr>
                              <w:p w14:paraId="603C7556" w14:textId="77777777" w:rsidR="00FC4A13" w:rsidRDefault="00FC4A13" w:rsidP="00760377"/>
                            </w:tc>
                            <w:tc>
                              <w:tcPr>
                                <w:tcW w:w="2825" w:type="dxa"/>
                                <w:gridSpan w:val="5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</w:tcBorders>
                                <w:shd w:val="clear" w:color="auto" w:fill="auto"/>
                              </w:tcPr>
                              <w:p w14:paraId="603C7557" w14:textId="77777777" w:rsidR="00FC4A13" w:rsidRDefault="00FC4A13"/>
                            </w:tc>
                          </w:tr>
                          <w:tr w:rsidR="00FC4A13" w14:paraId="603C755E" w14:textId="77777777" w:rsidTr="00174AF8">
                            <w:trPr>
                              <w:gridAfter w:val="1"/>
                              <w:wAfter w:w="925" w:type="dxa"/>
                            </w:trPr>
                            <w:tc>
                              <w:tcPr>
                                <w:tcW w:w="2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59" w14:textId="77777777" w:rsidR="00FC4A13" w:rsidRDefault="00FC4A13" w:rsidP="00123302"/>
                            </w:tc>
                            <w:tc>
                              <w:tcPr>
                                <w:tcW w:w="4112" w:type="dxa"/>
                                <w:gridSpan w:val="6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5A" w14:textId="77777777" w:rsidR="00FC4A13" w:rsidRPr="00A55DB0" w:rsidRDefault="00FC4A13" w:rsidP="00760377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  <w:r w:rsidRPr="00BC2E21">
                                  <w:rPr>
                                    <w:i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BC2E21">
                                  <w:rPr>
                                    <w:sz w:val="20"/>
                                    <w:szCs w:val="20"/>
                                  </w:rPr>
                                  <w:instrText xml:space="preserve"> FILENAME   \* MERGEFORMAT </w:instrText>
                                </w:r>
                                <w:r w:rsidRPr="00BC2E21">
                                  <w:rPr>
                                    <w:i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ТУ</w:t>
                                </w:r>
                                <w:r w:rsidRPr="00E94CB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4573-259-89547853-2022_</w:t>
                                </w:r>
                                <w:r w:rsidRPr="00E94CB5">
                                  <w:rPr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r</w:t>
                                </w:r>
                                <w:r w:rsidRPr="00E94CB5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 xml:space="preserve"> _упрощ.ЭРА_с правками.docx</w:t>
                                </w:r>
                                <w:r w:rsidRPr="00BC2E21">
                                  <w:rPr>
                                    <w:i w:val="0"/>
                                    <w:noProof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603C755B" w14:textId="77777777" w:rsidR="00FC4A13" w:rsidRDefault="00FC4A13" w:rsidP="003C1DF7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27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5C" w14:textId="77777777" w:rsidR="00FC4A13" w:rsidRDefault="00FC4A13" w:rsidP="003C1DF7">
                                <w:pPr>
                                  <w:pStyle w:val="32"/>
                                  <w:jc w:val="center"/>
                                </w:pPr>
                                <w:r>
                                  <w:t xml:space="preserve">  Копировал 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5D" w14:textId="77777777" w:rsidR="00FC4A13" w:rsidRDefault="00FC4A13" w:rsidP="003C1DF7">
                                <w:pPr>
                                  <w:pStyle w:val="10"/>
                                  <w:ind w:left="0"/>
                                  <w:rPr>
                                    <w:spacing w:val="-8"/>
                                  </w:rPr>
                                </w:pPr>
                                <w: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603C755F" w14:textId="77777777" w:rsidR="00FC4A13" w:rsidRDefault="00FC4A13" w:rsidP="003C1DF7"/>
                      </w:txbxContent>
                    </wps:txbx>
                    <wps:bodyPr rot="0" vert="horz" wrap="square" lIns="36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&#10;" style="position:absolute;margin-left:-41.4pt;margin-top:34pt;width:561.95pt;height:798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" filled="f" stroked="f">
              <v:textbox inset="1mm,0,0,0">
                <w:txbxContent>
                  <w:tbl>
                    <w:tblPr>
                      <w:tblW w:w="10915" w:type="dxa"/>
                      <w:tblInd w:w="23" w:type="dxa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1"/>
                      <w:gridCol w:w="395"/>
                      <w:gridCol w:w="396"/>
                      <w:gridCol w:w="565"/>
                      <w:gridCol w:w="1355"/>
                      <w:gridCol w:w="791"/>
                      <w:gridCol w:w="610"/>
                      <w:gridCol w:w="3697"/>
                      <w:gridCol w:w="464"/>
                      <w:gridCol w:w="266"/>
                      <w:gridCol w:w="266"/>
                      <w:gridCol w:w="904"/>
                      <w:gridCol w:w="925"/>
                    </w:tblGrid>
                    <w:tr w:rsidR="00FC4A13" w14:paraId="603C74F4" w14:textId="77777777" w:rsidTr="00174AF8">
                      <w:trPr>
                        <w:cantSplit/>
                        <w:trHeight w:hRule="exact" w:val="7428"/>
                      </w:trPr>
                      <w:tc>
                        <w:tcPr>
                          <w:tcW w:w="676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603C74F2" w14:textId="77777777" w:rsidR="00FC4A13" w:rsidRDefault="00FC4A13" w:rsidP="00123302"/>
                      </w:tc>
                      <w:tc>
                        <w:tcPr>
                          <w:tcW w:w="10239" w:type="dxa"/>
                          <w:gridSpan w:val="11"/>
                          <w:vMerge w:val="restart"/>
                          <w:tcBorders>
                            <w:top w:val="single" w:sz="18" w:space="0" w:color="auto"/>
                          </w:tcBorders>
                        </w:tcPr>
                        <w:p w14:paraId="603C74F3" w14:textId="77777777" w:rsidR="00FC4A13" w:rsidRPr="00C3415D" w:rsidRDefault="00FC4A13" w:rsidP="00C3415D">
                          <w:pPr>
                            <w:pStyle w:val="51"/>
                            <w:rPr>
                              <w:rStyle w:val="af7"/>
                            </w:rPr>
                          </w:pPr>
                        </w:p>
                      </w:tc>
                    </w:tr>
                    <w:tr w:rsidR="00FC4A13" w14:paraId="603C74F8" w14:textId="77777777" w:rsidTr="00174AF8">
                      <w:trPr>
                        <w:cantSplit/>
                        <w:trHeight w:hRule="exact" w:val="1871"/>
                      </w:trPr>
                      <w:tc>
                        <w:tcPr>
                          <w:tcW w:w="281" w:type="dxa"/>
                          <w:textDirection w:val="btLr"/>
                          <w:vAlign w:val="center"/>
                        </w:tcPr>
                        <w:p w14:paraId="603C74F5" w14:textId="77777777" w:rsidR="00FC4A13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  <w:r w:rsidRPr="00123302"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 дата</w:t>
                          </w:r>
                        </w:p>
                      </w:tc>
                      <w:tc>
                        <w:tcPr>
                          <w:tcW w:w="395" w:type="dxa"/>
                          <w:vAlign w:val="center"/>
                        </w:tcPr>
                        <w:p w14:paraId="603C74F6" w14:textId="77777777" w:rsidR="00FC4A13" w:rsidRPr="00123302" w:rsidRDefault="00FC4A13" w:rsidP="00123302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9" w:type="dxa"/>
                          <w:gridSpan w:val="11"/>
                          <w:vMerge/>
                        </w:tcPr>
                        <w:p w14:paraId="603C74F7" w14:textId="77777777" w:rsidR="00FC4A13" w:rsidRDefault="00FC4A13" w:rsidP="00760377"/>
                      </w:tc>
                    </w:tr>
                    <w:tr w:rsidR="00FC4A13" w14:paraId="603C74FC" w14:textId="77777777" w:rsidTr="00174AF8">
                      <w:trPr>
                        <w:cantSplit/>
                        <w:trHeight w:hRule="exact" w:val="1304"/>
                      </w:trPr>
                      <w:tc>
                        <w:tcPr>
                          <w:tcW w:w="281" w:type="dxa"/>
                          <w:textDirection w:val="btLr"/>
                          <w:vAlign w:val="center"/>
                        </w:tcPr>
                        <w:p w14:paraId="603C74F9" w14:textId="77777777" w:rsidR="00FC4A13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5" w:type="dxa"/>
                          <w:vAlign w:val="center"/>
                        </w:tcPr>
                        <w:p w14:paraId="603C74FA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9" w:type="dxa"/>
                          <w:gridSpan w:val="11"/>
                          <w:vMerge/>
                        </w:tcPr>
                        <w:p w14:paraId="603C74FB" w14:textId="77777777" w:rsidR="00FC4A13" w:rsidRDefault="00FC4A13" w:rsidP="00760377"/>
                      </w:tc>
                    </w:tr>
                    <w:tr w:rsidR="00FC4A13" w14:paraId="603C7500" w14:textId="77777777" w:rsidTr="00930540">
                      <w:trPr>
                        <w:cantSplit/>
                        <w:trHeight w:hRule="exact" w:val="1304"/>
                      </w:trPr>
                      <w:tc>
                        <w:tcPr>
                          <w:tcW w:w="281" w:type="dxa"/>
                          <w:tcBorders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C74FD" w14:textId="77777777" w:rsidR="00FC4A13" w:rsidRPr="00123302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proofErr w:type="spellStart"/>
                          <w:r w:rsidRPr="00123302">
                            <w:rPr>
                              <w:rFonts w:ascii="Arial" w:hAnsi="Arial"/>
                              <w:i/>
                              <w:sz w:val="18"/>
                            </w:rPr>
                            <w:t>Взам</w:t>
                          </w:r>
                          <w:proofErr w:type="spellEnd"/>
                          <w:r w:rsidRPr="00123302">
                            <w:rPr>
                              <w:rFonts w:ascii="Arial" w:hAnsi="Arial"/>
                              <w:i/>
                              <w:sz w:val="18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5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4FE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9" w:type="dxa"/>
                          <w:gridSpan w:val="11"/>
                          <w:vMerge/>
                        </w:tcPr>
                        <w:p w14:paraId="603C74FF" w14:textId="77777777" w:rsidR="00FC4A13" w:rsidRDefault="00FC4A13" w:rsidP="00760377"/>
                      </w:tc>
                    </w:tr>
                    <w:tr w:rsidR="00FC4A13" w14:paraId="603C7504" w14:textId="77777777" w:rsidTr="00930540">
                      <w:trPr>
                        <w:cantSplit/>
                        <w:trHeight w:val="213"/>
                      </w:trPr>
                      <w:tc>
                        <w:tcPr>
                          <w:tcW w:w="281" w:type="dxa"/>
                          <w:vMerge w:val="restart"/>
                          <w:tcBorders>
                            <w:top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C7501" w14:textId="77777777" w:rsidR="00FC4A13" w:rsidRPr="00123302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 w:rsidRPr="00123302">
                            <w:rPr>
                              <w:rFonts w:ascii="Arial" w:hAnsi="Arial"/>
                              <w:i/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5" w:type="dxa"/>
                          <w:vMerge w:val="restart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14:paraId="603C7502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9" w:type="dxa"/>
                          <w:gridSpan w:val="11"/>
                          <w:vMerge/>
                        </w:tcPr>
                        <w:p w14:paraId="603C7503" w14:textId="77777777" w:rsidR="00FC4A13" w:rsidRDefault="00FC4A13" w:rsidP="00760377"/>
                      </w:tc>
                    </w:tr>
                    <w:tr w:rsidR="00FC4A13" w14:paraId="603C750D" w14:textId="77777777" w:rsidTr="00174AF8">
                      <w:trPr>
                        <w:cantSplit/>
                        <w:trHeight w:hRule="exact" w:val="267"/>
                      </w:trPr>
                      <w:tc>
                        <w:tcPr>
                          <w:tcW w:w="281" w:type="dxa"/>
                          <w:vMerge/>
                          <w:tcBorders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C7505" w14:textId="77777777" w:rsidR="00FC4A13" w:rsidRPr="00123302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506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bottom w:val="single" w:sz="18" w:space="0" w:color="auto"/>
                          </w:tcBorders>
                        </w:tcPr>
                        <w:p w14:paraId="603C7507" w14:textId="77777777" w:rsidR="00FC4A13" w:rsidRDefault="00FC4A13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565" w:type="dxa"/>
                          <w:tcBorders>
                            <w:bottom w:val="single" w:sz="18" w:space="0" w:color="auto"/>
                          </w:tcBorders>
                        </w:tcPr>
                        <w:p w14:paraId="603C7508" w14:textId="77777777" w:rsidR="00FC4A13" w:rsidRDefault="00FC4A13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1355" w:type="dxa"/>
                          <w:tcBorders>
                            <w:bottom w:val="single" w:sz="18" w:space="0" w:color="auto"/>
                          </w:tcBorders>
                        </w:tcPr>
                        <w:p w14:paraId="603C7509" w14:textId="77777777" w:rsidR="00FC4A13" w:rsidRDefault="00FC4A13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791" w:type="dxa"/>
                          <w:tcBorders>
                            <w:bottom w:val="single" w:sz="18" w:space="0" w:color="auto"/>
                          </w:tcBorders>
                        </w:tcPr>
                        <w:p w14:paraId="603C750A" w14:textId="77777777" w:rsidR="00FC4A13" w:rsidRDefault="00FC4A13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610" w:type="dxa"/>
                          <w:tcBorders>
                            <w:bottom w:val="single" w:sz="18" w:space="0" w:color="auto"/>
                          </w:tcBorders>
                        </w:tcPr>
                        <w:p w14:paraId="603C750B" w14:textId="77777777" w:rsidR="00FC4A13" w:rsidRDefault="00FC4A13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6522" w:type="dxa"/>
                          <w:gridSpan w:val="6"/>
                          <w:vMerge w:val="restart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50C" w14:textId="64512257" w:rsidR="00FC4A13" w:rsidRPr="0015737A" w:rsidRDefault="00FC4A13" w:rsidP="001731E9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5E6971">
                            <w:rPr>
                              <w:noProof/>
                              <w:sz w:val="32"/>
                              <w:szCs w:val="32"/>
                            </w:rPr>
                            <w:t>ТУ</w:t>
                          </w:r>
                          <w:r w:rsidRPr="005E6971">
                            <w:rPr>
                              <w:noProof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FB2730">
                            <w:rPr>
                              <w:noProof/>
                              <w:sz w:val="32"/>
                              <w:szCs w:val="32"/>
                            </w:rPr>
                            <w:t>4573-2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59</w:t>
                          </w:r>
                          <w:r w:rsidRPr="00FB2730">
                            <w:rPr>
                              <w:noProof/>
                              <w:sz w:val="32"/>
                              <w:szCs w:val="32"/>
                            </w:rPr>
                            <w:t>-89547853-2021</w:t>
                          </w:r>
                        </w:p>
                      </w:tc>
                    </w:tr>
                    <w:tr w:rsidR="00FC4A13" w14:paraId="603C7516" w14:textId="77777777" w:rsidTr="00174AF8">
                      <w:trPr>
                        <w:cantSplit/>
                        <w:trHeight w:hRule="exact" w:val="267"/>
                      </w:trPr>
                      <w:tc>
                        <w:tcPr>
                          <w:tcW w:w="281" w:type="dxa"/>
                          <w:vMerge/>
                          <w:tcBorders>
                            <w:top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C750E" w14:textId="77777777" w:rsidR="00FC4A13" w:rsidRPr="00123302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14:paraId="603C750F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0" w14:textId="77777777" w:rsidR="00FC4A13" w:rsidRDefault="00FC4A13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56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1" w14:textId="77777777" w:rsidR="00FC4A13" w:rsidRDefault="00FC4A13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2" w14:textId="77777777" w:rsidR="00FC4A13" w:rsidRDefault="00FC4A13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3" w14:textId="77777777" w:rsidR="00FC4A13" w:rsidRDefault="00FC4A13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4" w14:textId="77777777" w:rsidR="00FC4A13" w:rsidRDefault="00FC4A13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6522" w:type="dxa"/>
                          <w:gridSpan w:val="6"/>
                          <w:vMerge/>
                          <w:tcBorders>
                            <w:top w:val="single" w:sz="18" w:space="0" w:color="auto"/>
                          </w:tcBorders>
                        </w:tcPr>
                        <w:p w14:paraId="603C7515" w14:textId="77777777" w:rsidR="00FC4A13" w:rsidRDefault="00FC4A13" w:rsidP="00760377"/>
                      </w:tc>
                    </w:tr>
                    <w:tr w:rsidR="00FC4A13" w14:paraId="603C751F" w14:textId="77777777" w:rsidTr="00174AF8">
                      <w:trPr>
                        <w:cantSplit/>
                        <w:trHeight w:hRule="exact" w:val="267"/>
                      </w:trPr>
                      <w:tc>
                        <w:tcPr>
                          <w:tcW w:w="281" w:type="dxa"/>
                          <w:vMerge/>
                          <w:textDirection w:val="btLr"/>
                          <w:vAlign w:val="center"/>
                        </w:tcPr>
                        <w:p w14:paraId="603C7517" w14:textId="77777777" w:rsidR="00FC4A13" w:rsidRPr="00123302" w:rsidRDefault="00FC4A13" w:rsidP="00FB373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vAlign w:val="center"/>
                        </w:tcPr>
                        <w:p w14:paraId="603C7518" w14:textId="77777777" w:rsidR="00FC4A13" w:rsidRPr="00123302" w:rsidRDefault="00FC4A13" w:rsidP="00FB373C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top w:val="single" w:sz="18" w:space="0" w:color="auto"/>
                          </w:tcBorders>
                        </w:tcPr>
                        <w:p w14:paraId="603C7519" w14:textId="77777777" w:rsidR="00FC4A13" w:rsidRDefault="00FC4A13" w:rsidP="00FB373C">
                          <w:pPr>
                            <w:pStyle w:val="32"/>
                          </w:pPr>
                          <w:r>
                            <w:t>Изм</w:t>
                          </w:r>
                        </w:p>
                      </w:tc>
                      <w:tc>
                        <w:tcPr>
                          <w:tcW w:w="565" w:type="dxa"/>
                          <w:tcBorders>
                            <w:top w:val="single" w:sz="18" w:space="0" w:color="auto"/>
                          </w:tcBorders>
                        </w:tcPr>
                        <w:p w14:paraId="603C751A" w14:textId="77777777" w:rsidR="00FC4A13" w:rsidRDefault="00FC4A13" w:rsidP="00FB373C">
                          <w:pPr>
                            <w:pStyle w:val="32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B" w14:textId="77777777" w:rsidR="00FC4A13" w:rsidRDefault="00FC4A13" w:rsidP="00FB373C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№ докум.</w:t>
                          </w: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C" w14:textId="77777777" w:rsidR="00FC4A13" w:rsidRDefault="00FC4A13" w:rsidP="00FB373C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1D" w14:textId="77777777" w:rsidR="00FC4A13" w:rsidRDefault="00FC4A13" w:rsidP="00FB373C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  <w:tc>
                        <w:tcPr>
                          <w:tcW w:w="6522" w:type="dxa"/>
                          <w:gridSpan w:val="6"/>
                          <w:vMerge/>
                        </w:tcPr>
                        <w:p w14:paraId="603C751E" w14:textId="77777777" w:rsidR="00FC4A13" w:rsidRDefault="00FC4A13" w:rsidP="00FB373C"/>
                      </w:tc>
                    </w:tr>
                    <w:tr w:rsidR="00FC4A13" w14:paraId="603C752B" w14:textId="77777777" w:rsidTr="00174AF8">
                      <w:trPr>
                        <w:cantSplit/>
                        <w:trHeight w:hRule="exact" w:val="261"/>
                      </w:trPr>
                      <w:tc>
                        <w:tcPr>
                          <w:tcW w:w="281" w:type="dxa"/>
                          <w:vMerge w:val="restart"/>
                          <w:tcBorders>
                            <w:bottom w:val="single" w:sz="18" w:space="0" w:color="auto"/>
                          </w:tcBorders>
                          <w:textDirection w:val="btLr"/>
                          <w:vAlign w:val="center"/>
                        </w:tcPr>
                        <w:p w14:paraId="603C7520" w14:textId="77777777" w:rsidR="00FC4A13" w:rsidRPr="00123302" w:rsidRDefault="00FC4A13" w:rsidP="0012330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 w:rsidRPr="00123302">
                            <w:rPr>
                              <w:rFonts w:ascii="Arial" w:hAnsi="Arial"/>
                              <w:i/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5" w:type="dxa"/>
                          <w:vMerge w:val="restart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521" w14:textId="77777777" w:rsidR="00FC4A13" w:rsidRPr="00123302" w:rsidRDefault="00FC4A13" w:rsidP="00123302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61" w:type="dxa"/>
                          <w:gridSpan w:val="2"/>
                          <w:tcBorders>
                            <w:bottom w:val="single" w:sz="18" w:space="0" w:color="auto"/>
                          </w:tcBorders>
                        </w:tcPr>
                        <w:p w14:paraId="603C7522" w14:textId="77777777" w:rsidR="00FC4A13" w:rsidRDefault="00FC4A13" w:rsidP="00760377">
                          <w:pPr>
                            <w:pStyle w:val="32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355" w:type="dxa"/>
                          <w:tcBorders>
                            <w:bottom w:val="single" w:sz="18" w:space="0" w:color="auto"/>
                          </w:tcBorders>
                        </w:tcPr>
                        <w:p w14:paraId="603C7523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Гринь</w:t>
                          </w: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24" w14:textId="77777777" w:rsidR="00FC4A13" w:rsidRDefault="00FC4A13" w:rsidP="00760377"/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25" w14:textId="77777777" w:rsidR="00FC4A13" w:rsidRDefault="00FC4A13" w:rsidP="00760377"/>
                      </w:tc>
                      <w:tc>
                        <w:tcPr>
                          <w:tcW w:w="3697" w:type="dxa"/>
                          <w:vMerge w:val="restart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526" w14:textId="77777777" w:rsidR="00FC4A13" w:rsidRPr="0052115C" w:rsidRDefault="00FC4A13" w:rsidP="00DD7A9B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Устройство</w:t>
                          </w:r>
                          <w:r w:rsidRPr="0052115C">
                            <w:rPr>
                              <w:sz w:val="24"/>
                            </w:rPr>
                            <w:t xml:space="preserve"> вызова </w:t>
                          </w:r>
                          <w:r w:rsidRPr="0052115C">
                            <w:rPr>
                              <w:sz w:val="24"/>
                            </w:rPr>
                            <w:br/>
                            <w:t>экстренных оперативных служб</w:t>
                          </w:r>
                        </w:p>
                        <w:p w14:paraId="603C7527" w14:textId="77777777" w:rsidR="00FC4A13" w:rsidRPr="00722A25" w:rsidRDefault="00FC4A13" w:rsidP="00DD7A9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2115C">
                            <w:rPr>
                              <w:bCs/>
                              <w:sz w:val="24"/>
                            </w:rPr>
                            <w:t>Технические условия</w:t>
                          </w:r>
                        </w:p>
                      </w:tc>
                      <w:tc>
                        <w:tcPr>
                          <w:tcW w:w="996" w:type="dxa"/>
                          <w:gridSpan w:val="3"/>
                          <w:tcBorders>
                            <w:bottom w:val="single" w:sz="18" w:space="0" w:color="auto"/>
                          </w:tcBorders>
                        </w:tcPr>
                        <w:p w14:paraId="603C7528" w14:textId="77777777" w:rsidR="00FC4A13" w:rsidRDefault="00FC4A13" w:rsidP="0057711E">
                          <w:pPr>
                            <w:pStyle w:val="32"/>
                            <w:jc w:val="center"/>
                          </w:pPr>
                          <w:r>
                            <w:t>Лит.</w:t>
                          </w:r>
                        </w:p>
                      </w:tc>
                      <w:tc>
                        <w:tcPr>
                          <w:tcW w:w="904" w:type="dxa"/>
                          <w:tcBorders>
                            <w:bottom w:val="single" w:sz="18" w:space="0" w:color="auto"/>
                          </w:tcBorders>
                        </w:tcPr>
                        <w:p w14:paraId="603C7529" w14:textId="77777777" w:rsidR="00FC4A13" w:rsidRDefault="00FC4A13" w:rsidP="0057711E">
                          <w:pPr>
                            <w:pStyle w:val="32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bottom w:val="single" w:sz="18" w:space="0" w:color="auto"/>
                          </w:tcBorders>
                        </w:tcPr>
                        <w:p w14:paraId="603C752A" w14:textId="77777777" w:rsidR="00FC4A13" w:rsidRDefault="00FC4A13" w:rsidP="0057711E">
                          <w:pPr>
                            <w:pStyle w:val="32"/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FC4A13" w14:paraId="603C7538" w14:textId="77777777" w:rsidTr="00174AF8">
                      <w:trPr>
                        <w:cantSplit/>
                        <w:trHeight w:hRule="exact" w:val="261"/>
                      </w:trPr>
                      <w:tc>
                        <w:tcPr>
                          <w:tcW w:w="281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textDirection w:val="btLr"/>
                        </w:tcPr>
                        <w:p w14:paraId="603C752C" w14:textId="77777777" w:rsidR="00FC4A13" w:rsidRDefault="00FC4A13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2D" w14:textId="77777777" w:rsidR="00FC4A13" w:rsidRDefault="00FC4A13" w:rsidP="00123302"/>
                      </w:tc>
                      <w:tc>
                        <w:tcPr>
                          <w:tcW w:w="961" w:type="dxa"/>
                          <w:gridSpan w:val="2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2E" w14:textId="77777777" w:rsidR="00FC4A13" w:rsidRDefault="00FC4A13" w:rsidP="00760377">
                          <w:pPr>
                            <w:pStyle w:val="32"/>
                          </w:pPr>
                          <w:r>
                            <w:t>Пров</w:t>
                          </w:r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2F" w14:textId="77777777" w:rsidR="00FC4A13" w:rsidRPr="009353D1" w:rsidRDefault="00FC4A13" w:rsidP="00760377">
                          <w:pPr>
                            <w:rPr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0" w14:textId="77777777" w:rsidR="00FC4A13" w:rsidRDefault="00FC4A13" w:rsidP="00760377"/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1" w14:textId="77777777" w:rsidR="00FC4A13" w:rsidRDefault="00FC4A13" w:rsidP="00760377"/>
                      </w:tc>
                      <w:tc>
                        <w:tcPr>
                          <w:tcW w:w="369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2" w14:textId="77777777" w:rsidR="00FC4A13" w:rsidRDefault="00FC4A13" w:rsidP="00760377"/>
                      </w:tc>
                      <w:tc>
                        <w:tcPr>
                          <w:tcW w:w="46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3" w14:textId="77777777" w:rsidR="00FC4A13" w:rsidRDefault="00FC4A13" w:rsidP="00360F2B">
                          <w:pPr>
                            <w:pStyle w:val="4"/>
                          </w:pPr>
                        </w:p>
                      </w:tc>
                      <w:tc>
                        <w:tcPr>
                          <w:tcW w:w="266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4" w14:textId="77777777" w:rsidR="00FC4A13" w:rsidRDefault="00FC4A13" w:rsidP="00360F2B">
                          <w:pPr>
                            <w:pStyle w:val="4"/>
                          </w:pPr>
                        </w:p>
                      </w:tc>
                      <w:tc>
                        <w:tcPr>
                          <w:tcW w:w="266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5" w14:textId="77777777" w:rsidR="00FC4A13" w:rsidRDefault="00FC4A13" w:rsidP="00360F2B">
                          <w:pPr>
                            <w:pStyle w:val="4"/>
                          </w:pPr>
                        </w:p>
                      </w:tc>
                      <w:tc>
                        <w:tcPr>
                          <w:tcW w:w="904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36" w14:textId="77777777" w:rsidR="00FC4A13" w:rsidRDefault="00FC4A13" w:rsidP="0076037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075CDF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925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</w:tcPr>
                        <w:p w14:paraId="603C7537" w14:textId="77777777" w:rsidR="00FC4A13" w:rsidRPr="000F70CA" w:rsidRDefault="00FC4A13" w:rsidP="007603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separate"/>
                          </w:r>
                          <w:ins w:id="2" w:author="Автор">
                            <w:r w:rsidR="00075CDF">
                              <w:rPr>
                                <w:rStyle w:val="af3"/>
                                <w:noProof/>
                                <w:sz w:val="20"/>
                                <w:szCs w:val="20"/>
                              </w:rPr>
                              <w:t>35</w:t>
                            </w:r>
                          </w:ins>
                          <w:del w:id="3" w:author="Автор">
                            <w:r w:rsidDel="00FC4A13">
                              <w:rPr>
                                <w:rStyle w:val="af3"/>
                                <w:noProof/>
                                <w:sz w:val="20"/>
                                <w:szCs w:val="20"/>
                              </w:rPr>
                              <w:delText>31</w:delText>
                            </w:r>
                          </w:del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FC4A13" w14:paraId="603C7546" w14:textId="77777777" w:rsidTr="00174AF8">
                      <w:trPr>
                        <w:cantSplit/>
                        <w:trHeight w:hRule="exact" w:val="261"/>
                      </w:trPr>
                      <w:tc>
                        <w:tcPr>
                          <w:tcW w:w="281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textDirection w:val="btLr"/>
                        </w:tcPr>
                        <w:p w14:paraId="603C7539" w14:textId="77777777" w:rsidR="00FC4A13" w:rsidRDefault="00FC4A13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3A" w14:textId="77777777" w:rsidR="00FC4A13" w:rsidRDefault="00FC4A13" w:rsidP="00123302"/>
                      </w:tc>
                      <w:tc>
                        <w:tcPr>
                          <w:tcW w:w="961" w:type="dxa"/>
                          <w:gridSpan w:val="2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3B" w14:textId="77777777" w:rsidR="00FC4A13" w:rsidRDefault="00FC4A13" w:rsidP="00760377">
                          <w:pPr>
                            <w:pStyle w:val="32"/>
                          </w:pPr>
                          <w:r>
                            <w:t>Нач. отд.</w:t>
                          </w:r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3C" w14:textId="77777777" w:rsidR="00FC4A13" w:rsidRDefault="00FC4A13" w:rsidP="005B3D2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Гурьев</w:t>
                          </w:r>
                        </w:p>
                        <w:p w14:paraId="603C753D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</w:p>
                        <w:p w14:paraId="603C753E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</w:p>
                        <w:p w14:paraId="603C753F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</w:p>
                        <w:p w14:paraId="603C7540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</w:p>
                        <w:p w14:paraId="603C7541" w14:textId="77777777" w:rsidR="00FC4A13" w:rsidRDefault="00FC4A13" w:rsidP="00760377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2" w14:textId="77777777" w:rsidR="00FC4A13" w:rsidRDefault="00FC4A13" w:rsidP="00760377"/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3" w14:textId="77777777" w:rsidR="00FC4A13" w:rsidRDefault="00FC4A13" w:rsidP="00760377"/>
                      </w:tc>
                      <w:tc>
                        <w:tcPr>
                          <w:tcW w:w="3697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44" w14:textId="77777777" w:rsidR="00FC4A13" w:rsidRDefault="00FC4A13" w:rsidP="00760377"/>
                      </w:tc>
                      <w:tc>
                        <w:tcPr>
                          <w:tcW w:w="2825" w:type="dxa"/>
                          <w:gridSpan w:val="5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14:paraId="603C7545" w14:textId="77777777" w:rsidR="00FC4A13" w:rsidRPr="00722A25" w:rsidRDefault="00FC4A13" w:rsidP="00920C83">
                          <w:pP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A5255A">
                            <w:rPr>
                              <w:sz w:val="24"/>
                            </w:rPr>
                            <w:t xml:space="preserve">ООО «НПП </w:t>
                          </w:r>
                          <w:r>
                            <w:rPr>
                              <w:sz w:val="24"/>
                            </w:rPr>
                            <w:t>«</w:t>
                          </w:r>
                          <w:r w:rsidRPr="00A5255A">
                            <w:rPr>
                              <w:sz w:val="24"/>
                            </w:rPr>
                            <w:t>ИТЭЛМА</w:t>
                          </w:r>
                          <w:r>
                            <w:rPr>
                              <w:sz w:val="24"/>
                            </w:rPr>
                            <w:t>»</w:t>
                          </w:r>
                        </w:p>
                      </w:tc>
                    </w:tr>
                    <w:tr w:rsidR="00FC4A13" w14:paraId="603C754F" w14:textId="77777777" w:rsidTr="00174AF8">
                      <w:trPr>
                        <w:cantSplit/>
                        <w:trHeight w:hRule="exact" w:val="261"/>
                      </w:trPr>
                      <w:tc>
                        <w:tcPr>
                          <w:tcW w:w="281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textDirection w:val="btLr"/>
                        </w:tcPr>
                        <w:p w14:paraId="603C7547" w14:textId="77777777" w:rsidR="00FC4A13" w:rsidRDefault="00FC4A13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8" w14:textId="77777777" w:rsidR="00FC4A13" w:rsidRDefault="00FC4A13" w:rsidP="00123302"/>
                      </w:tc>
                      <w:tc>
                        <w:tcPr>
                          <w:tcW w:w="961" w:type="dxa"/>
                          <w:gridSpan w:val="2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9" w14:textId="77777777" w:rsidR="00FC4A13" w:rsidRDefault="00FC4A13" w:rsidP="00760377">
                          <w:pPr>
                            <w:pStyle w:val="32"/>
                          </w:pPr>
                          <w:proofErr w:type="spellStart"/>
                          <w: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A" w14:textId="77777777" w:rsidR="00FC4A13" w:rsidRDefault="00FC4A13" w:rsidP="00760377">
                          <w:r>
                            <w:rPr>
                              <w:sz w:val="20"/>
                            </w:rPr>
                            <w:t>Аганина</w:t>
                          </w: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B" w14:textId="77777777" w:rsidR="00FC4A13" w:rsidRDefault="00FC4A13" w:rsidP="00760377"/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4C" w14:textId="77777777" w:rsidR="00FC4A13" w:rsidRDefault="00FC4A13" w:rsidP="00760377"/>
                      </w:tc>
                      <w:tc>
                        <w:tcPr>
                          <w:tcW w:w="3697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4D" w14:textId="77777777" w:rsidR="00FC4A13" w:rsidRDefault="00FC4A13" w:rsidP="00760377"/>
                      </w:tc>
                      <w:tc>
                        <w:tcPr>
                          <w:tcW w:w="2825" w:type="dxa"/>
                          <w:gridSpan w:val="5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shd w:val="clear" w:color="auto" w:fill="auto"/>
                        </w:tcPr>
                        <w:p w14:paraId="603C754E" w14:textId="77777777" w:rsidR="00FC4A13" w:rsidRPr="00A5255A" w:rsidRDefault="00FC4A13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FC4A13" w14:paraId="603C7558" w14:textId="77777777" w:rsidTr="00174AF8">
                      <w:trPr>
                        <w:cantSplit/>
                        <w:trHeight w:hRule="exact" w:val="261"/>
                      </w:trPr>
                      <w:tc>
                        <w:tcPr>
                          <w:tcW w:w="281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textDirection w:val="btLr"/>
                        </w:tcPr>
                        <w:p w14:paraId="603C7550" w14:textId="77777777" w:rsidR="00FC4A13" w:rsidRDefault="00FC4A13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5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51" w14:textId="77777777" w:rsidR="00FC4A13" w:rsidRDefault="00FC4A13" w:rsidP="00123302"/>
                      </w:tc>
                      <w:tc>
                        <w:tcPr>
                          <w:tcW w:w="961" w:type="dxa"/>
                          <w:gridSpan w:val="2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52" w14:textId="77777777" w:rsidR="00FC4A13" w:rsidRDefault="00FC4A13" w:rsidP="00760377">
                          <w:pPr>
                            <w:pStyle w:val="32"/>
                          </w:pPr>
                          <w:r>
                            <w:t>Утв.</w:t>
                          </w:r>
                        </w:p>
                      </w:tc>
                      <w:tc>
                        <w:tcPr>
                          <w:tcW w:w="13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53" w14:textId="77777777" w:rsidR="00FC4A13" w:rsidRPr="009353D1" w:rsidRDefault="00FC4A13" w:rsidP="005B3D26">
                          <w:r>
                            <w:rPr>
                              <w:sz w:val="20"/>
                            </w:rPr>
                            <w:t>Данильченко</w:t>
                          </w:r>
                        </w:p>
                      </w:tc>
                      <w:tc>
                        <w:tcPr>
                          <w:tcW w:w="79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54" w14:textId="77777777" w:rsidR="00FC4A13" w:rsidRDefault="00FC4A13" w:rsidP="00760377"/>
                      </w:tc>
                      <w:tc>
                        <w:tcPr>
                          <w:tcW w:w="61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55" w14:textId="77777777" w:rsidR="00FC4A13" w:rsidRDefault="00FC4A13" w:rsidP="00760377"/>
                      </w:tc>
                      <w:tc>
                        <w:tcPr>
                          <w:tcW w:w="3697" w:type="dxa"/>
                          <w:vMerge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</w:tcPr>
                        <w:p w14:paraId="603C7556" w14:textId="77777777" w:rsidR="00FC4A13" w:rsidRDefault="00FC4A13" w:rsidP="00760377"/>
                      </w:tc>
                      <w:tc>
                        <w:tcPr>
                          <w:tcW w:w="2825" w:type="dxa"/>
                          <w:gridSpan w:val="5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</w:tcBorders>
                          <w:shd w:val="clear" w:color="auto" w:fill="auto"/>
                        </w:tcPr>
                        <w:p w14:paraId="603C7557" w14:textId="77777777" w:rsidR="00FC4A13" w:rsidRDefault="00FC4A13"/>
                      </w:tc>
                    </w:tr>
                    <w:tr w:rsidR="00FC4A13" w14:paraId="603C755E" w14:textId="77777777" w:rsidTr="00174AF8">
                      <w:trPr>
                        <w:gridAfter w:val="1"/>
                        <w:wAfter w:w="925" w:type="dxa"/>
                      </w:trPr>
                      <w:tc>
                        <w:tcPr>
                          <w:tcW w:w="28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3C7559" w14:textId="77777777" w:rsidR="00FC4A13" w:rsidRDefault="00FC4A13" w:rsidP="00123302"/>
                      </w:tc>
                      <w:tc>
                        <w:tcPr>
                          <w:tcW w:w="4112" w:type="dxa"/>
                          <w:gridSpan w:val="6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3C755A" w14:textId="77777777" w:rsidR="00FC4A13" w:rsidRPr="00A55DB0" w:rsidRDefault="00FC4A13" w:rsidP="00760377">
                          <w:pPr>
                            <w:pStyle w:val="10"/>
                            <w:rPr>
                              <w:i w:val="0"/>
                            </w:rPr>
                          </w:pPr>
                          <w:r w:rsidRPr="00BC2E21">
                            <w:rPr>
                              <w:i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C2E21">
                            <w:rPr>
                              <w:sz w:val="20"/>
                              <w:szCs w:val="20"/>
                            </w:rPr>
                            <w:instrText xml:space="preserve"> FILENAME   \* MERGEFORMAT </w:instrText>
                          </w:r>
                          <w:r w:rsidRPr="00BC2E21">
                            <w:rPr>
                              <w:i w:val="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ТУ</w:t>
                          </w:r>
                          <w:r w:rsidRPr="00E94CB5">
                            <w:rPr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4573-259-89547853-2022_</w:t>
                          </w:r>
                          <w:r w:rsidRPr="00E94CB5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t>r</w:t>
                          </w:r>
                          <w:r w:rsidRPr="00E94CB5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_упрощ.ЭРА_с правками.docx</w:t>
                          </w:r>
                          <w:r w:rsidRPr="00BC2E21">
                            <w:rPr>
                              <w:i w:val="0"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603C755B" w14:textId="77777777" w:rsidR="00FC4A13" w:rsidRDefault="00FC4A13" w:rsidP="003C1DF7">
                          <w:pPr>
                            <w:pStyle w:val="10"/>
                            <w:rPr>
                              <w:i w:val="0"/>
                            </w:rPr>
                          </w:pPr>
                        </w:p>
                      </w:tc>
                      <w:tc>
                        <w:tcPr>
                          <w:tcW w:w="4427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3C755C" w14:textId="77777777" w:rsidR="00FC4A13" w:rsidRDefault="00FC4A13" w:rsidP="003C1DF7">
                          <w:pPr>
                            <w:pStyle w:val="32"/>
                            <w:jc w:val="center"/>
                          </w:pPr>
                          <w:r>
                            <w:t xml:space="preserve">  Копировал </w:t>
                          </w:r>
                        </w:p>
                      </w:tc>
                      <w:tc>
                        <w:tcPr>
                          <w:tcW w:w="1170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3C755D" w14:textId="77777777" w:rsidR="00FC4A13" w:rsidRDefault="00FC4A13" w:rsidP="003C1DF7">
                          <w:pPr>
                            <w:pStyle w:val="10"/>
                            <w:ind w:left="0"/>
                            <w:rPr>
                              <w:spacing w:val="-8"/>
                            </w:rPr>
                          </w:pPr>
                          <w:r>
                            <w:t>Формат А4</w:t>
                          </w:r>
                        </w:p>
                      </w:tc>
                    </w:tr>
                  </w:tbl>
                  <w:p w14:paraId="603C755F" w14:textId="77777777" w:rsidR="00FC4A13" w:rsidRDefault="00FC4A13" w:rsidP="003C1DF7"/>
                </w:txbxContent>
              </v:textbox>
              <w10:wrap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C74CA" w14:textId="77777777" w:rsidR="00FC4A13" w:rsidRDefault="00FC4A13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3C74CF" wp14:editId="603C74D0">
              <wp:simplePos x="0" y="0"/>
              <wp:positionH relativeFrom="page">
                <wp:posOffset>180340</wp:posOffset>
              </wp:positionH>
              <wp:positionV relativeFrom="page">
                <wp:posOffset>431800</wp:posOffset>
              </wp:positionV>
              <wp:extent cx="7229475" cy="10134600"/>
              <wp:effectExtent l="0" t="0" r="9525" b="0"/>
              <wp:wrapNone/>
              <wp:docPr id="1" name="Text Box 2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47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121" w:type="dxa"/>
                            <w:tblInd w:w="92" w:type="dxa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78"/>
                            <w:gridCol w:w="389"/>
                            <w:gridCol w:w="389"/>
                            <w:gridCol w:w="555"/>
                            <w:gridCol w:w="1330"/>
                            <w:gridCol w:w="777"/>
                            <w:gridCol w:w="555"/>
                            <w:gridCol w:w="4345"/>
                            <w:gridCol w:w="1149"/>
                            <w:gridCol w:w="799"/>
                            <w:gridCol w:w="555"/>
                          </w:tblGrid>
                          <w:tr w:rsidR="00FC4A13" w14:paraId="603C7562" w14:textId="77777777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67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3C7560" w14:textId="77777777" w:rsidR="00FC4A13" w:rsidRDefault="00FC4A13"/>
                            </w:tc>
                            <w:tc>
                              <w:tcPr>
                                <w:tcW w:w="10454" w:type="dxa"/>
                                <w:gridSpan w:val="9"/>
                                <w:vMerge w:val="restart"/>
                              </w:tcPr>
                              <w:p w14:paraId="603C7561" w14:textId="77777777" w:rsidR="00FC4A13" w:rsidRDefault="00FC4A13">
                                <w:pPr>
                                  <w:pStyle w:val="32"/>
                                </w:pPr>
                              </w:p>
                            </w:tc>
                          </w:tr>
                          <w:tr w:rsidR="00FC4A13" w14:paraId="603C7566" w14:textId="77777777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603C7563" w14:textId="77777777" w:rsidR="00FC4A13" w:rsidRDefault="00FC4A13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 дата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603C7564" w14:textId="77777777" w:rsidR="00FC4A13" w:rsidRDefault="00FC4A13" w:rsidP="008E79A8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65" w14:textId="77777777" w:rsidR="00FC4A13" w:rsidRDefault="00FC4A13"/>
                            </w:tc>
                          </w:tr>
                          <w:tr w:rsidR="00FC4A13" w14:paraId="603C756A" w14:textId="77777777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603C7567" w14:textId="77777777" w:rsidR="00FC4A13" w:rsidRDefault="00FC4A13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603C7568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69" w14:textId="77777777" w:rsidR="00FC4A13" w:rsidRDefault="00FC4A13"/>
                            </w:tc>
                          </w:tr>
                          <w:tr w:rsidR="00FC4A13" w14:paraId="603C756E" w14:textId="77777777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603C756B" w14:textId="77777777" w:rsidR="00FC4A13" w:rsidRDefault="00FC4A13" w:rsidP="008E79A8">
                                <w:pPr>
                                  <w:pStyle w:val="10"/>
                                  <w:ind w:left="0" w:right="0"/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12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pacing w:val="-1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603C756C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6D" w14:textId="77777777" w:rsidR="00FC4A13" w:rsidRDefault="00FC4A13"/>
                            </w:tc>
                          </w:tr>
                          <w:tr w:rsidR="00FC4A13" w14:paraId="603C7572" w14:textId="77777777">
                            <w:trPr>
                              <w:cantSplit/>
                              <w:trHeight w:hRule="exact" w:val="1077"/>
                            </w:trPr>
                            <w:tc>
                              <w:tcPr>
                                <w:tcW w:w="278" w:type="dxa"/>
                                <w:vMerge w:val="restart"/>
                                <w:textDirection w:val="btLr"/>
                              </w:tcPr>
                              <w:p w14:paraId="603C756F" w14:textId="77777777" w:rsidR="00FC4A13" w:rsidRDefault="00FC4A13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  <w:vMerge w:val="restart"/>
                              </w:tcPr>
                              <w:p w14:paraId="603C7570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71" w14:textId="77777777" w:rsidR="00FC4A13" w:rsidRDefault="00FC4A13"/>
                            </w:tc>
                          </w:tr>
                          <w:tr w:rsidR="00FC4A13" w14:paraId="603C7576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73" w14:textId="77777777" w:rsidR="00FC4A13" w:rsidRDefault="00FC4A13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74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75" w14:textId="77777777" w:rsidR="00FC4A13" w:rsidRDefault="00FC4A13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</w:p>
                            </w:tc>
                          </w:tr>
                          <w:tr w:rsidR="00FC4A13" w14:paraId="603C757A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77" w14:textId="77777777" w:rsidR="00FC4A13" w:rsidRDefault="00FC4A13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78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79" w14:textId="77777777" w:rsidR="00FC4A13" w:rsidRDefault="00FC4A13"/>
                            </w:tc>
                          </w:tr>
                          <w:tr w:rsidR="00FC4A13" w14:paraId="603C757E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7B" w14:textId="77777777" w:rsidR="00FC4A13" w:rsidRDefault="00FC4A13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7C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7D" w14:textId="77777777" w:rsidR="00FC4A13" w:rsidRDefault="00FC4A13"/>
                            </w:tc>
                          </w:tr>
                          <w:tr w:rsidR="00FC4A13" w14:paraId="603C7582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 w:val="restart"/>
                                <w:textDirection w:val="btLr"/>
                              </w:tcPr>
                              <w:p w14:paraId="603C757F" w14:textId="7270267F" w:rsidR="00FC4A13" w:rsidRDefault="00FC4A13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  <w:t>Инв. №  подл.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  <w:vMerge w:val="restart"/>
                              </w:tcPr>
                              <w:p w14:paraId="603C7580" w14:textId="77777777" w:rsidR="00FC4A13" w:rsidRDefault="00FC4A13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03C7581" w14:textId="77777777" w:rsidR="00FC4A13" w:rsidRDefault="00FC4A13" w:rsidP="00360F2B">
                                <w:pPr>
                                  <w:pStyle w:val="4"/>
                                </w:pPr>
                              </w:p>
                            </w:tc>
                          </w:tr>
                          <w:tr w:rsidR="00FC4A13" w14:paraId="603C7586" w14:textId="77777777">
                            <w:trPr>
                              <w:cantSplit/>
                              <w:trHeight w:val="213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83" w14:textId="77777777" w:rsidR="00FC4A13" w:rsidRDefault="00FC4A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84" w14:textId="77777777" w:rsidR="00FC4A13" w:rsidRDefault="00FC4A13"/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603C7585" w14:textId="77777777" w:rsidR="00FC4A13" w:rsidRDefault="00FC4A1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FC4A13" w14:paraId="603C7590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87" w14:textId="77777777" w:rsidR="00FC4A13" w:rsidRDefault="00FC4A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88" w14:textId="77777777" w:rsidR="00FC4A13" w:rsidRDefault="00FC4A13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603C7589" w14:textId="77777777" w:rsidR="00FC4A13" w:rsidRDefault="00FC4A13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603C758A" w14:textId="77777777" w:rsidR="00FC4A13" w:rsidRDefault="00FC4A13">
                                <w:pPr>
                                  <w:pStyle w:val="32"/>
                                  <w:rPr>
                                    <w:i w:val="0"/>
                                    <w:iCs w:val="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603C758B" w14:textId="77777777" w:rsidR="00FC4A13" w:rsidRDefault="00FC4A13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603C758C" w14:textId="77777777" w:rsidR="00FC4A13" w:rsidRDefault="00FC4A13"/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603C758D" w14:textId="77777777" w:rsidR="00FC4A13" w:rsidRDefault="00FC4A13"/>
                            </w:tc>
                            <w:tc>
                              <w:tcPr>
                                <w:tcW w:w="6293" w:type="dxa"/>
                                <w:gridSpan w:val="3"/>
                                <w:vMerge w:val="restart"/>
                              </w:tcPr>
                              <w:p w14:paraId="603C758E" w14:textId="179F5BCB" w:rsidR="00FC4A13" w:rsidRPr="00F1759E" w:rsidRDefault="00FC4A13" w:rsidP="001731E9">
                                <w:pPr>
                                  <w:spacing w:before="180"/>
                                  <w:jc w:val="center"/>
                                  <w:rPr>
                                    <w:b/>
                                    <w:bCs/>
                                    <w:szCs w:val="28"/>
                                  </w:rPr>
                                </w:pP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ТУ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FB2730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4573-2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59</w:t>
                                </w:r>
                                <w:r w:rsidRPr="00FB2730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-89547853-2021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vAlign w:val="center"/>
                              </w:tcPr>
                              <w:p w14:paraId="603C758F" w14:textId="77777777" w:rsidR="00FC4A13" w:rsidRDefault="00FC4A13">
                                <w:pPr>
                                  <w:pStyle w:val="32"/>
                                </w:pPr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FC4A13" w14:paraId="603C759A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03C7591" w14:textId="77777777" w:rsidR="00FC4A13" w:rsidRDefault="00FC4A13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03C7592" w14:textId="77777777" w:rsidR="00FC4A13" w:rsidRDefault="00FC4A13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03C7593" w14:textId="77777777" w:rsidR="00FC4A13" w:rsidRDefault="00FC4A13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03C7594" w14:textId="77777777" w:rsidR="00FC4A13" w:rsidRDefault="00FC4A13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03C7595" w14:textId="77777777" w:rsidR="00FC4A13" w:rsidRDefault="00FC4A13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03C7596" w14:textId="77777777" w:rsidR="00FC4A13" w:rsidRDefault="00FC4A13"/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03C7597" w14:textId="77777777" w:rsidR="00FC4A13" w:rsidRDefault="00FC4A13"/>
                            </w:tc>
                            <w:tc>
                              <w:tcPr>
                                <w:tcW w:w="6293" w:type="dxa"/>
                                <w:gridSpan w:val="3"/>
                                <w:vMerge/>
                              </w:tcPr>
                              <w:p w14:paraId="603C7598" w14:textId="77777777" w:rsidR="00FC4A13" w:rsidRDefault="00FC4A13"/>
                            </w:tc>
                            <w:tc>
                              <w:tcPr>
                                <w:tcW w:w="555" w:type="dxa"/>
                                <w:vMerge w:val="restart"/>
                              </w:tcPr>
                              <w:p w14:paraId="603C7599" w14:textId="77777777" w:rsidR="00FC4A13" w:rsidRDefault="00FC4A13">
                                <w:pPr>
                                  <w:spacing w:before="12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075CDF">
                                  <w:rPr>
                                    <w:noProof/>
                                  </w:rPr>
                                  <w:t>35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FC4A13" w14:paraId="603C75A4" w14:textId="77777777" w:rsidTr="00E675EC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603C759B" w14:textId="77777777" w:rsidR="00FC4A13" w:rsidRDefault="00FC4A13" w:rsidP="00320D21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9C" w14:textId="77777777" w:rsidR="00FC4A13" w:rsidRDefault="00FC4A13" w:rsidP="00320D21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9D" w14:textId="77777777" w:rsidR="00FC4A13" w:rsidRDefault="00FC4A13" w:rsidP="00320D21">
                                <w:pPr>
                                  <w:pStyle w:val="32"/>
                                </w:pPr>
                                <w: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9E" w14:textId="77777777" w:rsidR="00FC4A13" w:rsidRDefault="00FC4A13" w:rsidP="00320D21">
                                <w:pPr>
                                  <w:pStyle w:val="32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9F" w14:textId="77777777" w:rsidR="00FC4A13" w:rsidRDefault="00FC4A13" w:rsidP="00320D21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A0" w14:textId="77777777" w:rsidR="00FC4A13" w:rsidRDefault="00FC4A13" w:rsidP="00320D21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03C75A1" w14:textId="77777777" w:rsidR="00FC4A13" w:rsidRDefault="00FC4A13" w:rsidP="00320D21">
                                <w:pPr>
                                  <w:pStyle w:val="32"/>
                                  <w:keepNext w:val="0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93" w:type="dxa"/>
                                <w:gridSpan w:val="3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603C75A2" w14:textId="77777777" w:rsidR="00FC4A13" w:rsidRDefault="00FC4A13" w:rsidP="00320D21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03C75A3" w14:textId="77777777" w:rsidR="00FC4A13" w:rsidRDefault="00FC4A13" w:rsidP="00320D21"/>
                            </w:tc>
                          </w:tr>
                          <w:tr w:rsidR="00FC4A13" w14:paraId="603C75AC" w14:textId="77777777">
                            <w:tc>
                              <w:tcPr>
                                <w:tcW w:w="278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5" w14:textId="77777777" w:rsidR="00FC4A13" w:rsidRDefault="00FC4A13"/>
                            </w:tc>
                            <w:tc>
                              <w:tcPr>
                                <w:tcW w:w="389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6" w14:textId="77777777" w:rsidR="00FC4A13" w:rsidRDefault="00FC4A13"/>
                            </w:tc>
                            <w:tc>
                              <w:tcPr>
                                <w:tcW w:w="2274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7" w14:textId="77777777" w:rsidR="00FC4A13" w:rsidRDefault="00FC4A13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2" w:type="dxa"/>
                                <w:gridSpan w:val="2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8" w14:textId="77777777" w:rsidR="00FC4A13" w:rsidRDefault="00FC4A13">
                                <w:pPr>
                                  <w:pStyle w:val="10"/>
                                </w:pPr>
                              </w:p>
                            </w:tc>
                            <w:tc>
                              <w:tcPr>
                                <w:tcW w:w="434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9" w14:textId="77777777" w:rsidR="00FC4A13" w:rsidRDefault="00FC4A13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  <w:r>
                                  <w:t>Копировал</w:t>
                                </w:r>
                              </w:p>
                            </w:tc>
                            <w:tc>
                              <w:tcPr>
                                <w:tcW w:w="1149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A" w14:textId="77777777" w:rsidR="00FC4A13" w:rsidRDefault="00FC4A13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54" w:type="dxa"/>
                                <w:gridSpan w:val="2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03C75AB" w14:textId="77777777" w:rsidR="00FC4A13" w:rsidRDefault="00FC4A13">
                                <w:pPr>
                                  <w:pStyle w:val="10"/>
                                  <w:ind w:left="0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603C75AD" w14:textId="77777777" w:rsidR="00FC4A13" w:rsidRDefault="00FC4A13" w:rsidP="000E07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&#10;" style="position:absolute;margin-left:14.2pt;margin-top:34pt;width:569.25pt;height:79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" filled="f" stroked="f">
              <v:textbox inset="0,0,0,0">
                <w:txbxContent>
                  <w:tbl>
                    <w:tblPr>
                      <w:tblW w:w="11121" w:type="dxa"/>
                      <w:tblInd w:w="92" w:type="dxa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78"/>
                      <w:gridCol w:w="389"/>
                      <w:gridCol w:w="389"/>
                      <w:gridCol w:w="555"/>
                      <w:gridCol w:w="1330"/>
                      <w:gridCol w:w="777"/>
                      <w:gridCol w:w="555"/>
                      <w:gridCol w:w="4345"/>
                      <w:gridCol w:w="1149"/>
                      <w:gridCol w:w="799"/>
                      <w:gridCol w:w="555"/>
                    </w:tblGrid>
                    <w:tr w:rsidR="00FC4A13" w14:paraId="603C7562" w14:textId="77777777">
                      <w:trPr>
                        <w:cantSplit/>
                        <w:trHeight w:hRule="exact" w:val="7428"/>
                      </w:trPr>
                      <w:tc>
                        <w:tcPr>
                          <w:tcW w:w="667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603C7560" w14:textId="77777777" w:rsidR="00FC4A13" w:rsidRDefault="00FC4A13"/>
                      </w:tc>
                      <w:tc>
                        <w:tcPr>
                          <w:tcW w:w="10454" w:type="dxa"/>
                          <w:gridSpan w:val="9"/>
                          <w:vMerge w:val="restart"/>
                        </w:tcPr>
                        <w:p w14:paraId="603C7561" w14:textId="77777777" w:rsidR="00FC4A13" w:rsidRDefault="00FC4A13">
                          <w:pPr>
                            <w:pStyle w:val="32"/>
                          </w:pPr>
                        </w:p>
                      </w:tc>
                    </w:tr>
                    <w:tr w:rsidR="00FC4A13" w14:paraId="603C7566" w14:textId="77777777">
                      <w:trPr>
                        <w:cantSplit/>
                        <w:trHeight w:hRule="exact" w:val="1871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603C7563" w14:textId="77777777" w:rsidR="00FC4A13" w:rsidRDefault="00FC4A13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 дата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603C7564" w14:textId="77777777" w:rsidR="00FC4A13" w:rsidRDefault="00FC4A13" w:rsidP="008E79A8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65" w14:textId="77777777" w:rsidR="00FC4A13" w:rsidRDefault="00FC4A13"/>
                      </w:tc>
                    </w:tr>
                    <w:tr w:rsidR="00FC4A13" w14:paraId="603C756A" w14:textId="77777777">
                      <w:trPr>
                        <w:cantSplit/>
                        <w:trHeight w:hRule="exact" w:val="1304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603C7567" w14:textId="77777777" w:rsidR="00FC4A13" w:rsidRDefault="00FC4A13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603C7568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69" w14:textId="77777777" w:rsidR="00FC4A13" w:rsidRDefault="00FC4A13"/>
                      </w:tc>
                    </w:tr>
                    <w:tr w:rsidR="00FC4A13" w14:paraId="603C756E" w14:textId="77777777">
                      <w:trPr>
                        <w:cantSplit/>
                        <w:trHeight w:hRule="exact" w:val="1304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603C756B" w14:textId="77777777" w:rsidR="00FC4A13" w:rsidRDefault="00FC4A13" w:rsidP="008E79A8">
                          <w:pPr>
                            <w:pStyle w:val="10"/>
                            <w:ind w:left="0" w:right="0"/>
                            <w:jc w:val="center"/>
                            <w:rPr>
                              <w:spacing w:val="-12"/>
                            </w:rPr>
                          </w:pPr>
                          <w:proofErr w:type="spellStart"/>
                          <w:r>
                            <w:rPr>
                              <w:spacing w:val="-1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pacing w:val="-1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603C756C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6D" w14:textId="77777777" w:rsidR="00FC4A13" w:rsidRDefault="00FC4A13"/>
                      </w:tc>
                    </w:tr>
                    <w:tr w:rsidR="00FC4A13" w14:paraId="603C7572" w14:textId="77777777">
                      <w:trPr>
                        <w:cantSplit/>
                        <w:trHeight w:hRule="exact" w:val="1077"/>
                      </w:trPr>
                      <w:tc>
                        <w:tcPr>
                          <w:tcW w:w="278" w:type="dxa"/>
                          <w:vMerge w:val="restart"/>
                          <w:textDirection w:val="btLr"/>
                        </w:tcPr>
                        <w:p w14:paraId="603C756F" w14:textId="77777777" w:rsidR="00FC4A13" w:rsidRDefault="00FC4A13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89" w:type="dxa"/>
                          <w:vMerge w:val="restart"/>
                        </w:tcPr>
                        <w:p w14:paraId="603C7570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71" w14:textId="77777777" w:rsidR="00FC4A13" w:rsidRDefault="00FC4A13"/>
                      </w:tc>
                    </w:tr>
                    <w:tr w:rsidR="00FC4A13" w14:paraId="603C7576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73" w14:textId="77777777" w:rsidR="00FC4A13" w:rsidRDefault="00FC4A13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74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75" w14:textId="77777777" w:rsidR="00FC4A13" w:rsidRDefault="00FC4A13">
                          <w:pPr>
                            <w:jc w:val="center"/>
                            <w:rPr>
                              <w:sz w:val="36"/>
                            </w:rPr>
                          </w:pPr>
                        </w:p>
                      </w:tc>
                    </w:tr>
                    <w:tr w:rsidR="00FC4A13" w14:paraId="603C757A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77" w14:textId="77777777" w:rsidR="00FC4A13" w:rsidRDefault="00FC4A13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78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79" w14:textId="77777777" w:rsidR="00FC4A13" w:rsidRDefault="00FC4A13"/>
                      </w:tc>
                    </w:tr>
                    <w:tr w:rsidR="00FC4A13" w14:paraId="603C757E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7B" w14:textId="77777777" w:rsidR="00FC4A13" w:rsidRDefault="00FC4A13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7C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7D" w14:textId="77777777" w:rsidR="00FC4A13" w:rsidRDefault="00FC4A13"/>
                      </w:tc>
                    </w:tr>
                    <w:tr w:rsidR="00FC4A13" w14:paraId="603C7582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 w:val="restart"/>
                          <w:textDirection w:val="btLr"/>
                        </w:tcPr>
                        <w:p w14:paraId="603C757F" w14:textId="7270267F" w:rsidR="00FC4A13" w:rsidRDefault="00FC4A13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  <w:t>Инв. №  подл.</w:t>
                          </w:r>
                        </w:p>
                      </w:tc>
                      <w:tc>
                        <w:tcPr>
                          <w:tcW w:w="389" w:type="dxa"/>
                          <w:vMerge w:val="restart"/>
                        </w:tcPr>
                        <w:p w14:paraId="603C7580" w14:textId="77777777" w:rsidR="00FC4A13" w:rsidRDefault="00FC4A13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03C7581" w14:textId="77777777" w:rsidR="00FC4A13" w:rsidRDefault="00FC4A13" w:rsidP="00360F2B">
                          <w:pPr>
                            <w:pStyle w:val="4"/>
                          </w:pPr>
                        </w:p>
                      </w:tc>
                    </w:tr>
                    <w:tr w:rsidR="00FC4A13" w14:paraId="603C7586" w14:textId="77777777">
                      <w:trPr>
                        <w:cantSplit/>
                        <w:trHeight w:val="213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83" w14:textId="77777777" w:rsidR="00FC4A13" w:rsidRDefault="00FC4A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84" w14:textId="77777777" w:rsidR="00FC4A13" w:rsidRDefault="00FC4A13"/>
                      </w:tc>
                      <w:tc>
                        <w:tcPr>
                          <w:tcW w:w="10454" w:type="dxa"/>
                          <w:gridSpan w:val="9"/>
                          <w:vMerge/>
                          <w:tcBorders>
                            <w:bottom w:val="single" w:sz="2" w:space="0" w:color="auto"/>
                          </w:tcBorders>
                        </w:tcPr>
                        <w:p w14:paraId="603C7585" w14:textId="77777777" w:rsidR="00FC4A13" w:rsidRDefault="00FC4A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FC4A13" w14:paraId="603C7590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87" w14:textId="77777777" w:rsidR="00FC4A13" w:rsidRDefault="00FC4A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88" w14:textId="77777777" w:rsidR="00FC4A13" w:rsidRDefault="00FC4A13"/>
                      </w:tc>
                      <w:tc>
                        <w:tcPr>
                          <w:tcW w:w="389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603C7589" w14:textId="77777777" w:rsidR="00FC4A13" w:rsidRDefault="00FC4A13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603C758A" w14:textId="77777777" w:rsidR="00FC4A13" w:rsidRDefault="00FC4A13">
                          <w:pPr>
                            <w:pStyle w:val="32"/>
                            <w:rPr>
                              <w:i w:val="0"/>
                              <w:iCs w:val="0"/>
                            </w:rPr>
                          </w:pP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603C758B" w14:textId="77777777" w:rsidR="00FC4A13" w:rsidRDefault="00FC4A13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603C758C" w14:textId="77777777" w:rsidR="00FC4A13" w:rsidRDefault="00FC4A13"/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603C758D" w14:textId="77777777" w:rsidR="00FC4A13" w:rsidRDefault="00FC4A13"/>
                      </w:tc>
                      <w:tc>
                        <w:tcPr>
                          <w:tcW w:w="6293" w:type="dxa"/>
                          <w:gridSpan w:val="3"/>
                          <w:vMerge w:val="restart"/>
                        </w:tcPr>
                        <w:p w14:paraId="603C758E" w14:textId="179F5BCB" w:rsidR="00FC4A13" w:rsidRPr="00F1759E" w:rsidRDefault="00FC4A13" w:rsidP="001731E9">
                          <w:pPr>
                            <w:spacing w:before="180"/>
                            <w:jc w:val="center"/>
                            <w:rPr>
                              <w:b/>
                              <w:bCs/>
                              <w:szCs w:val="28"/>
                            </w:rPr>
                          </w:pP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ТУ</w:t>
                          </w:r>
                          <w:r>
                            <w:rPr>
                              <w:noProof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FB2730">
                            <w:rPr>
                              <w:noProof/>
                              <w:sz w:val="32"/>
                              <w:szCs w:val="32"/>
                            </w:rPr>
                            <w:t>4573-2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59</w:t>
                          </w:r>
                          <w:r w:rsidRPr="00FB2730">
                            <w:rPr>
                              <w:noProof/>
                              <w:sz w:val="32"/>
                              <w:szCs w:val="32"/>
                            </w:rPr>
                            <w:t>-89547853-2021</w:t>
                          </w:r>
                        </w:p>
                      </w:tc>
                      <w:tc>
                        <w:tcPr>
                          <w:tcW w:w="555" w:type="dxa"/>
                          <w:vAlign w:val="center"/>
                        </w:tcPr>
                        <w:p w14:paraId="603C758F" w14:textId="77777777" w:rsidR="00FC4A13" w:rsidRDefault="00FC4A13">
                          <w:pPr>
                            <w:pStyle w:val="32"/>
                          </w:pPr>
                          <w:r>
                            <w:t>Лист</w:t>
                          </w:r>
                        </w:p>
                      </w:tc>
                    </w:tr>
                    <w:tr w:rsidR="00FC4A13" w14:paraId="603C759A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03C7591" w14:textId="77777777" w:rsidR="00FC4A13" w:rsidRDefault="00FC4A13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03C7592" w14:textId="77777777" w:rsidR="00FC4A13" w:rsidRDefault="00FC4A13"/>
                      </w:tc>
                      <w:tc>
                        <w:tcPr>
                          <w:tcW w:w="389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03C7593" w14:textId="77777777" w:rsidR="00FC4A13" w:rsidRDefault="00FC4A13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03C7594" w14:textId="77777777" w:rsidR="00FC4A13" w:rsidRDefault="00FC4A13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03C7595" w14:textId="77777777" w:rsidR="00FC4A13" w:rsidRDefault="00FC4A13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03C7596" w14:textId="77777777" w:rsidR="00FC4A13" w:rsidRDefault="00FC4A13"/>
                      </w:tc>
                      <w:tc>
                        <w:tcPr>
                          <w:tcW w:w="555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03C7597" w14:textId="77777777" w:rsidR="00FC4A13" w:rsidRDefault="00FC4A13"/>
                      </w:tc>
                      <w:tc>
                        <w:tcPr>
                          <w:tcW w:w="6293" w:type="dxa"/>
                          <w:gridSpan w:val="3"/>
                          <w:vMerge/>
                        </w:tcPr>
                        <w:p w14:paraId="603C7598" w14:textId="77777777" w:rsidR="00FC4A13" w:rsidRDefault="00FC4A13"/>
                      </w:tc>
                      <w:tc>
                        <w:tcPr>
                          <w:tcW w:w="555" w:type="dxa"/>
                          <w:vMerge w:val="restart"/>
                        </w:tcPr>
                        <w:p w14:paraId="603C7599" w14:textId="77777777" w:rsidR="00FC4A13" w:rsidRDefault="00FC4A13">
                          <w:pPr>
                            <w:spacing w:before="12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75CDF">
                            <w:rPr>
                              <w:noProof/>
                            </w:rPr>
                            <w:t>35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FC4A13" w14:paraId="603C75A4" w14:textId="77777777" w:rsidTr="00E675EC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cBorders>
                            <w:bottom w:val="single" w:sz="18" w:space="0" w:color="auto"/>
                          </w:tcBorders>
                          <w:textDirection w:val="btLr"/>
                        </w:tcPr>
                        <w:p w14:paraId="603C759B" w14:textId="77777777" w:rsidR="00FC4A13" w:rsidRDefault="00FC4A13" w:rsidP="00320D21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603C759C" w14:textId="77777777" w:rsidR="00FC4A13" w:rsidRDefault="00FC4A13" w:rsidP="00320D21"/>
                      </w:tc>
                      <w:tc>
                        <w:tcPr>
                          <w:tcW w:w="389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9D" w14:textId="77777777" w:rsidR="00FC4A13" w:rsidRDefault="00FC4A13" w:rsidP="00320D21">
                          <w:pPr>
                            <w:pStyle w:val="32"/>
                          </w:pPr>
                          <w:r>
                            <w:t>Изм</w:t>
                          </w: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9E" w14:textId="77777777" w:rsidR="00FC4A13" w:rsidRDefault="00FC4A13" w:rsidP="00320D21">
                          <w:pPr>
                            <w:pStyle w:val="32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9F" w14:textId="77777777" w:rsidR="00FC4A13" w:rsidRDefault="00FC4A13" w:rsidP="00320D21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№ докум.</w:t>
                          </w: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A0" w14:textId="77777777" w:rsidR="00FC4A13" w:rsidRDefault="00FC4A13" w:rsidP="00320D21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03C75A1" w14:textId="77777777" w:rsidR="00FC4A13" w:rsidRDefault="00FC4A13" w:rsidP="00320D21">
                          <w:pPr>
                            <w:pStyle w:val="32"/>
                            <w:keepNext w:val="0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  <w:tc>
                        <w:tcPr>
                          <w:tcW w:w="6293" w:type="dxa"/>
                          <w:gridSpan w:val="3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603C75A2" w14:textId="77777777" w:rsidR="00FC4A13" w:rsidRDefault="00FC4A13" w:rsidP="00320D21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55" w:type="dxa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603C75A3" w14:textId="77777777" w:rsidR="00FC4A13" w:rsidRDefault="00FC4A13" w:rsidP="00320D21"/>
                      </w:tc>
                    </w:tr>
                    <w:tr w:rsidR="00FC4A13" w14:paraId="603C75AC" w14:textId="77777777">
                      <w:tc>
                        <w:tcPr>
                          <w:tcW w:w="278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5" w14:textId="77777777" w:rsidR="00FC4A13" w:rsidRDefault="00FC4A13"/>
                      </w:tc>
                      <w:tc>
                        <w:tcPr>
                          <w:tcW w:w="389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6" w14:textId="77777777" w:rsidR="00FC4A13" w:rsidRDefault="00FC4A13"/>
                      </w:tc>
                      <w:tc>
                        <w:tcPr>
                          <w:tcW w:w="2274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7" w14:textId="77777777" w:rsidR="00FC4A13" w:rsidRDefault="00FC4A13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32" w:type="dxa"/>
                          <w:gridSpan w:val="2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03C75A8" w14:textId="77777777" w:rsidR="00FC4A13" w:rsidRDefault="00FC4A13">
                          <w:pPr>
                            <w:pStyle w:val="10"/>
                          </w:pPr>
                        </w:p>
                      </w:tc>
                      <w:tc>
                        <w:tcPr>
                          <w:tcW w:w="4345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9" w14:textId="77777777" w:rsidR="00FC4A13" w:rsidRDefault="00FC4A13">
                          <w:pPr>
                            <w:pStyle w:val="10"/>
                            <w:rPr>
                              <w:i w:val="0"/>
                            </w:rPr>
                          </w:pPr>
                          <w:r>
                            <w:t>Копировал</w:t>
                          </w:r>
                        </w:p>
                      </w:tc>
                      <w:tc>
                        <w:tcPr>
                          <w:tcW w:w="1149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A" w14:textId="77777777" w:rsidR="00FC4A13" w:rsidRDefault="00FC4A13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54" w:type="dxa"/>
                          <w:gridSpan w:val="2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03C75AB" w14:textId="77777777" w:rsidR="00FC4A13" w:rsidRDefault="00FC4A13">
                          <w:pPr>
                            <w:pStyle w:val="10"/>
                            <w:ind w:left="0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603C75AD" w14:textId="77777777" w:rsidR="00FC4A13" w:rsidRDefault="00FC4A13" w:rsidP="000E0759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6A6E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903CF9"/>
    <w:multiLevelType w:val="hybridMultilevel"/>
    <w:tmpl w:val="50C4D46E"/>
    <w:lvl w:ilvl="0" w:tplc="AEE03E7A">
      <w:start w:val="1"/>
      <w:numFmt w:val="decimal"/>
      <w:suff w:val="space"/>
      <w:lvlText w:val="1.3.4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994588"/>
    <w:multiLevelType w:val="hybridMultilevel"/>
    <w:tmpl w:val="5FCC9220"/>
    <w:lvl w:ilvl="0" w:tplc="529C998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2CE59A5"/>
    <w:multiLevelType w:val="hybridMultilevel"/>
    <w:tmpl w:val="8AFED5F4"/>
    <w:lvl w:ilvl="0" w:tplc="04B01652">
      <w:start w:val="1"/>
      <w:numFmt w:val="decimal"/>
      <w:suff w:val="space"/>
      <w:lvlText w:val="1.3.15.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0C082D"/>
    <w:multiLevelType w:val="multilevel"/>
    <w:tmpl w:val="A5CCEF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>
    <w:nsid w:val="095F37A2"/>
    <w:multiLevelType w:val="hybridMultilevel"/>
    <w:tmpl w:val="E5046BC4"/>
    <w:lvl w:ilvl="0" w:tplc="9AAC4776">
      <w:start w:val="1"/>
      <w:numFmt w:val="russianLower"/>
      <w:lvlText w:val="%1 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AD719A3"/>
    <w:multiLevelType w:val="hybridMultilevel"/>
    <w:tmpl w:val="D812DB24"/>
    <w:lvl w:ilvl="0" w:tplc="F0CC471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BD46462"/>
    <w:multiLevelType w:val="multilevel"/>
    <w:tmpl w:val="A87ABF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>
    <w:nsid w:val="0F5A1038"/>
    <w:multiLevelType w:val="hybridMultilevel"/>
    <w:tmpl w:val="2B0A79EE"/>
    <w:lvl w:ilvl="0" w:tplc="215AD0D6">
      <w:start w:val="1"/>
      <w:numFmt w:val="decimal"/>
      <w:suff w:val="space"/>
      <w:lvlText w:val="1.3.7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104C55"/>
    <w:multiLevelType w:val="hybridMultilevel"/>
    <w:tmpl w:val="4DC02F90"/>
    <w:lvl w:ilvl="0" w:tplc="9E164284">
      <w:start w:val="1"/>
      <w:numFmt w:val="decimal"/>
      <w:suff w:val="space"/>
      <w:lvlText w:val="1.3.13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310FB3"/>
    <w:multiLevelType w:val="hybridMultilevel"/>
    <w:tmpl w:val="906C0958"/>
    <w:lvl w:ilvl="0" w:tplc="EAA2D46A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516B61"/>
    <w:multiLevelType w:val="hybridMultilevel"/>
    <w:tmpl w:val="2976E81E"/>
    <w:lvl w:ilvl="0" w:tplc="6714CF8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B782A"/>
    <w:multiLevelType w:val="hybridMultilevel"/>
    <w:tmpl w:val="4A52BB66"/>
    <w:lvl w:ilvl="0" w:tplc="6F02F9C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EBFA67E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D66A6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46A93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3164CC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526D7A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124DCC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BCC257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19E833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CEA653C"/>
    <w:multiLevelType w:val="hybridMultilevel"/>
    <w:tmpl w:val="6BF03630"/>
    <w:lvl w:ilvl="0" w:tplc="2618EEE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3A6DC5"/>
    <w:multiLevelType w:val="hybridMultilevel"/>
    <w:tmpl w:val="4E76718E"/>
    <w:lvl w:ilvl="0" w:tplc="93DCE53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64443"/>
    <w:multiLevelType w:val="hybridMultilevel"/>
    <w:tmpl w:val="DC764170"/>
    <w:lvl w:ilvl="0" w:tplc="FB4AE838">
      <w:start w:val="1"/>
      <w:numFmt w:val="decimal"/>
      <w:suff w:val="space"/>
      <w:lvlText w:val="1.3.5.%1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52213D"/>
    <w:multiLevelType w:val="hybridMultilevel"/>
    <w:tmpl w:val="A6185F6C"/>
    <w:lvl w:ilvl="0" w:tplc="5A74ADDE">
      <w:start w:val="1"/>
      <w:numFmt w:val="decimal"/>
      <w:suff w:val="space"/>
      <w:lvlText w:val="1.3.7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EC3AE7"/>
    <w:multiLevelType w:val="hybridMultilevel"/>
    <w:tmpl w:val="B01236B2"/>
    <w:lvl w:ilvl="0" w:tplc="53463774">
      <w:start w:val="1"/>
      <w:numFmt w:val="decimal"/>
      <w:suff w:val="space"/>
      <w:lvlText w:val="1.3.1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E5D48"/>
    <w:multiLevelType w:val="hybridMultilevel"/>
    <w:tmpl w:val="C7F6D56C"/>
    <w:lvl w:ilvl="0" w:tplc="57E420F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30774C2"/>
    <w:multiLevelType w:val="hybridMultilevel"/>
    <w:tmpl w:val="87EA935E"/>
    <w:lvl w:ilvl="0" w:tplc="2CCE5CB2">
      <w:start w:val="1"/>
      <w:numFmt w:val="decimal"/>
      <w:suff w:val="space"/>
      <w:lvlText w:val="1.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8558A3"/>
    <w:multiLevelType w:val="hybridMultilevel"/>
    <w:tmpl w:val="D646F8FE"/>
    <w:lvl w:ilvl="0" w:tplc="A8425978">
      <w:start w:val="1"/>
      <w:numFmt w:val="decimal"/>
      <w:suff w:val="space"/>
      <w:lvlText w:val="1.3.3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362F1F"/>
    <w:multiLevelType w:val="hybridMultilevel"/>
    <w:tmpl w:val="92240E8E"/>
    <w:lvl w:ilvl="0" w:tplc="957075C6">
      <w:start w:val="1"/>
      <w:numFmt w:val="decimal"/>
      <w:suff w:val="space"/>
      <w:lvlText w:val="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BA471D"/>
    <w:multiLevelType w:val="hybridMultilevel"/>
    <w:tmpl w:val="2AA666CA"/>
    <w:lvl w:ilvl="0" w:tplc="7E981A38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27FC1910"/>
    <w:multiLevelType w:val="hybridMultilevel"/>
    <w:tmpl w:val="49AA620E"/>
    <w:lvl w:ilvl="0" w:tplc="44168608">
      <w:start w:val="1"/>
      <w:numFmt w:val="decimal"/>
      <w:suff w:val="space"/>
      <w:lvlText w:val="1.3.9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5612FF"/>
    <w:multiLevelType w:val="hybridMultilevel"/>
    <w:tmpl w:val="070A786A"/>
    <w:lvl w:ilvl="0" w:tplc="9AAC477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2BD715EB"/>
    <w:multiLevelType w:val="hybridMultilevel"/>
    <w:tmpl w:val="62CEE062"/>
    <w:lvl w:ilvl="0" w:tplc="1368C79C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2CDE7D0D"/>
    <w:multiLevelType w:val="hybridMultilevel"/>
    <w:tmpl w:val="F8F453AE"/>
    <w:lvl w:ilvl="0" w:tplc="ACB63CE8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2D3210C6"/>
    <w:multiLevelType w:val="hybridMultilevel"/>
    <w:tmpl w:val="D54A2D50"/>
    <w:lvl w:ilvl="0" w:tplc="7D9E9210">
      <w:start w:val="1"/>
      <w:numFmt w:val="decimal"/>
      <w:suff w:val="space"/>
      <w:lvlText w:val="4.1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2E424CD4"/>
    <w:multiLevelType w:val="hybridMultilevel"/>
    <w:tmpl w:val="0B96BF28"/>
    <w:lvl w:ilvl="0" w:tplc="BF20B9B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32A18B0"/>
    <w:multiLevelType w:val="hybridMultilevel"/>
    <w:tmpl w:val="B1F45B70"/>
    <w:lvl w:ilvl="0" w:tplc="0BC84DB0">
      <w:start w:val="1"/>
      <w:numFmt w:val="decimal"/>
      <w:suff w:val="space"/>
      <w:lvlText w:val="4.1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33EB7679"/>
    <w:multiLevelType w:val="hybridMultilevel"/>
    <w:tmpl w:val="A1B62FEA"/>
    <w:lvl w:ilvl="0" w:tplc="9AAC4776">
      <w:start w:val="1"/>
      <w:numFmt w:val="russianLower"/>
      <w:lvlText w:val="%1 )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3590122E"/>
    <w:multiLevelType w:val="hybridMultilevel"/>
    <w:tmpl w:val="449A3E16"/>
    <w:lvl w:ilvl="0" w:tplc="9AAC477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37C65B1C"/>
    <w:multiLevelType w:val="hybridMultilevel"/>
    <w:tmpl w:val="F8F453AE"/>
    <w:lvl w:ilvl="0" w:tplc="ACB63CE8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38E43B7B"/>
    <w:multiLevelType w:val="hybridMultilevel"/>
    <w:tmpl w:val="1D86F8E2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9454BBD"/>
    <w:multiLevelType w:val="hybridMultilevel"/>
    <w:tmpl w:val="641AD582"/>
    <w:lvl w:ilvl="0" w:tplc="4B846D60">
      <w:start w:val="1"/>
      <w:numFmt w:val="decimal"/>
      <w:pStyle w:val="3"/>
      <w:suff w:val="space"/>
      <w:lvlText w:val="1.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794E09"/>
    <w:multiLevelType w:val="hybridMultilevel"/>
    <w:tmpl w:val="EDB6FD24"/>
    <w:lvl w:ilvl="0" w:tplc="500C32B0">
      <w:start w:val="1"/>
      <w:numFmt w:val="decimal"/>
      <w:suff w:val="space"/>
      <w:lvlText w:val="1.8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422C0B"/>
    <w:multiLevelType w:val="hybridMultilevel"/>
    <w:tmpl w:val="3C4CA740"/>
    <w:lvl w:ilvl="0" w:tplc="2236D1D4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3F3233A0"/>
    <w:multiLevelType w:val="hybridMultilevel"/>
    <w:tmpl w:val="C38EBDD4"/>
    <w:lvl w:ilvl="0" w:tplc="05AABB38">
      <w:start w:val="1"/>
      <w:numFmt w:val="decimal"/>
      <w:suff w:val="space"/>
      <w:lvlText w:val="1.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0536502"/>
    <w:multiLevelType w:val="hybridMultilevel"/>
    <w:tmpl w:val="0E22A78C"/>
    <w:lvl w:ilvl="0" w:tplc="21EA4E9C">
      <w:start w:val="1"/>
      <w:numFmt w:val="decimal"/>
      <w:suff w:val="space"/>
      <w:lvlText w:val="4.3.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0E54CE9"/>
    <w:multiLevelType w:val="hybridMultilevel"/>
    <w:tmpl w:val="D11EEC0E"/>
    <w:lvl w:ilvl="0" w:tplc="01BCE804">
      <w:start w:val="1"/>
      <w:numFmt w:val="decimal"/>
      <w:suff w:val="space"/>
      <w:lvlText w:val="4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FA304D"/>
    <w:multiLevelType w:val="hybridMultilevel"/>
    <w:tmpl w:val="AF04AF72"/>
    <w:lvl w:ilvl="0" w:tplc="893058F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8C566BF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438638B1"/>
    <w:multiLevelType w:val="hybridMultilevel"/>
    <w:tmpl w:val="288E3930"/>
    <w:lvl w:ilvl="0" w:tplc="3ED857F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46486D73"/>
    <w:multiLevelType w:val="hybridMultilevel"/>
    <w:tmpl w:val="45EA8D4C"/>
    <w:lvl w:ilvl="0" w:tplc="2CA04F8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7C525C"/>
    <w:multiLevelType w:val="hybridMultilevel"/>
    <w:tmpl w:val="BF5A7572"/>
    <w:lvl w:ilvl="0" w:tplc="263C50B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46AE5356"/>
    <w:multiLevelType w:val="hybridMultilevel"/>
    <w:tmpl w:val="84E4A208"/>
    <w:lvl w:ilvl="0" w:tplc="6D68CE5E">
      <w:start w:val="1"/>
      <w:numFmt w:val="decimal"/>
      <w:suff w:val="space"/>
      <w:lvlText w:val="%1-"/>
      <w:lvlJc w:val="left"/>
      <w:pPr>
        <w:ind w:left="0" w:firstLine="709"/>
      </w:pPr>
      <w:rPr>
        <w:rFonts w:hint="default"/>
        <w:spacing w:val="0"/>
        <w:w w:val="100"/>
        <w:position w:val="0"/>
      </w:rPr>
    </w:lvl>
    <w:lvl w:ilvl="1" w:tplc="E250CC3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46C25507"/>
    <w:multiLevelType w:val="hybridMultilevel"/>
    <w:tmpl w:val="7C88D73C"/>
    <w:lvl w:ilvl="0" w:tplc="B5FAC8D0">
      <w:start w:val="1"/>
      <w:numFmt w:val="decimal"/>
      <w:suff w:val="space"/>
      <w:lvlText w:val="1.3.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3A2AEF"/>
    <w:multiLevelType w:val="hybridMultilevel"/>
    <w:tmpl w:val="F08CF18E"/>
    <w:lvl w:ilvl="0" w:tplc="F4DEAEB6">
      <w:start w:val="1"/>
      <w:numFmt w:val="decimal"/>
      <w:suff w:val="space"/>
      <w:lvlText w:val="1.3.10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60329A"/>
    <w:multiLevelType w:val="hybridMultilevel"/>
    <w:tmpl w:val="736EDA8A"/>
    <w:lvl w:ilvl="0" w:tplc="CDFE2798">
      <w:start w:val="1"/>
      <w:numFmt w:val="decimal"/>
      <w:suff w:val="space"/>
      <w:lvlText w:val="3.1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BD5643D"/>
    <w:multiLevelType w:val="hybridMultilevel"/>
    <w:tmpl w:val="AC68B700"/>
    <w:lvl w:ilvl="0" w:tplc="5B6479CA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0">
    <w:nsid w:val="4CF06741"/>
    <w:multiLevelType w:val="hybridMultilevel"/>
    <w:tmpl w:val="65AE5BB2"/>
    <w:lvl w:ilvl="0" w:tplc="25C2D926">
      <w:start w:val="1"/>
      <w:numFmt w:val="decimal"/>
      <w:suff w:val="space"/>
      <w:lvlText w:val="1.6.%1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D463A66"/>
    <w:multiLevelType w:val="hybridMultilevel"/>
    <w:tmpl w:val="E5AC8680"/>
    <w:lvl w:ilvl="0" w:tplc="810E7D8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FA8161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56B45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8D6CA5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78C87D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084B0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2F8602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F646A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00FC0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4D784195"/>
    <w:multiLevelType w:val="hybridMultilevel"/>
    <w:tmpl w:val="47FE441C"/>
    <w:lvl w:ilvl="0" w:tplc="543ACA56">
      <w:start w:val="1"/>
      <w:numFmt w:val="decimal"/>
      <w:pStyle w:val="4"/>
      <w:suff w:val="space"/>
      <w:lvlText w:val="1.3.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6117BD"/>
    <w:multiLevelType w:val="hybridMultilevel"/>
    <w:tmpl w:val="BE58AB40"/>
    <w:lvl w:ilvl="0" w:tplc="C6ECFED2">
      <w:start w:val="1"/>
      <w:numFmt w:val="russianLower"/>
      <w:lvlText w:val="%1 )"/>
      <w:lvlJc w:val="left"/>
      <w:pPr>
        <w:ind w:left="1429" w:hanging="360"/>
      </w:pPr>
      <w:rPr>
        <w:rFonts w:hint="default"/>
      </w:rPr>
    </w:lvl>
    <w:lvl w:ilvl="1" w:tplc="85267CAC" w:tentative="1">
      <w:start w:val="1"/>
      <w:numFmt w:val="lowerLetter"/>
      <w:lvlText w:val="%2."/>
      <w:lvlJc w:val="left"/>
      <w:pPr>
        <w:ind w:left="2149" w:hanging="360"/>
      </w:pPr>
    </w:lvl>
    <w:lvl w:ilvl="2" w:tplc="41E08DF4" w:tentative="1">
      <w:start w:val="1"/>
      <w:numFmt w:val="lowerRoman"/>
      <w:lvlText w:val="%3."/>
      <w:lvlJc w:val="right"/>
      <w:pPr>
        <w:ind w:left="2869" w:hanging="180"/>
      </w:pPr>
    </w:lvl>
    <w:lvl w:ilvl="3" w:tplc="52AE4816" w:tentative="1">
      <w:start w:val="1"/>
      <w:numFmt w:val="decimal"/>
      <w:lvlText w:val="%4."/>
      <w:lvlJc w:val="left"/>
      <w:pPr>
        <w:ind w:left="3589" w:hanging="360"/>
      </w:pPr>
    </w:lvl>
    <w:lvl w:ilvl="4" w:tplc="011E3CB8" w:tentative="1">
      <w:start w:val="1"/>
      <w:numFmt w:val="lowerLetter"/>
      <w:lvlText w:val="%5."/>
      <w:lvlJc w:val="left"/>
      <w:pPr>
        <w:ind w:left="4309" w:hanging="360"/>
      </w:pPr>
    </w:lvl>
    <w:lvl w:ilvl="5" w:tplc="B4C8D820" w:tentative="1">
      <w:start w:val="1"/>
      <w:numFmt w:val="lowerRoman"/>
      <w:lvlText w:val="%6."/>
      <w:lvlJc w:val="right"/>
      <w:pPr>
        <w:ind w:left="5029" w:hanging="180"/>
      </w:pPr>
    </w:lvl>
    <w:lvl w:ilvl="6" w:tplc="C99C1014" w:tentative="1">
      <w:start w:val="1"/>
      <w:numFmt w:val="decimal"/>
      <w:lvlText w:val="%7."/>
      <w:lvlJc w:val="left"/>
      <w:pPr>
        <w:ind w:left="5749" w:hanging="360"/>
      </w:pPr>
    </w:lvl>
    <w:lvl w:ilvl="7" w:tplc="1DEA0362" w:tentative="1">
      <w:start w:val="1"/>
      <w:numFmt w:val="lowerLetter"/>
      <w:lvlText w:val="%8."/>
      <w:lvlJc w:val="left"/>
      <w:pPr>
        <w:ind w:left="6469" w:hanging="360"/>
      </w:pPr>
    </w:lvl>
    <w:lvl w:ilvl="8" w:tplc="239C634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52F95130"/>
    <w:multiLevelType w:val="hybridMultilevel"/>
    <w:tmpl w:val="DCAC542A"/>
    <w:lvl w:ilvl="0" w:tplc="7574795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5">
    <w:nsid w:val="544A6157"/>
    <w:multiLevelType w:val="hybridMultilevel"/>
    <w:tmpl w:val="183AB23A"/>
    <w:lvl w:ilvl="0" w:tplc="A7DAD9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55667EDE"/>
    <w:multiLevelType w:val="hybridMultilevel"/>
    <w:tmpl w:val="23D05F8C"/>
    <w:lvl w:ilvl="0" w:tplc="E3D8697A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>
    <w:nsid w:val="56D56E22"/>
    <w:multiLevelType w:val="hybridMultilevel"/>
    <w:tmpl w:val="A93E2DEC"/>
    <w:lvl w:ilvl="0" w:tplc="8AA6853A">
      <w:start w:val="1"/>
      <w:numFmt w:val="russianLower"/>
      <w:lvlText w:val="%1 )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>
    <w:nsid w:val="5B3B1F06"/>
    <w:multiLevelType w:val="hybridMultilevel"/>
    <w:tmpl w:val="009CCDCE"/>
    <w:lvl w:ilvl="0" w:tplc="6FEADA72">
      <w:start w:val="1"/>
      <w:numFmt w:val="decimal"/>
      <w:suff w:val="space"/>
      <w:lvlText w:val="1.4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D694362"/>
    <w:multiLevelType w:val="multilevel"/>
    <w:tmpl w:val="A52C0B16"/>
    <w:lvl w:ilvl="0">
      <w:start w:val="1"/>
      <w:numFmt w:val="decimal"/>
      <w:pStyle w:val="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31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0">
    <w:nsid w:val="5E801850"/>
    <w:multiLevelType w:val="hybridMultilevel"/>
    <w:tmpl w:val="0F58F17E"/>
    <w:lvl w:ilvl="0" w:tplc="BFF00DC2">
      <w:start w:val="1"/>
      <w:numFmt w:val="decimal"/>
      <w:suff w:val="space"/>
      <w:lvlText w:val="1.7.%1 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804097C6">
      <w:start w:val="1"/>
      <w:numFmt w:val="decimal"/>
      <w:suff w:val="space"/>
      <w:lvlText w:val="1.7.%2 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F91C4AF8" w:tentative="1">
      <w:start w:val="1"/>
      <w:numFmt w:val="lowerRoman"/>
      <w:lvlText w:val="%3."/>
      <w:lvlJc w:val="right"/>
      <w:pPr>
        <w:ind w:left="2160" w:hanging="180"/>
      </w:pPr>
    </w:lvl>
    <w:lvl w:ilvl="3" w:tplc="84A4174C" w:tentative="1">
      <w:start w:val="1"/>
      <w:numFmt w:val="decimal"/>
      <w:lvlText w:val="%4."/>
      <w:lvlJc w:val="left"/>
      <w:pPr>
        <w:ind w:left="2880" w:hanging="360"/>
      </w:pPr>
    </w:lvl>
    <w:lvl w:ilvl="4" w:tplc="0868BF94" w:tentative="1">
      <w:start w:val="1"/>
      <w:numFmt w:val="lowerLetter"/>
      <w:lvlText w:val="%5."/>
      <w:lvlJc w:val="left"/>
      <w:pPr>
        <w:ind w:left="3600" w:hanging="360"/>
      </w:pPr>
    </w:lvl>
    <w:lvl w:ilvl="5" w:tplc="1C729DB2" w:tentative="1">
      <w:start w:val="1"/>
      <w:numFmt w:val="lowerRoman"/>
      <w:lvlText w:val="%6."/>
      <w:lvlJc w:val="right"/>
      <w:pPr>
        <w:ind w:left="4320" w:hanging="180"/>
      </w:pPr>
    </w:lvl>
    <w:lvl w:ilvl="6" w:tplc="34BEB25A" w:tentative="1">
      <w:start w:val="1"/>
      <w:numFmt w:val="decimal"/>
      <w:lvlText w:val="%7."/>
      <w:lvlJc w:val="left"/>
      <w:pPr>
        <w:ind w:left="5040" w:hanging="360"/>
      </w:pPr>
    </w:lvl>
    <w:lvl w:ilvl="7" w:tplc="A0EC1F64" w:tentative="1">
      <w:start w:val="1"/>
      <w:numFmt w:val="lowerLetter"/>
      <w:lvlText w:val="%8."/>
      <w:lvlJc w:val="left"/>
      <w:pPr>
        <w:ind w:left="5760" w:hanging="360"/>
      </w:pPr>
    </w:lvl>
    <w:lvl w:ilvl="8" w:tplc="B00C5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F895C1F"/>
    <w:multiLevelType w:val="hybridMultilevel"/>
    <w:tmpl w:val="C42AFE78"/>
    <w:lvl w:ilvl="0" w:tplc="DC1A8370">
      <w:start w:val="1"/>
      <w:numFmt w:val="decimal"/>
      <w:pStyle w:val="50"/>
      <w:suff w:val="space"/>
      <w:lvlText w:val="1.3.11.%1"/>
      <w:lvlJc w:val="left"/>
      <w:pPr>
        <w:ind w:left="0" w:firstLine="709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0A56D67"/>
    <w:multiLevelType w:val="hybridMultilevel"/>
    <w:tmpl w:val="42201156"/>
    <w:lvl w:ilvl="0" w:tplc="B942AD0C">
      <w:start w:val="1"/>
      <w:numFmt w:val="decimal"/>
      <w:suff w:val="space"/>
      <w:lvlText w:val="1.9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26A49A2"/>
    <w:multiLevelType w:val="hybridMultilevel"/>
    <w:tmpl w:val="736EDA8A"/>
    <w:lvl w:ilvl="0" w:tplc="CDFE2798">
      <w:start w:val="1"/>
      <w:numFmt w:val="decimal"/>
      <w:suff w:val="space"/>
      <w:lvlText w:val="3.1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8F4888"/>
    <w:multiLevelType w:val="hybridMultilevel"/>
    <w:tmpl w:val="F16C3BE0"/>
    <w:lvl w:ilvl="0" w:tplc="D2F47B56">
      <w:start w:val="1"/>
      <w:numFmt w:val="decimal"/>
      <w:suff w:val="space"/>
      <w:lvlText w:val="1.3.1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D53929"/>
    <w:multiLevelType w:val="hybridMultilevel"/>
    <w:tmpl w:val="948062A0"/>
    <w:lvl w:ilvl="0" w:tplc="B13CE166">
      <w:start w:val="1"/>
      <w:numFmt w:val="decimal"/>
      <w:suff w:val="space"/>
      <w:lvlText w:val="Г.%1"/>
      <w:lvlJc w:val="left"/>
      <w:pPr>
        <w:ind w:left="0" w:firstLine="709"/>
      </w:pPr>
      <w:rPr>
        <w:rFonts w:hint="default"/>
      </w:rPr>
    </w:lvl>
    <w:lvl w:ilvl="1" w:tplc="2AEE59BE" w:tentative="1">
      <w:start w:val="1"/>
      <w:numFmt w:val="lowerLetter"/>
      <w:lvlText w:val="%2."/>
      <w:lvlJc w:val="left"/>
      <w:pPr>
        <w:ind w:left="1440" w:hanging="360"/>
      </w:pPr>
    </w:lvl>
    <w:lvl w:ilvl="2" w:tplc="3566FD7C" w:tentative="1">
      <w:start w:val="1"/>
      <w:numFmt w:val="lowerRoman"/>
      <w:lvlText w:val="%3."/>
      <w:lvlJc w:val="right"/>
      <w:pPr>
        <w:ind w:left="2160" w:hanging="180"/>
      </w:pPr>
    </w:lvl>
    <w:lvl w:ilvl="3" w:tplc="014E6EB2" w:tentative="1">
      <w:start w:val="1"/>
      <w:numFmt w:val="decimal"/>
      <w:lvlText w:val="%4."/>
      <w:lvlJc w:val="left"/>
      <w:pPr>
        <w:ind w:left="2880" w:hanging="360"/>
      </w:pPr>
    </w:lvl>
    <w:lvl w:ilvl="4" w:tplc="2C005120" w:tentative="1">
      <w:start w:val="1"/>
      <w:numFmt w:val="lowerLetter"/>
      <w:lvlText w:val="%5."/>
      <w:lvlJc w:val="left"/>
      <w:pPr>
        <w:ind w:left="3600" w:hanging="360"/>
      </w:pPr>
    </w:lvl>
    <w:lvl w:ilvl="5" w:tplc="88164936" w:tentative="1">
      <w:start w:val="1"/>
      <w:numFmt w:val="lowerRoman"/>
      <w:lvlText w:val="%6."/>
      <w:lvlJc w:val="right"/>
      <w:pPr>
        <w:ind w:left="4320" w:hanging="180"/>
      </w:pPr>
    </w:lvl>
    <w:lvl w:ilvl="6" w:tplc="2A5A1CF6" w:tentative="1">
      <w:start w:val="1"/>
      <w:numFmt w:val="decimal"/>
      <w:lvlText w:val="%7."/>
      <w:lvlJc w:val="left"/>
      <w:pPr>
        <w:ind w:left="5040" w:hanging="360"/>
      </w:pPr>
    </w:lvl>
    <w:lvl w:ilvl="7" w:tplc="505650F6" w:tentative="1">
      <w:start w:val="1"/>
      <w:numFmt w:val="lowerLetter"/>
      <w:lvlText w:val="%8."/>
      <w:lvlJc w:val="left"/>
      <w:pPr>
        <w:ind w:left="5760" w:hanging="360"/>
      </w:pPr>
    </w:lvl>
    <w:lvl w:ilvl="8" w:tplc="73D88E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9676CB8"/>
    <w:multiLevelType w:val="hybridMultilevel"/>
    <w:tmpl w:val="96B2A8DC"/>
    <w:lvl w:ilvl="0" w:tplc="3A5E8916">
      <w:start w:val="1"/>
      <w:numFmt w:val="decimal"/>
      <w:suff w:val="space"/>
      <w:lvlText w:val="1.3.8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2D2267"/>
    <w:multiLevelType w:val="hybridMultilevel"/>
    <w:tmpl w:val="E336297A"/>
    <w:lvl w:ilvl="0" w:tplc="D708F280">
      <w:start w:val="1"/>
      <w:numFmt w:val="decimal"/>
      <w:suff w:val="space"/>
      <w:lvlText w:val="1.3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7306D0"/>
    <w:multiLevelType w:val="hybridMultilevel"/>
    <w:tmpl w:val="1870DCBE"/>
    <w:lvl w:ilvl="0" w:tplc="B3EAA526">
      <w:start w:val="1"/>
      <w:numFmt w:val="decimal"/>
      <w:suff w:val="space"/>
      <w:lvlText w:val="1.3.6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2FF6AE1"/>
    <w:multiLevelType w:val="hybridMultilevel"/>
    <w:tmpl w:val="FFB8D998"/>
    <w:lvl w:ilvl="0" w:tplc="9174987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>
    <w:nsid w:val="74C9061C"/>
    <w:multiLevelType w:val="hybridMultilevel"/>
    <w:tmpl w:val="964EB8E6"/>
    <w:lvl w:ilvl="0" w:tplc="4F0E27E2">
      <w:start w:val="1"/>
      <w:numFmt w:val="decimal"/>
      <w:suff w:val="space"/>
      <w:lvlText w:val="1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68F29E0"/>
    <w:multiLevelType w:val="hybridMultilevel"/>
    <w:tmpl w:val="B70269E8"/>
    <w:lvl w:ilvl="0" w:tplc="2F88BF7C">
      <w:start w:val="1"/>
      <w:numFmt w:val="decimal"/>
      <w:suff w:val="space"/>
      <w:lvlText w:val="2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7CF10AA"/>
    <w:multiLevelType w:val="hybridMultilevel"/>
    <w:tmpl w:val="01B25CAE"/>
    <w:lvl w:ilvl="0" w:tplc="CDCCC19C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7B6536A0"/>
    <w:multiLevelType w:val="hybridMultilevel"/>
    <w:tmpl w:val="8AB230A6"/>
    <w:lvl w:ilvl="0" w:tplc="D61C94E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D8110BB"/>
    <w:multiLevelType w:val="hybridMultilevel"/>
    <w:tmpl w:val="98C0742A"/>
    <w:lvl w:ilvl="0" w:tplc="3ED857F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0"/>
  </w:num>
  <w:num w:numId="3">
    <w:abstractNumId w:val="7"/>
  </w:num>
  <w:num w:numId="4">
    <w:abstractNumId w:val="19"/>
  </w:num>
  <w:num w:numId="5">
    <w:abstractNumId w:val="42"/>
  </w:num>
  <w:num w:numId="6">
    <w:abstractNumId w:val="25"/>
  </w:num>
  <w:num w:numId="7">
    <w:abstractNumId w:val="69"/>
  </w:num>
  <w:num w:numId="8">
    <w:abstractNumId w:val="51"/>
  </w:num>
  <w:num w:numId="9">
    <w:abstractNumId w:val="74"/>
  </w:num>
  <w:num w:numId="10">
    <w:abstractNumId w:val="32"/>
  </w:num>
  <w:num w:numId="11">
    <w:abstractNumId w:val="41"/>
  </w:num>
  <w:num w:numId="12">
    <w:abstractNumId w:val="49"/>
  </w:num>
  <w:num w:numId="13">
    <w:abstractNumId w:val="54"/>
  </w:num>
  <w:num w:numId="14">
    <w:abstractNumId w:val="13"/>
  </w:num>
  <w:num w:numId="15">
    <w:abstractNumId w:val="58"/>
  </w:num>
  <w:num w:numId="16">
    <w:abstractNumId w:val="60"/>
  </w:num>
  <w:num w:numId="17">
    <w:abstractNumId w:val="56"/>
  </w:num>
  <w:num w:numId="18">
    <w:abstractNumId w:val="40"/>
  </w:num>
  <w:num w:numId="19">
    <w:abstractNumId w:val="15"/>
  </w:num>
  <w:num w:numId="20">
    <w:abstractNumId w:val="45"/>
  </w:num>
  <w:num w:numId="21">
    <w:abstractNumId w:val="65"/>
  </w:num>
  <w:num w:numId="22">
    <w:abstractNumId w:val="71"/>
  </w:num>
  <w:num w:numId="23">
    <w:abstractNumId w:val="70"/>
  </w:num>
  <w:num w:numId="24">
    <w:abstractNumId w:val="20"/>
  </w:num>
  <w:num w:numId="25">
    <w:abstractNumId w:val="67"/>
  </w:num>
  <w:num w:numId="26">
    <w:abstractNumId w:val="46"/>
  </w:num>
  <w:num w:numId="27">
    <w:abstractNumId w:val="21"/>
  </w:num>
  <w:num w:numId="28">
    <w:abstractNumId w:val="2"/>
  </w:num>
  <w:num w:numId="29">
    <w:abstractNumId w:val="16"/>
  </w:num>
  <w:num w:numId="30">
    <w:abstractNumId w:val="68"/>
  </w:num>
  <w:num w:numId="31">
    <w:abstractNumId w:val="9"/>
  </w:num>
  <w:num w:numId="32">
    <w:abstractNumId w:val="17"/>
  </w:num>
  <w:num w:numId="33">
    <w:abstractNumId w:val="66"/>
  </w:num>
  <w:num w:numId="34">
    <w:abstractNumId w:val="24"/>
  </w:num>
  <w:num w:numId="35">
    <w:abstractNumId w:val="37"/>
  </w:num>
  <w:num w:numId="36">
    <w:abstractNumId w:val="72"/>
  </w:num>
  <w:num w:numId="37">
    <w:abstractNumId w:val="3"/>
  </w:num>
  <w:num w:numId="38">
    <w:abstractNumId w:val="26"/>
  </w:num>
  <w:num w:numId="39">
    <w:abstractNumId w:val="11"/>
  </w:num>
  <w:num w:numId="40">
    <w:abstractNumId w:val="18"/>
  </w:num>
  <w:num w:numId="41">
    <w:abstractNumId w:val="64"/>
  </w:num>
  <w:num w:numId="42">
    <w:abstractNumId w:val="10"/>
  </w:num>
  <w:num w:numId="43">
    <w:abstractNumId w:val="4"/>
  </w:num>
  <w:num w:numId="44">
    <w:abstractNumId w:val="38"/>
  </w:num>
  <w:num w:numId="45">
    <w:abstractNumId w:val="50"/>
  </w:num>
  <w:num w:numId="46">
    <w:abstractNumId w:val="55"/>
  </w:num>
  <w:num w:numId="47">
    <w:abstractNumId w:val="36"/>
  </w:num>
  <w:num w:numId="48">
    <w:abstractNumId w:val="62"/>
  </w:num>
  <w:num w:numId="49">
    <w:abstractNumId w:val="35"/>
  </w:num>
  <w:num w:numId="50">
    <w:abstractNumId w:val="52"/>
  </w:num>
  <w:num w:numId="51">
    <w:abstractNumId w:val="61"/>
  </w:num>
  <w:num w:numId="52">
    <w:abstractNumId w:val="12"/>
  </w:num>
  <w:num w:numId="53">
    <w:abstractNumId w:val="63"/>
  </w:num>
  <w:num w:numId="54">
    <w:abstractNumId w:val="73"/>
  </w:num>
  <w:num w:numId="55">
    <w:abstractNumId w:val="48"/>
  </w:num>
  <w:num w:numId="56">
    <w:abstractNumId w:val="22"/>
  </w:num>
  <w:num w:numId="57">
    <w:abstractNumId w:val="39"/>
  </w:num>
  <w:num w:numId="58">
    <w:abstractNumId w:val="28"/>
  </w:num>
  <w:num w:numId="59">
    <w:abstractNumId w:val="31"/>
  </w:num>
  <w:num w:numId="60">
    <w:abstractNumId w:val="57"/>
  </w:num>
  <w:num w:numId="61">
    <w:abstractNumId w:val="53"/>
  </w:num>
  <w:num w:numId="62">
    <w:abstractNumId w:val="6"/>
  </w:num>
  <w:num w:numId="63">
    <w:abstractNumId w:val="23"/>
  </w:num>
  <w:num w:numId="64">
    <w:abstractNumId w:val="27"/>
  </w:num>
  <w:num w:numId="65">
    <w:abstractNumId w:val="33"/>
  </w:num>
  <w:num w:numId="66">
    <w:abstractNumId w:val="44"/>
  </w:num>
  <w:num w:numId="67">
    <w:abstractNumId w:val="29"/>
  </w:num>
  <w:num w:numId="68">
    <w:abstractNumId w:val="14"/>
  </w:num>
  <w:num w:numId="69">
    <w:abstractNumId w:val="34"/>
  </w:num>
  <w:num w:numId="70">
    <w:abstractNumId w:val="8"/>
  </w:num>
  <w:num w:numId="71">
    <w:abstractNumId w:val="5"/>
  </w:num>
  <w:num w:numId="72">
    <w:abstractNumId w:val="47"/>
  </w:num>
  <w:num w:numId="73">
    <w:abstractNumId w:val="43"/>
  </w:num>
  <w:num w:numId="74">
    <w:abstractNumId w:val="30"/>
  </w:num>
  <w:num w:numId="7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08"/>
    <w:rsid w:val="00000830"/>
    <w:rsid w:val="00001BF1"/>
    <w:rsid w:val="0000322C"/>
    <w:rsid w:val="0000432B"/>
    <w:rsid w:val="00004360"/>
    <w:rsid w:val="00004E38"/>
    <w:rsid w:val="00005AED"/>
    <w:rsid w:val="00012368"/>
    <w:rsid w:val="00012B06"/>
    <w:rsid w:val="00014A21"/>
    <w:rsid w:val="00014C7E"/>
    <w:rsid w:val="0001519E"/>
    <w:rsid w:val="000159A9"/>
    <w:rsid w:val="0001731B"/>
    <w:rsid w:val="00017F76"/>
    <w:rsid w:val="00020A68"/>
    <w:rsid w:val="0002129D"/>
    <w:rsid w:val="0002313F"/>
    <w:rsid w:val="00023ECF"/>
    <w:rsid w:val="00024D34"/>
    <w:rsid w:val="000254A5"/>
    <w:rsid w:val="00025B73"/>
    <w:rsid w:val="00026147"/>
    <w:rsid w:val="00026DBE"/>
    <w:rsid w:val="0002703E"/>
    <w:rsid w:val="00032347"/>
    <w:rsid w:val="000325A5"/>
    <w:rsid w:val="0003595B"/>
    <w:rsid w:val="00035F2E"/>
    <w:rsid w:val="000379BB"/>
    <w:rsid w:val="00037B02"/>
    <w:rsid w:val="00040977"/>
    <w:rsid w:val="0004158B"/>
    <w:rsid w:val="00042507"/>
    <w:rsid w:val="000433C1"/>
    <w:rsid w:val="0004388E"/>
    <w:rsid w:val="00044FB6"/>
    <w:rsid w:val="000458E6"/>
    <w:rsid w:val="00045DDA"/>
    <w:rsid w:val="00046FCC"/>
    <w:rsid w:val="000504F6"/>
    <w:rsid w:val="000514EC"/>
    <w:rsid w:val="000515BC"/>
    <w:rsid w:val="00052EDC"/>
    <w:rsid w:val="00053635"/>
    <w:rsid w:val="00053756"/>
    <w:rsid w:val="00055B87"/>
    <w:rsid w:val="000562D8"/>
    <w:rsid w:val="00056C63"/>
    <w:rsid w:val="000570AF"/>
    <w:rsid w:val="00057D11"/>
    <w:rsid w:val="00057EE1"/>
    <w:rsid w:val="000604F9"/>
    <w:rsid w:val="00063062"/>
    <w:rsid w:val="0006321B"/>
    <w:rsid w:val="00063F19"/>
    <w:rsid w:val="00064870"/>
    <w:rsid w:val="00066C94"/>
    <w:rsid w:val="000708AE"/>
    <w:rsid w:val="00070E4F"/>
    <w:rsid w:val="00072EDD"/>
    <w:rsid w:val="000736C5"/>
    <w:rsid w:val="0007442A"/>
    <w:rsid w:val="000748CF"/>
    <w:rsid w:val="000755FA"/>
    <w:rsid w:val="00075CDF"/>
    <w:rsid w:val="00076C7F"/>
    <w:rsid w:val="0008140C"/>
    <w:rsid w:val="000825DA"/>
    <w:rsid w:val="0008290A"/>
    <w:rsid w:val="000847D7"/>
    <w:rsid w:val="00084986"/>
    <w:rsid w:val="00084B0A"/>
    <w:rsid w:val="00085144"/>
    <w:rsid w:val="00085D50"/>
    <w:rsid w:val="0009167F"/>
    <w:rsid w:val="0009173C"/>
    <w:rsid w:val="0009176E"/>
    <w:rsid w:val="00091999"/>
    <w:rsid w:val="000923B4"/>
    <w:rsid w:val="00092C59"/>
    <w:rsid w:val="0009413B"/>
    <w:rsid w:val="00094AF2"/>
    <w:rsid w:val="00097CDB"/>
    <w:rsid w:val="000A133F"/>
    <w:rsid w:val="000A161D"/>
    <w:rsid w:val="000A21B8"/>
    <w:rsid w:val="000A2672"/>
    <w:rsid w:val="000A2B66"/>
    <w:rsid w:val="000A3414"/>
    <w:rsid w:val="000A359E"/>
    <w:rsid w:val="000A38E6"/>
    <w:rsid w:val="000A6843"/>
    <w:rsid w:val="000A73CB"/>
    <w:rsid w:val="000A7BCF"/>
    <w:rsid w:val="000A7C8C"/>
    <w:rsid w:val="000B04B2"/>
    <w:rsid w:val="000B0E4D"/>
    <w:rsid w:val="000B4928"/>
    <w:rsid w:val="000B4CEB"/>
    <w:rsid w:val="000B5C47"/>
    <w:rsid w:val="000B679F"/>
    <w:rsid w:val="000B69C1"/>
    <w:rsid w:val="000B7F6B"/>
    <w:rsid w:val="000C0191"/>
    <w:rsid w:val="000C21E6"/>
    <w:rsid w:val="000C34E0"/>
    <w:rsid w:val="000C48C4"/>
    <w:rsid w:val="000C58D9"/>
    <w:rsid w:val="000C6284"/>
    <w:rsid w:val="000C6D46"/>
    <w:rsid w:val="000C7191"/>
    <w:rsid w:val="000D0CC1"/>
    <w:rsid w:val="000D0DCA"/>
    <w:rsid w:val="000D13C3"/>
    <w:rsid w:val="000D197A"/>
    <w:rsid w:val="000D1C09"/>
    <w:rsid w:val="000D1C9A"/>
    <w:rsid w:val="000D2C67"/>
    <w:rsid w:val="000D2DAA"/>
    <w:rsid w:val="000D386A"/>
    <w:rsid w:val="000D47E2"/>
    <w:rsid w:val="000D4958"/>
    <w:rsid w:val="000D4B8F"/>
    <w:rsid w:val="000D530B"/>
    <w:rsid w:val="000D599D"/>
    <w:rsid w:val="000D66D6"/>
    <w:rsid w:val="000D6DEA"/>
    <w:rsid w:val="000D7724"/>
    <w:rsid w:val="000D78C0"/>
    <w:rsid w:val="000E0759"/>
    <w:rsid w:val="000E1330"/>
    <w:rsid w:val="000E24ED"/>
    <w:rsid w:val="000E2C10"/>
    <w:rsid w:val="000E472C"/>
    <w:rsid w:val="000E50ED"/>
    <w:rsid w:val="000E5DAA"/>
    <w:rsid w:val="000E5E88"/>
    <w:rsid w:val="000E6CCE"/>
    <w:rsid w:val="000E77FA"/>
    <w:rsid w:val="000F0BAF"/>
    <w:rsid w:val="000F1301"/>
    <w:rsid w:val="000F1C28"/>
    <w:rsid w:val="000F1E4C"/>
    <w:rsid w:val="000F26F0"/>
    <w:rsid w:val="000F2776"/>
    <w:rsid w:val="000F3E6D"/>
    <w:rsid w:val="000F70CA"/>
    <w:rsid w:val="00101523"/>
    <w:rsid w:val="0010437C"/>
    <w:rsid w:val="00104C84"/>
    <w:rsid w:val="0010529B"/>
    <w:rsid w:val="0011080E"/>
    <w:rsid w:val="00110FEB"/>
    <w:rsid w:val="00113867"/>
    <w:rsid w:val="00114ABE"/>
    <w:rsid w:val="001165E9"/>
    <w:rsid w:val="00117BC8"/>
    <w:rsid w:val="00121878"/>
    <w:rsid w:val="00121B42"/>
    <w:rsid w:val="00121DAB"/>
    <w:rsid w:val="001223FE"/>
    <w:rsid w:val="00123302"/>
    <w:rsid w:val="00124905"/>
    <w:rsid w:val="00124BE6"/>
    <w:rsid w:val="001253BC"/>
    <w:rsid w:val="00130962"/>
    <w:rsid w:val="00131647"/>
    <w:rsid w:val="00132AE5"/>
    <w:rsid w:val="001334BA"/>
    <w:rsid w:val="00133599"/>
    <w:rsid w:val="001344D8"/>
    <w:rsid w:val="00134D00"/>
    <w:rsid w:val="001352F0"/>
    <w:rsid w:val="00137618"/>
    <w:rsid w:val="00140352"/>
    <w:rsid w:val="001418D3"/>
    <w:rsid w:val="001436E0"/>
    <w:rsid w:val="0014499F"/>
    <w:rsid w:val="00145095"/>
    <w:rsid w:val="00146A24"/>
    <w:rsid w:val="001514E6"/>
    <w:rsid w:val="00151DDC"/>
    <w:rsid w:val="00151F5F"/>
    <w:rsid w:val="001525A2"/>
    <w:rsid w:val="0015282B"/>
    <w:rsid w:val="00153CD1"/>
    <w:rsid w:val="001540F3"/>
    <w:rsid w:val="00154742"/>
    <w:rsid w:val="00154A43"/>
    <w:rsid w:val="00154C52"/>
    <w:rsid w:val="00155960"/>
    <w:rsid w:val="001559D7"/>
    <w:rsid w:val="0015640A"/>
    <w:rsid w:val="00156572"/>
    <w:rsid w:val="0015737A"/>
    <w:rsid w:val="001574C4"/>
    <w:rsid w:val="001603C3"/>
    <w:rsid w:val="0016676D"/>
    <w:rsid w:val="001701C6"/>
    <w:rsid w:val="00171411"/>
    <w:rsid w:val="00171615"/>
    <w:rsid w:val="001731E9"/>
    <w:rsid w:val="001744CF"/>
    <w:rsid w:val="00174AF8"/>
    <w:rsid w:val="00174D90"/>
    <w:rsid w:val="00174F08"/>
    <w:rsid w:val="0017554E"/>
    <w:rsid w:val="00176A94"/>
    <w:rsid w:val="00177F1A"/>
    <w:rsid w:val="0018035D"/>
    <w:rsid w:val="00181AD6"/>
    <w:rsid w:val="00181CDC"/>
    <w:rsid w:val="0018250B"/>
    <w:rsid w:val="00183674"/>
    <w:rsid w:val="00183C8C"/>
    <w:rsid w:val="00184122"/>
    <w:rsid w:val="001847EA"/>
    <w:rsid w:val="001864B2"/>
    <w:rsid w:val="00191116"/>
    <w:rsid w:val="00191395"/>
    <w:rsid w:val="0019336F"/>
    <w:rsid w:val="0019426E"/>
    <w:rsid w:val="00194FEA"/>
    <w:rsid w:val="00195FE5"/>
    <w:rsid w:val="00196F9A"/>
    <w:rsid w:val="001A00DF"/>
    <w:rsid w:val="001A05F3"/>
    <w:rsid w:val="001A0B6A"/>
    <w:rsid w:val="001A26E9"/>
    <w:rsid w:val="001A38D4"/>
    <w:rsid w:val="001A41F3"/>
    <w:rsid w:val="001A464F"/>
    <w:rsid w:val="001A4EB8"/>
    <w:rsid w:val="001A4FEA"/>
    <w:rsid w:val="001A5F94"/>
    <w:rsid w:val="001A6A08"/>
    <w:rsid w:val="001A7441"/>
    <w:rsid w:val="001A76AC"/>
    <w:rsid w:val="001B0BA5"/>
    <w:rsid w:val="001B170A"/>
    <w:rsid w:val="001B1EE2"/>
    <w:rsid w:val="001B2BC8"/>
    <w:rsid w:val="001B618C"/>
    <w:rsid w:val="001B6E8B"/>
    <w:rsid w:val="001B73BF"/>
    <w:rsid w:val="001B7988"/>
    <w:rsid w:val="001C12AC"/>
    <w:rsid w:val="001C1A9F"/>
    <w:rsid w:val="001C1E7E"/>
    <w:rsid w:val="001C2632"/>
    <w:rsid w:val="001C3155"/>
    <w:rsid w:val="001C4F27"/>
    <w:rsid w:val="001C62DA"/>
    <w:rsid w:val="001C7666"/>
    <w:rsid w:val="001D039C"/>
    <w:rsid w:val="001D0544"/>
    <w:rsid w:val="001D2CB4"/>
    <w:rsid w:val="001D2DC6"/>
    <w:rsid w:val="001D35C8"/>
    <w:rsid w:val="001D456F"/>
    <w:rsid w:val="001D7708"/>
    <w:rsid w:val="001D77E9"/>
    <w:rsid w:val="001E0EDA"/>
    <w:rsid w:val="001E193C"/>
    <w:rsid w:val="001E1DD1"/>
    <w:rsid w:val="001E2351"/>
    <w:rsid w:val="001E2424"/>
    <w:rsid w:val="001E356E"/>
    <w:rsid w:val="001E4A4C"/>
    <w:rsid w:val="001E68B4"/>
    <w:rsid w:val="001F2288"/>
    <w:rsid w:val="001F2544"/>
    <w:rsid w:val="001F28AF"/>
    <w:rsid w:val="001F3D3E"/>
    <w:rsid w:val="001F4483"/>
    <w:rsid w:val="001F5B50"/>
    <w:rsid w:val="001F6C6E"/>
    <w:rsid w:val="00201896"/>
    <w:rsid w:val="00201AA8"/>
    <w:rsid w:val="00201EC5"/>
    <w:rsid w:val="002023D4"/>
    <w:rsid w:val="0020496C"/>
    <w:rsid w:val="0020768C"/>
    <w:rsid w:val="00211876"/>
    <w:rsid w:val="002127AB"/>
    <w:rsid w:val="002132B7"/>
    <w:rsid w:val="002150DF"/>
    <w:rsid w:val="00215771"/>
    <w:rsid w:val="00215E47"/>
    <w:rsid w:val="00216854"/>
    <w:rsid w:val="00217CEA"/>
    <w:rsid w:val="002214F6"/>
    <w:rsid w:val="00222211"/>
    <w:rsid w:val="00222665"/>
    <w:rsid w:val="002229E4"/>
    <w:rsid w:val="00223289"/>
    <w:rsid w:val="00223CE8"/>
    <w:rsid w:val="00224FDD"/>
    <w:rsid w:val="00225167"/>
    <w:rsid w:val="00225F8E"/>
    <w:rsid w:val="00227965"/>
    <w:rsid w:val="00230E65"/>
    <w:rsid w:val="002323E0"/>
    <w:rsid w:val="0023258C"/>
    <w:rsid w:val="002327AF"/>
    <w:rsid w:val="00232B7F"/>
    <w:rsid w:val="0023402E"/>
    <w:rsid w:val="0023536B"/>
    <w:rsid w:val="002362AD"/>
    <w:rsid w:val="002366AB"/>
    <w:rsid w:val="00240DD5"/>
    <w:rsid w:val="0024128B"/>
    <w:rsid w:val="002426D8"/>
    <w:rsid w:val="0024358A"/>
    <w:rsid w:val="00244314"/>
    <w:rsid w:val="002451FE"/>
    <w:rsid w:val="00245D8D"/>
    <w:rsid w:val="00246890"/>
    <w:rsid w:val="00246A23"/>
    <w:rsid w:val="00247E58"/>
    <w:rsid w:val="00247F1B"/>
    <w:rsid w:val="00247F46"/>
    <w:rsid w:val="00252964"/>
    <w:rsid w:val="00253BAE"/>
    <w:rsid w:val="00255654"/>
    <w:rsid w:val="0025737A"/>
    <w:rsid w:val="0025792D"/>
    <w:rsid w:val="00260093"/>
    <w:rsid w:val="002600F7"/>
    <w:rsid w:val="002608BF"/>
    <w:rsid w:val="00260CCE"/>
    <w:rsid w:val="002639A2"/>
    <w:rsid w:val="002646AC"/>
    <w:rsid w:val="00265522"/>
    <w:rsid w:val="00266024"/>
    <w:rsid w:val="0026640C"/>
    <w:rsid w:val="00266D88"/>
    <w:rsid w:val="00267896"/>
    <w:rsid w:val="0027054A"/>
    <w:rsid w:val="00271F4C"/>
    <w:rsid w:val="00272949"/>
    <w:rsid w:val="00275472"/>
    <w:rsid w:val="002760D2"/>
    <w:rsid w:val="00276369"/>
    <w:rsid w:val="0027652D"/>
    <w:rsid w:val="00277D36"/>
    <w:rsid w:val="00280C8E"/>
    <w:rsid w:val="00281B7C"/>
    <w:rsid w:val="00281DBA"/>
    <w:rsid w:val="00283209"/>
    <w:rsid w:val="00285367"/>
    <w:rsid w:val="00285EA9"/>
    <w:rsid w:val="0029096D"/>
    <w:rsid w:val="0029294D"/>
    <w:rsid w:val="00292966"/>
    <w:rsid w:val="00292BAE"/>
    <w:rsid w:val="00293D1C"/>
    <w:rsid w:val="002A13A2"/>
    <w:rsid w:val="002A1562"/>
    <w:rsid w:val="002A169A"/>
    <w:rsid w:val="002A212C"/>
    <w:rsid w:val="002A3889"/>
    <w:rsid w:val="002A4027"/>
    <w:rsid w:val="002A53CF"/>
    <w:rsid w:val="002A61F9"/>
    <w:rsid w:val="002A6330"/>
    <w:rsid w:val="002A6599"/>
    <w:rsid w:val="002A7093"/>
    <w:rsid w:val="002A7790"/>
    <w:rsid w:val="002A7E84"/>
    <w:rsid w:val="002B038C"/>
    <w:rsid w:val="002B1CA5"/>
    <w:rsid w:val="002B45DE"/>
    <w:rsid w:val="002B4C5E"/>
    <w:rsid w:val="002B5239"/>
    <w:rsid w:val="002B58A5"/>
    <w:rsid w:val="002B600C"/>
    <w:rsid w:val="002B668F"/>
    <w:rsid w:val="002B70E9"/>
    <w:rsid w:val="002C0CA2"/>
    <w:rsid w:val="002C2135"/>
    <w:rsid w:val="002C28DE"/>
    <w:rsid w:val="002C4B7E"/>
    <w:rsid w:val="002C4CCB"/>
    <w:rsid w:val="002C56E7"/>
    <w:rsid w:val="002C7A8E"/>
    <w:rsid w:val="002D0E7B"/>
    <w:rsid w:val="002D1BF4"/>
    <w:rsid w:val="002D232D"/>
    <w:rsid w:val="002D3C45"/>
    <w:rsid w:val="002D45A6"/>
    <w:rsid w:val="002D48E9"/>
    <w:rsid w:val="002D607C"/>
    <w:rsid w:val="002E00DE"/>
    <w:rsid w:val="002E05A6"/>
    <w:rsid w:val="002E17B3"/>
    <w:rsid w:val="002E27A5"/>
    <w:rsid w:val="002E2A0C"/>
    <w:rsid w:val="002E2BB4"/>
    <w:rsid w:val="002E4376"/>
    <w:rsid w:val="002E471A"/>
    <w:rsid w:val="002E5ACA"/>
    <w:rsid w:val="002E69C3"/>
    <w:rsid w:val="002E6CB0"/>
    <w:rsid w:val="002F1310"/>
    <w:rsid w:val="002F3304"/>
    <w:rsid w:val="002F4301"/>
    <w:rsid w:val="002F4390"/>
    <w:rsid w:val="002F4819"/>
    <w:rsid w:val="002F6E92"/>
    <w:rsid w:val="002F7016"/>
    <w:rsid w:val="002F706E"/>
    <w:rsid w:val="002F70C6"/>
    <w:rsid w:val="002F7457"/>
    <w:rsid w:val="002F7E94"/>
    <w:rsid w:val="00300801"/>
    <w:rsid w:val="00301359"/>
    <w:rsid w:val="003027A4"/>
    <w:rsid w:val="00302F07"/>
    <w:rsid w:val="00303407"/>
    <w:rsid w:val="00304537"/>
    <w:rsid w:val="00304BEB"/>
    <w:rsid w:val="00304E30"/>
    <w:rsid w:val="00311536"/>
    <w:rsid w:val="003124A4"/>
    <w:rsid w:val="003132F2"/>
    <w:rsid w:val="00313481"/>
    <w:rsid w:val="0031625E"/>
    <w:rsid w:val="00317A21"/>
    <w:rsid w:val="00320651"/>
    <w:rsid w:val="00320D21"/>
    <w:rsid w:val="003211F6"/>
    <w:rsid w:val="00321309"/>
    <w:rsid w:val="0032141C"/>
    <w:rsid w:val="00321DD8"/>
    <w:rsid w:val="0032295D"/>
    <w:rsid w:val="00327276"/>
    <w:rsid w:val="003274D9"/>
    <w:rsid w:val="00327B0C"/>
    <w:rsid w:val="00327F59"/>
    <w:rsid w:val="00331D6C"/>
    <w:rsid w:val="0033243F"/>
    <w:rsid w:val="00332686"/>
    <w:rsid w:val="003337AF"/>
    <w:rsid w:val="0033422C"/>
    <w:rsid w:val="00335E33"/>
    <w:rsid w:val="003370AE"/>
    <w:rsid w:val="00340643"/>
    <w:rsid w:val="00340987"/>
    <w:rsid w:val="00340FE6"/>
    <w:rsid w:val="00341083"/>
    <w:rsid w:val="00341439"/>
    <w:rsid w:val="00341EE4"/>
    <w:rsid w:val="003422F3"/>
    <w:rsid w:val="003439E6"/>
    <w:rsid w:val="0034622D"/>
    <w:rsid w:val="00350C36"/>
    <w:rsid w:val="00351FCA"/>
    <w:rsid w:val="00353179"/>
    <w:rsid w:val="003539E0"/>
    <w:rsid w:val="0035509E"/>
    <w:rsid w:val="00355223"/>
    <w:rsid w:val="00356D41"/>
    <w:rsid w:val="003572DD"/>
    <w:rsid w:val="00357652"/>
    <w:rsid w:val="00360F2B"/>
    <w:rsid w:val="0036123A"/>
    <w:rsid w:val="00361634"/>
    <w:rsid w:val="003616A6"/>
    <w:rsid w:val="00361B31"/>
    <w:rsid w:val="003649D2"/>
    <w:rsid w:val="00364D11"/>
    <w:rsid w:val="0036566E"/>
    <w:rsid w:val="003661ED"/>
    <w:rsid w:val="0036764A"/>
    <w:rsid w:val="0037035B"/>
    <w:rsid w:val="00370A7D"/>
    <w:rsid w:val="0037153A"/>
    <w:rsid w:val="00371C07"/>
    <w:rsid w:val="00372A6B"/>
    <w:rsid w:val="00373FC0"/>
    <w:rsid w:val="00375684"/>
    <w:rsid w:val="0037653A"/>
    <w:rsid w:val="00376DCB"/>
    <w:rsid w:val="00376F27"/>
    <w:rsid w:val="003824C2"/>
    <w:rsid w:val="00382DB8"/>
    <w:rsid w:val="00384882"/>
    <w:rsid w:val="003850B8"/>
    <w:rsid w:val="00386A4D"/>
    <w:rsid w:val="00386ADE"/>
    <w:rsid w:val="00386DC0"/>
    <w:rsid w:val="003875F2"/>
    <w:rsid w:val="00387694"/>
    <w:rsid w:val="00390811"/>
    <w:rsid w:val="003926D8"/>
    <w:rsid w:val="003942B6"/>
    <w:rsid w:val="00395FDC"/>
    <w:rsid w:val="00396599"/>
    <w:rsid w:val="003968C5"/>
    <w:rsid w:val="003A179C"/>
    <w:rsid w:val="003A355C"/>
    <w:rsid w:val="003A65F7"/>
    <w:rsid w:val="003A72B2"/>
    <w:rsid w:val="003B0A0D"/>
    <w:rsid w:val="003B1F71"/>
    <w:rsid w:val="003B200E"/>
    <w:rsid w:val="003B2BBD"/>
    <w:rsid w:val="003B3EB4"/>
    <w:rsid w:val="003B7003"/>
    <w:rsid w:val="003C02A1"/>
    <w:rsid w:val="003C1092"/>
    <w:rsid w:val="003C1D6E"/>
    <w:rsid w:val="003C1DF7"/>
    <w:rsid w:val="003C37B4"/>
    <w:rsid w:val="003C3F99"/>
    <w:rsid w:val="003C5174"/>
    <w:rsid w:val="003C5AB7"/>
    <w:rsid w:val="003C5B95"/>
    <w:rsid w:val="003C6455"/>
    <w:rsid w:val="003C6BB9"/>
    <w:rsid w:val="003C7CE8"/>
    <w:rsid w:val="003D0BBF"/>
    <w:rsid w:val="003D287A"/>
    <w:rsid w:val="003D3395"/>
    <w:rsid w:val="003D391E"/>
    <w:rsid w:val="003D4A27"/>
    <w:rsid w:val="003D6440"/>
    <w:rsid w:val="003D6632"/>
    <w:rsid w:val="003D680B"/>
    <w:rsid w:val="003E0B55"/>
    <w:rsid w:val="003E2622"/>
    <w:rsid w:val="003E28F2"/>
    <w:rsid w:val="003E46ED"/>
    <w:rsid w:val="003E4C3C"/>
    <w:rsid w:val="003E50F4"/>
    <w:rsid w:val="003E5343"/>
    <w:rsid w:val="003E61EC"/>
    <w:rsid w:val="003F2213"/>
    <w:rsid w:val="003F285B"/>
    <w:rsid w:val="003F3A7D"/>
    <w:rsid w:val="003F42B2"/>
    <w:rsid w:val="003F56F9"/>
    <w:rsid w:val="003F6722"/>
    <w:rsid w:val="003F7705"/>
    <w:rsid w:val="003F7BD6"/>
    <w:rsid w:val="0040004B"/>
    <w:rsid w:val="00400473"/>
    <w:rsid w:val="00400CBC"/>
    <w:rsid w:val="00402114"/>
    <w:rsid w:val="00402387"/>
    <w:rsid w:val="00402B73"/>
    <w:rsid w:val="00402C4E"/>
    <w:rsid w:val="00403564"/>
    <w:rsid w:val="00403614"/>
    <w:rsid w:val="0040444A"/>
    <w:rsid w:val="00405476"/>
    <w:rsid w:val="00406FCC"/>
    <w:rsid w:val="0041092C"/>
    <w:rsid w:val="0041185F"/>
    <w:rsid w:val="00411C60"/>
    <w:rsid w:val="00411E4F"/>
    <w:rsid w:val="00412DFD"/>
    <w:rsid w:val="00412EF0"/>
    <w:rsid w:val="00412EF4"/>
    <w:rsid w:val="00413A35"/>
    <w:rsid w:val="004146E6"/>
    <w:rsid w:val="0041489C"/>
    <w:rsid w:val="00414A00"/>
    <w:rsid w:val="004175FB"/>
    <w:rsid w:val="004208C1"/>
    <w:rsid w:val="00420CEC"/>
    <w:rsid w:val="004242AA"/>
    <w:rsid w:val="00424EA8"/>
    <w:rsid w:val="00426EAB"/>
    <w:rsid w:val="0043048B"/>
    <w:rsid w:val="004338BC"/>
    <w:rsid w:val="00434579"/>
    <w:rsid w:val="0043566F"/>
    <w:rsid w:val="00435B40"/>
    <w:rsid w:val="00435F11"/>
    <w:rsid w:val="00435FAC"/>
    <w:rsid w:val="00436C1A"/>
    <w:rsid w:val="004372ED"/>
    <w:rsid w:val="004404F2"/>
    <w:rsid w:val="00440D53"/>
    <w:rsid w:val="00441E22"/>
    <w:rsid w:val="004422D4"/>
    <w:rsid w:val="00442751"/>
    <w:rsid w:val="004433D2"/>
    <w:rsid w:val="004436A0"/>
    <w:rsid w:val="0044385E"/>
    <w:rsid w:val="0044440C"/>
    <w:rsid w:val="00444FCB"/>
    <w:rsid w:val="00445E2A"/>
    <w:rsid w:val="00446DD6"/>
    <w:rsid w:val="00447045"/>
    <w:rsid w:val="00450DDC"/>
    <w:rsid w:val="0045296F"/>
    <w:rsid w:val="00453FAC"/>
    <w:rsid w:val="004551E2"/>
    <w:rsid w:val="00455523"/>
    <w:rsid w:val="00455540"/>
    <w:rsid w:val="00455E6E"/>
    <w:rsid w:val="00455FF6"/>
    <w:rsid w:val="004567EA"/>
    <w:rsid w:val="00456BA0"/>
    <w:rsid w:val="00457BC9"/>
    <w:rsid w:val="00460482"/>
    <w:rsid w:val="004605D2"/>
    <w:rsid w:val="004609AB"/>
    <w:rsid w:val="00461399"/>
    <w:rsid w:val="004615E4"/>
    <w:rsid w:val="004631C0"/>
    <w:rsid w:val="004633FA"/>
    <w:rsid w:val="004635F8"/>
    <w:rsid w:val="004650B8"/>
    <w:rsid w:val="004662AF"/>
    <w:rsid w:val="00466787"/>
    <w:rsid w:val="00466E85"/>
    <w:rsid w:val="00467285"/>
    <w:rsid w:val="00467AD4"/>
    <w:rsid w:val="0047096F"/>
    <w:rsid w:val="00472399"/>
    <w:rsid w:val="00473CF5"/>
    <w:rsid w:val="00473D8E"/>
    <w:rsid w:val="004753B4"/>
    <w:rsid w:val="004763E8"/>
    <w:rsid w:val="0047742B"/>
    <w:rsid w:val="00480990"/>
    <w:rsid w:val="004812E6"/>
    <w:rsid w:val="0048135E"/>
    <w:rsid w:val="00483955"/>
    <w:rsid w:val="00483F7A"/>
    <w:rsid w:val="00485520"/>
    <w:rsid w:val="00486F84"/>
    <w:rsid w:val="00487618"/>
    <w:rsid w:val="004903C4"/>
    <w:rsid w:val="00490974"/>
    <w:rsid w:val="00490B1F"/>
    <w:rsid w:val="00491246"/>
    <w:rsid w:val="004920EA"/>
    <w:rsid w:val="00492626"/>
    <w:rsid w:val="00494924"/>
    <w:rsid w:val="00495227"/>
    <w:rsid w:val="004955B3"/>
    <w:rsid w:val="00495B4A"/>
    <w:rsid w:val="0049681F"/>
    <w:rsid w:val="004A0450"/>
    <w:rsid w:val="004A0531"/>
    <w:rsid w:val="004A08D3"/>
    <w:rsid w:val="004A3318"/>
    <w:rsid w:val="004A65F2"/>
    <w:rsid w:val="004A67AD"/>
    <w:rsid w:val="004A794F"/>
    <w:rsid w:val="004A7B95"/>
    <w:rsid w:val="004B1029"/>
    <w:rsid w:val="004B1601"/>
    <w:rsid w:val="004B300C"/>
    <w:rsid w:val="004B3445"/>
    <w:rsid w:val="004B58A8"/>
    <w:rsid w:val="004B6B74"/>
    <w:rsid w:val="004B7CC9"/>
    <w:rsid w:val="004C13DD"/>
    <w:rsid w:val="004C3EF7"/>
    <w:rsid w:val="004C52FF"/>
    <w:rsid w:val="004C5CB3"/>
    <w:rsid w:val="004C61C0"/>
    <w:rsid w:val="004C67FB"/>
    <w:rsid w:val="004C755E"/>
    <w:rsid w:val="004D0202"/>
    <w:rsid w:val="004D0663"/>
    <w:rsid w:val="004D0B2D"/>
    <w:rsid w:val="004D12E6"/>
    <w:rsid w:val="004D1339"/>
    <w:rsid w:val="004D1AAD"/>
    <w:rsid w:val="004D1F40"/>
    <w:rsid w:val="004D23B5"/>
    <w:rsid w:val="004D6D6E"/>
    <w:rsid w:val="004D6F5D"/>
    <w:rsid w:val="004D711B"/>
    <w:rsid w:val="004D7FCE"/>
    <w:rsid w:val="004E0968"/>
    <w:rsid w:val="004E19B2"/>
    <w:rsid w:val="004E1D14"/>
    <w:rsid w:val="004E1D2C"/>
    <w:rsid w:val="004E1E27"/>
    <w:rsid w:val="004E3FDD"/>
    <w:rsid w:val="004E4811"/>
    <w:rsid w:val="004E4BB2"/>
    <w:rsid w:val="004E4E7A"/>
    <w:rsid w:val="004E5915"/>
    <w:rsid w:val="004E633D"/>
    <w:rsid w:val="004E6BA2"/>
    <w:rsid w:val="004E7676"/>
    <w:rsid w:val="004E7770"/>
    <w:rsid w:val="004E7D25"/>
    <w:rsid w:val="004F0137"/>
    <w:rsid w:val="004F06F0"/>
    <w:rsid w:val="004F0CBF"/>
    <w:rsid w:val="004F2A6B"/>
    <w:rsid w:val="004F327B"/>
    <w:rsid w:val="004F36B5"/>
    <w:rsid w:val="004F44FD"/>
    <w:rsid w:val="004F4AF2"/>
    <w:rsid w:val="004F4D33"/>
    <w:rsid w:val="004F4F92"/>
    <w:rsid w:val="004F520F"/>
    <w:rsid w:val="004F526A"/>
    <w:rsid w:val="004F5EA9"/>
    <w:rsid w:val="004F63D2"/>
    <w:rsid w:val="004F652F"/>
    <w:rsid w:val="00502A66"/>
    <w:rsid w:val="00502FDE"/>
    <w:rsid w:val="0050594D"/>
    <w:rsid w:val="00505B94"/>
    <w:rsid w:val="0050658C"/>
    <w:rsid w:val="0050670B"/>
    <w:rsid w:val="0050681F"/>
    <w:rsid w:val="00510569"/>
    <w:rsid w:val="0051064D"/>
    <w:rsid w:val="005116F0"/>
    <w:rsid w:val="005133D0"/>
    <w:rsid w:val="005136B3"/>
    <w:rsid w:val="00514922"/>
    <w:rsid w:val="00514D14"/>
    <w:rsid w:val="0051517F"/>
    <w:rsid w:val="0051572D"/>
    <w:rsid w:val="00517867"/>
    <w:rsid w:val="0052115C"/>
    <w:rsid w:val="005217D5"/>
    <w:rsid w:val="00521ECC"/>
    <w:rsid w:val="00522310"/>
    <w:rsid w:val="005248A5"/>
    <w:rsid w:val="00524A74"/>
    <w:rsid w:val="00525590"/>
    <w:rsid w:val="00525D47"/>
    <w:rsid w:val="00526357"/>
    <w:rsid w:val="005267A5"/>
    <w:rsid w:val="00527064"/>
    <w:rsid w:val="005317AC"/>
    <w:rsid w:val="00532750"/>
    <w:rsid w:val="005339BD"/>
    <w:rsid w:val="005339E2"/>
    <w:rsid w:val="00535520"/>
    <w:rsid w:val="0053749C"/>
    <w:rsid w:val="00537929"/>
    <w:rsid w:val="005413B6"/>
    <w:rsid w:val="0054176A"/>
    <w:rsid w:val="00543E99"/>
    <w:rsid w:val="00544626"/>
    <w:rsid w:val="00545D02"/>
    <w:rsid w:val="00546294"/>
    <w:rsid w:val="005474C6"/>
    <w:rsid w:val="00547A95"/>
    <w:rsid w:val="00547B94"/>
    <w:rsid w:val="005534F4"/>
    <w:rsid w:val="005543C4"/>
    <w:rsid w:val="00555153"/>
    <w:rsid w:val="00555FD2"/>
    <w:rsid w:val="00561345"/>
    <w:rsid w:val="00561519"/>
    <w:rsid w:val="005632E1"/>
    <w:rsid w:val="00563B1F"/>
    <w:rsid w:val="005649AB"/>
    <w:rsid w:val="00564CAA"/>
    <w:rsid w:val="00566DD8"/>
    <w:rsid w:val="00567061"/>
    <w:rsid w:val="00567AF1"/>
    <w:rsid w:val="00570271"/>
    <w:rsid w:val="00571ADB"/>
    <w:rsid w:val="00571AFD"/>
    <w:rsid w:val="00574BF0"/>
    <w:rsid w:val="00575962"/>
    <w:rsid w:val="00576663"/>
    <w:rsid w:val="0057711E"/>
    <w:rsid w:val="00577CE1"/>
    <w:rsid w:val="0058138C"/>
    <w:rsid w:val="00581AB4"/>
    <w:rsid w:val="00582B4B"/>
    <w:rsid w:val="00583ABE"/>
    <w:rsid w:val="005841F9"/>
    <w:rsid w:val="00585799"/>
    <w:rsid w:val="0058650D"/>
    <w:rsid w:val="00587BFD"/>
    <w:rsid w:val="00590067"/>
    <w:rsid w:val="0059150C"/>
    <w:rsid w:val="0059157E"/>
    <w:rsid w:val="005924DF"/>
    <w:rsid w:val="005946B8"/>
    <w:rsid w:val="00594DE1"/>
    <w:rsid w:val="00595CE3"/>
    <w:rsid w:val="0059654C"/>
    <w:rsid w:val="00597BF9"/>
    <w:rsid w:val="005A0E3B"/>
    <w:rsid w:val="005A10A7"/>
    <w:rsid w:val="005A2901"/>
    <w:rsid w:val="005A37AB"/>
    <w:rsid w:val="005A413F"/>
    <w:rsid w:val="005A47B7"/>
    <w:rsid w:val="005A4AA7"/>
    <w:rsid w:val="005A5C84"/>
    <w:rsid w:val="005A6A1F"/>
    <w:rsid w:val="005A7D30"/>
    <w:rsid w:val="005B103E"/>
    <w:rsid w:val="005B33C1"/>
    <w:rsid w:val="005B36FC"/>
    <w:rsid w:val="005B3D26"/>
    <w:rsid w:val="005B4D75"/>
    <w:rsid w:val="005B4F59"/>
    <w:rsid w:val="005B56A3"/>
    <w:rsid w:val="005B5D6A"/>
    <w:rsid w:val="005B799E"/>
    <w:rsid w:val="005C0821"/>
    <w:rsid w:val="005C0D02"/>
    <w:rsid w:val="005C293D"/>
    <w:rsid w:val="005C4476"/>
    <w:rsid w:val="005C5B59"/>
    <w:rsid w:val="005C6611"/>
    <w:rsid w:val="005C702E"/>
    <w:rsid w:val="005C7F86"/>
    <w:rsid w:val="005D00E5"/>
    <w:rsid w:val="005D0A26"/>
    <w:rsid w:val="005D21CE"/>
    <w:rsid w:val="005D2ED4"/>
    <w:rsid w:val="005D32E7"/>
    <w:rsid w:val="005D3D0D"/>
    <w:rsid w:val="005D3E40"/>
    <w:rsid w:val="005D4E98"/>
    <w:rsid w:val="005D4EF3"/>
    <w:rsid w:val="005D4EFB"/>
    <w:rsid w:val="005D7706"/>
    <w:rsid w:val="005E280B"/>
    <w:rsid w:val="005E349E"/>
    <w:rsid w:val="005E3C34"/>
    <w:rsid w:val="005E41B2"/>
    <w:rsid w:val="005E5FF6"/>
    <w:rsid w:val="005E6971"/>
    <w:rsid w:val="005E7D43"/>
    <w:rsid w:val="005F24C7"/>
    <w:rsid w:val="005F2929"/>
    <w:rsid w:val="005F2C94"/>
    <w:rsid w:val="005F655C"/>
    <w:rsid w:val="006002D5"/>
    <w:rsid w:val="00600B32"/>
    <w:rsid w:val="00600B7D"/>
    <w:rsid w:val="00600D6B"/>
    <w:rsid w:val="00601E1E"/>
    <w:rsid w:val="006038F8"/>
    <w:rsid w:val="00603B7E"/>
    <w:rsid w:val="006053BF"/>
    <w:rsid w:val="00605A80"/>
    <w:rsid w:val="00605C07"/>
    <w:rsid w:val="00606EF4"/>
    <w:rsid w:val="0061239E"/>
    <w:rsid w:val="00612F8E"/>
    <w:rsid w:val="0061434F"/>
    <w:rsid w:val="00614F34"/>
    <w:rsid w:val="006156B5"/>
    <w:rsid w:val="00615A82"/>
    <w:rsid w:val="00615E9E"/>
    <w:rsid w:val="0061693D"/>
    <w:rsid w:val="00616A6B"/>
    <w:rsid w:val="00616FFF"/>
    <w:rsid w:val="00620C4B"/>
    <w:rsid w:val="00620C8E"/>
    <w:rsid w:val="0062175F"/>
    <w:rsid w:val="00623BC8"/>
    <w:rsid w:val="00624277"/>
    <w:rsid w:val="00625B9E"/>
    <w:rsid w:val="00625DC6"/>
    <w:rsid w:val="00626C8C"/>
    <w:rsid w:val="00627FF1"/>
    <w:rsid w:val="006307F1"/>
    <w:rsid w:val="00630B08"/>
    <w:rsid w:val="00635436"/>
    <w:rsid w:val="0063607A"/>
    <w:rsid w:val="00636BA4"/>
    <w:rsid w:val="006371D9"/>
    <w:rsid w:val="0063775E"/>
    <w:rsid w:val="0064083E"/>
    <w:rsid w:val="00640B2B"/>
    <w:rsid w:val="00646687"/>
    <w:rsid w:val="006502DC"/>
    <w:rsid w:val="00650B12"/>
    <w:rsid w:val="00651B85"/>
    <w:rsid w:val="00651D07"/>
    <w:rsid w:val="00652802"/>
    <w:rsid w:val="00652F5F"/>
    <w:rsid w:val="006535D3"/>
    <w:rsid w:val="00654C4F"/>
    <w:rsid w:val="00654D4F"/>
    <w:rsid w:val="00654E95"/>
    <w:rsid w:val="00655435"/>
    <w:rsid w:val="00656DDC"/>
    <w:rsid w:val="00657064"/>
    <w:rsid w:val="006572B1"/>
    <w:rsid w:val="00657E82"/>
    <w:rsid w:val="00661EAB"/>
    <w:rsid w:val="00663397"/>
    <w:rsid w:val="00663E57"/>
    <w:rsid w:val="00663EDE"/>
    <w:rsid w:val="00665405"/>
    <w:rsid w:val="00665D0A"/>
    <w:rsid w:val="00666851"/>
    <w:rsid w:val="00672822"/>
    <w:rsid w:val="006732D9"/>
    <w:rsid w:val="006756CA"/>
    <w:rsid w:val="006772C6"/>
    <w:rsid w:val="006772D8"/>
    <w:rsid w:val="0068003B"/>
    <w:rsid w:val="00680581"/>
    <w:rsid w:val="006824BE"/>
    <w:rsid w:val="00683AAF"/>
    <w:rsid w:val="00683FBC"/>
    <w:rsid w:val="006849E6"/>
    <w:rsid w:val="00686046"/>
    <w:rsid w:val="00686DF4"/>
    <w:rsid w:val="006903CD"/>
    <w:rsid w:val="006904ED"/>
    <w:rsid w:val="006906DC"/>
    <w:rsid w:val="006913DD"/>
    <w:rsid w:val="006928AC"/>
    <w:rsid w:val="006952E2"/>
    <w:rsid w:val="006969C7"/>
    <w:rsid w:val="00696D6F"/>
    <w:rsid w:val="0069719F"/>
    <w:rsid w:val="0069756D"/>
    <w:rsid w:val="006976A3"/>
    <w:rsid w:val="00697F53"/>
    <w:rsid w:val="006A2286"/>
    <w:rsid w:val="006A3836"/>
    <w:rsid w:val="006A5349"/>
    <w:rsid w:val="006A5A82"/>
    <w:rsid w:val="006A5E3F"/>
    <w:rsid w:val="006A711C"/>
    <w:rsid w:val="006A7734"/>
    <w:rsid w:val="006A79F0"/>
    <w:rsid w:val="006B0FF6"/>
    <w:rsid w:val="006B1620"/>
    <w:rsid w:val="006B2A51"/>
    <w:rsid w:val="006B35DB"/>
    <w:rsid w:val="006B376A"/>
    <w:rsid w:val="006B4548"/>
    <w:rsid w:val="006B4F78"/>
    <w:rsid w:val="006B532A"/>
    <w:rsid w:val="006B56C1"/>
    <w:rsid w:val="006B69F0"/>
    <w:rsid w:val="006B6DFE"/>
    <w:rsid w:val="006C0165"/>
    <w:rsid w:val="006C047E"/>
    <w:rsid w:val="006C1363"/>
    <w:rsid w:val="006C1F4D"/>
    <w:rsid w:val="006C2612"/>
    <w:rsid w:val="006C2DB1"/>
    <w:rsid w:val="006C377E"/>
    <w:rsid w:val="006C37DF"/>
    <w:rsid w:val="006C4921"/>
    <w:rsid w:val="006C561E"/>
    <w:rsid w:val="006C67B1"/>
    <w:rsid w:val="006C7292"/>
    <w:rsid w:val="006C777E"/>
    <w:rsid w:val="006C7C42"/>
    <w:rsid w:val="006D1ABD"/>
    <w:rsid w:val="006D2863"/>
    <w:rsid w:val="006D340F"/>
    <w:rsid w:val="006D39F3"/>
    <w:rsid w:val="006D42A2"/>
    <w:rsid w:val="006D45FB"/>
    <w:rsid w:val="006D4D9A"/>
    <w:rsid w:val="006D74E4"/>
    <w:rsid w:val="006E1B18"/>
    <w:rsid w:val="006E2F96"/>
    <w:rsid w:val="006E3C2F"/>
    <w:rsid w:val="006E3CE9"/>
    <w:rsid w:val="006E3DFD"/>
    <w:rsid w:val="006E6992"/>
    <w:rsid w:val="006E78C4"/>
    <w:rsid w:val="006E7972"/>
    <w:rsid w:val="006F2EC7"/>
    <w:rsid w:val="006F341C"/>
    <w:rsid w:val="006F4538"/>
    <w:rsid w:val="006F53D9"/>
    <w:rsid w:val="006F6E1E"/>
    <w:rsid w:val="006F7340"/>
    <w:rsid w:val="00701013"/>
    <w:rsid w:val="00702926"/>
    <w:rsid w:val="00704140"/>
    <w:rsid w:val="0070530A"/>
    <w:rsid w:val="00705626"/>
    <w:rsid w:val="0071030C"/>
    <w:rsid w:val="00710687"/>
    <w:rsid w:val="00710BBF"/>
    <w:rsid w:val="00712CF2"/>
    <w:rsid w:val="00713E47"/>
    <w:rsid w:val="00714BB9"/>
    <w:rsid w:val="00714BE0"/>
    <w:rsid w:val="007157D0"/>
    <w:rsid w:val="00716081"/>
    <w:rsid w:val="00717624"/>
    <w:rsid w:val="00717B3D"/>
    <w:rsid w:val="00720AA1"/>
    <w:rsid w:val="00722477"/>
    <w:rsid w:val="0072253B"/>
    <w:rsid w:val="00722A25"/>
    <w:rsid w:val="007230A2"/>
    <w:rsid w:val="007234B5"/>
    <w:rsid w:val="00724F73"/>
    <w:rsid w:val="0072609C"/>
    <w:rsid w:val="007268CA"/>
    <w:rsid w:val="00727ABA"/>
    <w:rsid w:val="00727ADA"/>
    <w:rsid w:val="00730171"/>
    <w:rsid w:val="00730CE2"/>
    <w:rsid w:val="00731DC5"/>
    <w:rsid w:val="00733467"/>
    <w:rsid w:val="007345E1"/>
    <w:rsid w:val="00735BFD"/>
    <w:rsid w:val="00737B0D"/>
    <w:rsid w:val="007405C4"/>
    <w:rsid w:val="00740B1A"/>
    <w:rsid w:val="007416FD"/>
    <w:rsid w:val="0074291C"/>
    <w:rsid w:val="007436FF"/>
    <w:rsid w:val="00743DC2"/>
    <w:rsid w:val="00744244"/>
    <w:rsid w:val="00746FEC"/>
    <w:rsid w:val="0075028D"/>
    <w:rsid w:val="00751D5D"/>
    <w:rsid w:val="007531CA"/>
    <w:rsid w:val="00753727"/>
    <w:rsid w:val="00754B20"/>
    <w:rsid w:val="00754D0C"/>
    <w:rsid w:val="0075500E"/>
    <w:rsid w:val="007552A5"/>
    <w:rsid w:val="00755730"/>
    <w:rsid w:val="007559D3"/>
    <w:rsid w:val="00755A06"/>
    <w:rsid w:val="00755DB0"/>
    <w:rsid w:val="00756D10"/>
    <w:rsid w:val="00760306"/>
    <w:rsid w:val="00760377"/>
    <w:rsid w:val="00760E61"/>
    <w:rsid w:val="00763B29"/>
    <w:rsid w:val="00763B5C"/>
    <w:rsid w:val="0076457C"/>
    <w:rsid w:val="00765123"/>
    <w:rsid w:val="00766669"/>
    <w:rsid w:val="00766846"/>
    <w:rsid w:val="007670BE"/>
    <w:rsid w:val="007671A8"/>
    <w:rsid w:val="00772225"/>
    <w:rsid w:val="00772E51"/>
    <w:rsid w:val="0077430E"/>
    <w:rsid w:val="007751F5"/>
    <w:rsid w:val="007762A0"/>
    <w:rsid w:val="007822F3"/>
    <w:rsid w:val="00782CD2"/>
    <w:rsid w:val="00784489"/>
    <w:rsid w:val="00784679"/>
    <w:rsid w:val="007855B9"/>
    <w:rsid w:val="00786F2A"/>
    <w:rsid w:val="00790A4D"/>
    <w:rsid w:val="00791C96"/>
    <w:rsid w:val="00792294"/>
    <w:rsid w:val="00792E19"/>
    <w:rsid w:val="00792E31"/>
    <w:rsid w:val="00792EC2"/>
    <w:rsid w:val="00792F5A"/>
    <w:rsid w:val="0079443E"/>
    <w:rsid w:val="00795260"/>
    <w:rsid w:val="00795509"/>
    <w:rsid w:val="007978FA"/>
    <w:rsid w:val="00797914"/>
    <w:rsid w:val="00797D36"/>
    <w:rsid w:val="007A0480"/>
    <w:rsid w:val="007A1FE3"/>
    <w:rsid w:val="007A43E9"/>
    <w:rsid w:val="007A4CB9"/>
    <w:rsid w:val="007A5077"/>
    <w:rsid w:val="007A51D3"/>
    <w:rsid w:val="007A659F"/>
    <w:rsid w:val="007B0E3B"/>
    <w:rsid w:val="007B0F5E"/>
    <w:rsid w:val="007B25AA"/>
    <w:rsid w:val="007B3279"/>
    <w:rsid w:val="007B3C78"/>
    <w:rsid w:val="007B5560"/>
    <w:rsid w:val="007B7C16"/>
    <w:rsid w:val="007C08E1"/>
    <w:rsid w:val="007C3B54"/>
    <w:rsid w:val="007C43C0"/>
    <w:rsid w:val="007C49F5"/>
    <w:rsid w:val="007C549B"/>
    <w:rsid w:val="007C57B0"/>
    <w:rsid w:val="007D1700"/>
    <w:rsid w:val="007D18C7"/>
    <w:rsid w:val="007D26DC"/>
    <w:rsid w:val="007D3D3A"/>
    <w:rsid w:val="007D7870"/>
    <w:rsid w:val="007D7B97"/>
    <w:rsid w:val="007D7CF7"/>
    <w:rsid w:val="007E1F30"/>
    <w:rsid w:val="007E2AE8"/>
    <w:rsid w:val="007E50B8"/>
    <w:rsid w:val="007E5C4B"/>
    <w:rsid w:val="007E7551"/>
    <w:rsid w:val="007E7E60"/>
    <w:rsid w:val="007F039A"/>
    <w:rsid w:val="007F09B3"/>
    <w:rsid w:val="007F2477"/>
    <w:rsid w:val="007F6F3D"/>
    <w:rsid w:val="00802818"/>
    <w:rsid w:val="008030E3"/>
    <w:rsid w:val="00805754"/>
    <w:rsid w:val="008059F8"/>
    <w:rsid w:val="0080631A"/>
    <w:rsid w:val="00806321"/>
    <w:rsid w:val="00806411"/>
    <w:rsid w:val="008066C7"/>
    <w:rsid w:val="00806969"/>
    <w:rsid w:val="00812AB3"/>
    <w:rsid w:val="008142DB"/>
    <w:rsid w:val="00814967"/>
    <w:rsid w:val="00817D08"/>
    <w:rsid w:val="0082037A"/>
    <w:rsid w:val="00820C74"/>
    <w:rsid w:val="00820D94"/>
    <w:rsid w:val="00821FC8"/>
    <w:rsid w:val="00824281"/>
    <w:rsid w:val="0082578B"/>
    <w:rsid w:val="00825B6F"/>
    <w:rsid w:val="00826784"/>
    <w:rsid w:val="008276B8"/>
    <w:rsid w:val="00827A90"/>
    <w:rsid w:val="00830666"/>
    <w:rsid w:val="008313FC"/>
    <w:rsid w:val="00832A9E"/>
    <w:rsid w:val="0083303B"/>
    <w:rsid w:val="00835172"/>
    <w:rsid w:val="008352A3"/>
    <w:rsid w:val="0083587D"/>
    <w:rsid w:val="00836A67"/>
    <w:rsid w:val="008372EA"/>
    <w:rsid w:val="00837E27"/>
    <w:rsid w:val="008418CD"/>
    <w:rsid w:val="00842F2E"/>
    <w:rsid w:val="00843459"/>
    <w:rsid w:val="00845082"/>
    <w:rsid w:val="008452D3"/>
    <w:rsid w:val="008466C2"/>
    <w:rsid w:val="00846B2C"/>
    <w:rsid w:val="00846BAA"/>
    <w:rsid w:val="00846BFB"/>
    <w:rsid w:val="00846C5F"/>
    <w:rsid w:val="00847B4E"/>
    <w:rsid w:val="0085145A"/>
    <w:rsid w:val="00851B02"/>
    <w:rsid w:val="00851CEB"/>
    <w:rsid w:val="00852AAB"/>
    <w:rsid w:val="00853D64"/>
    <w:rsid w:val="008548C5"/>
    <w:rsid w:val="008560CC"/>
    <w:rsid w:val="0085649C"/>
    <w:rsid w:val="00856EEB"/>
    <w:rsid w:val="00860208"/>
    <w:rsid w:val="008606AC"/>
    <w:rsid w:val="00861905"/>
    <w:rsid w:val="008654C4"/>
    <w:rsid w:val="00866F49"/>
    <w:rsid w:val="00867C60"/>
    <w:rsid w:val="008703D3"/>
    <w:rsid w:val="008732BA"/>
    <w:rsid w:val="00874ACF"/>
    <w:rsid w:val="0087506A"/>
    <w:rsid w:val="0087717A"/>
    <w:rsid w:val="00877B73"/>
    <w:rsid w:val="00877E90"/>
    <w:rsid w:val="00877F8F"/>
    <w:rsid w:val="00880235"/>
    <w:rsid w:val="008807BE"/>
    <w:rsid w:val="00881C64"/>
    <w:rsid w:val="0088202C"/>
    <w:rsid w:val="008821C6"/>
    <w:rsid w:val="008824E0"/>
    <w:rsid w:val="00882FFD"/>
    <w:rsid w:val="008842C8"/>
    <w:rsid w:val="008843AA"/>
    <w:rsid w:val="008852E6"/>
    <w:rsid w:val="00886E39"/>
    <w:rsid w:val="00893140"/>
    <w:rsid w:val="00893B93"/>
    <w:rsid w:val="008950F8"/>
    <w:rsid w:val="00896E02"/>
    <w:rsid w:val="008A1AE8"/>
    <w:rsid w:val="008A1FCD"/>
    <w:rsid w:val="008A1FCF"/>
    <w:rsid w:val="008A36A3"/>
    <w:rsid w:val="008A453B"/>
    <w:rsid w:val="008A55C7"/>
    <w:rsid w:val="008A5F18"/>
    <w:rsid w:val="008A645A"/>
    <w:rsid w:val="008B0E93"/>
    <w:rsid w:val="008B153A"/>
    <w:rsid w:val="008B3113"/>
    <w:rsid w:val="008B4802"/>
    <w:rsid w:val="008B71FE"/>
    <w:rsid w:val="008B773C"/>
    <w:rsid w:val="008B7B5E"/>
    <w:rsid w:val="008C0459"/>
    <w:rsid w:val="008C0846"/>
    <w:rsid w:val="008C10EF"/>
    <w:rsid w:val="008C1BEC"/>
    <w:rsid w:val="008C20EF"/>
    <w:rsid w:val="008C29DC"/>
    <w:rsid w:val="008C312E"/>
    <w:rsid w:val="008C32F2"/>
    <w:rsid w:val="008C5819"/>
    <w:rsid w:val="008C6267"/>
    <w:rsid w:val="008C6B5D"/>
    <w:rsid w:val="008C715E"/>
    <w:rsid w:val="008C7F6B"/>
    <w:rsid w:val="008D115F"/>
    <w:rsid w:val="008D178D"/>
    <w:rsid w:val="008D2831"/>
    <w:rsid w:val="008D2B60"/>
    <w:rsid w:val="008D5633"/>
    <w:rsid w:val="008E1A09"/>
    <w:rsid w:val="008E4487"/>
    <w:rsid w:val="008E45F3"/>
    <w:rsid w:val="008E532C"/>
    <w:rsid w:val="008E6E5B"/>
    <w:rsid w:val="008E79A8"/>
    <w:rsid w:val="008F0242"/>
    <w:rsid w:val="008F1F8E"/>
    <w:rsid w:val="008F22C9"/>
    <w:rsid w:val="008F3787"/>
    <w:rsid w:val="008F40C4"/>
    <w:rsid w:val="008F4CF4"/>
    <w:rsid w:val="008F693A"/>
    <w:rsid w:val="008F6A80"/>
    <w:rsid w:val="008F7E68"/>
    <w:rsid w:val="00902836"/>
    <w:rsid w:val="00903808"/>
    <w:rsid w:val="00906B57"/>
    <w:rsid w:val="00906E29"/>
    <w:rsid w:val="009102B0"/>
    <w:rsid w:val="0091082C"/>
    <w:rsid w:val="00911F19"/>
    <w:rsid w:val="009123AF"/>
    <w:rsid w:val="00914614"/>
    <w:rsid w:val="009165B9"/>
    <w:rsid w:val="009166BF"/>
    <w:rsid w:val="00916944"/>
    <w:rsid w:val="009202C2"/>
    <w:rsid w:val="0092035C"/>
    <w:rsid w:val="00920C3B"/>
    <w:rsid w:val="00920C83"/>
    <w:rsid w:val="009228F3"/>
    <w:rsid w:val="00922ECC"/>
    <w:rsid w:val="00923081"/>
    <w:rsid w:val="00923469"/>
    <w:rsid w:val="00923D45"/>
    <w:rsid w:val="0092455D"/>
    <w:rsid w:val="00924F4E"/>
    <w:rsid w:val="0092511C"/>
    <w:rsid w:val="00927ECE"/>
    <w:rsid w:val="00930540"/>
    <w:rsid w:val="00930C58"/>
    <w:rsid w:val="0093142A"/>
    <w:rsid w:val="00931941"/>
    <w:rsid w:val="00931AA7"/>
    <w:rsid w:val="00932389"/>
    <w:rsid w:val="00932769"/>
    <w:rsid w:val="0093317C"/>
    <w:rsid w:val="00933D01"/>
    <w:rsid w:val="00934D43"/>
    <w:rsid w:val="00934E6E"/>
    <w:rsid w:val="009353D1"/>
    <w:rsid w:val="0093587C"/>
    <w:rsid w:val="00937654"/>
    <w:rsid w:val="00940206"/>
    <w:rsid w:val="00943024"/>
    <w:rsid w:val="00943A51"/>
    <w:rsid w:val="009444F3"/>
    <w:rsid w:val="009446B7"/>
    <w:rsid w:val="00946F77"/>
    <w:rsid w:val="0095232A"/>
    <w:rsid w:val="009528B3"/>
    <w:rsid w:val="00952C01"/>
    <w:rsid w:val="00953CEC"/>
    <w:rsid w:val="00954388"/>
    <w:rsid w:val="00954AE4"/>
    <w:rsid w:val="009557F6"/>
    <w:rsid w:val="009605A4"/>
    <w:rsid w:val="009634C2"/>
    <w:rsid w:val="00965865"/>
    <w:rsid w:val="00966D41"/>
    <w:rsid w:val="00966EC2"/>
    <w:rsid w:val="00966F0E"/>
    <w:rsid w:val="0096739C"/>
    <w:rsid w:val="00967F83"/>
    <w:rsid w:val="00970DA5"/>
    <w:rsid w:val="0097251B"/>
    <w:rsid w:val="00977793"/>
    <w:rsid w:val="00977E04"/>
    <w:rsid w:val="00980259"/>
    <w:rsid w:val="009808F4"/>
    <w:rsid w:val="00980A8A"/>
    <w:rsid w:val="00982948"/>
    <w:rsid w:val="00983343"/>
    <w:rsid w:val="00983D92"/>
    <w:rsid w:val="00984023"/>
    <w:rsid w:val="00986CE5"/>
    <w:rsid w:val="009903F8"/>
    <w:rsid w:val="009904A4"/>
    <w:rsid w:val="00990D57"/>
    <w:rsid w:val="00991BC0"/>
    <w:rsid w:val="009927E8"/>
    <w:rsid w:val="00993019"/>
    <w:rsid w:val="00993303"/>
    <w:rsid w:val="0099340A"/>
    <w:rsid w:val="00994C9D"/>
    <w:rsid w:val="00995CAB"/>
    <w:rsid w:val="00996279"/>
    <w:rsid w:val="0099662E"/>
    <w:rsid w:val="0099757F"/>
    <w:rsid w:val="009A07C8"/>
    <w:rsid w:val="009A421A"/>
    <w:rsid w:val="009A480B"/>
    <w:rsid w:val="009A638A"/>
    <w:rsid w:val="009A76AD"/>
    <w:rsid w:val="009B1645"/>
    <w:rsid w:val="009B2373"/>
    <w:rsid w:val="009B25CE"/>
    <w:rsid w:val="009B4F7D"/>
    <w:rsid w:val="009C0717"/>
    <w:rsid w:val="009C2C41"/>
    <w:rsid w:val="009C5A48"/>
    <w:rsid w:val="009C732B"/>
    <w:rsid w:val="009C76EC"/>
    <w:rsid w:val="009C7E3E"/>
    <w:rsid w:val="009D025F"/>
    <w:rsid w:val="009D09F5"/>
    <w:rsid w:val="009D156D"/>
    <w:rsid w:val="009D179F"/>
    <w:rsid w:val="009D23B2"/>
    <w:rsid w:val="009D2B97"/>
    <w:rsid w:val="009D38CE"/>
    <w:rsid w:val="009D3BE8"/>
    <w:rsid w:val="009D4A4A"/>
    <w:rsid w:val="009D534A"/>
    <w:rsid w:val="009D564F"/>
    <w:rsid w:val="009D7A9A"/>
    <w:rsid w:val="009E0261"/>
    <w:rsid w:val="009E135B"/>
    <w:rsid w:val="009E18F8"/>
    <w:rsid w:val="009E2319"/>
    <w:rsid w:val="009E2374"/>
    <w:rsid w:val="009E2882"/>
    <w:rsid w:val="009E3097"/>
    <w:rsid w:val="009E4C44"/>
    <w:rsid w:val="009E4DA4"/>
    <w:rsid w:val="009E6E77"/>
    <w:rsid w:val="009E74DA"/>
    <w:rsid w:val="009F006E"/>
    <w:rsid w:val="009F034A"/>
    <w:rsid w:val="009F0865"/>
    <w:rsid w:val="009F23B5"/>
    <w:rsid w:val="009F2707"/>
    <w:rsid w:val="009F27B8"/>
    <w:rsid w:val="009F4069"/>
    <w:rsid w:val="009F447F"/>
    <w:rsid w:val="009F50D9"/>
    <w:rsid w:val="009F6BB8"/>
    <w:rsid w:val="009F6E29"/>
    <w:rsid w:val="00A0259A"/>
    <w:rsid w:val="00A0355F"/>
    <w:rsid w:val="00A0357E"/>
    <w:rsid w:val="00A03AF4"/>
    <w:rsid w:val="00A04206"/>
    <w:rsid w:val="00A053D5"/>
    <w:rsid w:val="00A06329"/>
    <w:rsid w:val="00A065AB"/>
    <w:rsid w:val="00A10219"/>
    <w:rsid w:val="00A11D53"/>
    <w:rsid w:val="00A12BED"/>
    <w:rsid w:val="00A130A2"/>
    <w:rsid w:val="00A13569"/>
    <w:rsid w:val="00A1451D"/>
    <w:rsid w:val="00A1700E"/>
    <w:rsid w:val="00A170E7"/>
    <w:rsid w:val="00A17405"/>
    <w:rsid w:val="00A17843"/>
    <w:rsid w:val="00A20CAE"/>
    <w:rsid w:val="00A20DED"/>
    <w:rsid w:val="00A2100B"/>
    <w:rsid w:val="00A21805"/>
    <w:rsid w:val="00A21D16"/>
    <w:rsid w:val="00A225E9"/>
    <w:rsid w:val="00A22AAB"/>
    <w:rsid w:val="00A23257"/>
    <w:rsid w:val="00A23549"/>
    <w:rsid w:val="00A23B3C"/>
    <w:rsid w:val="00A23F3E"/>
    <w:rsid w:val="00A246DA"/>
    <w:rsid w:val="00A24884"/>
    <w:rsid w:val="00A24B1F"/>
    <w:rsid w:val="00A24D77"/>
    <w:rsid w:val="00A26066"/>
    <w:rsid w:val="00A26633"/>
    <w:rsid w:val="00A269AC"/>
    <w:rsid w:val="00A3155D"/>
    <w:rsid w:val="00A32EBE"/>
    <w:rsid w:val="00A33A21"/>
    <w:rsid w:val="00A357C7"/>
    <w:rsid w:val="00A35999"/>
    <w:rsid w:val="00A3705A"/>
    <w:rsid w:val="00A37410"/>
    <w:rsid w:val="00A41185"/>
    <w:rsid w:val="00A4141C"/>
    <w:rsid w:val="00A41FC4"/>
    <w:rsid w:val="00A424AE"/>
    <w:rsid w:val="00A42C3B"/>
    <w:rsid w:val="00A42CAA"/>
    <w:rsid w:val="00A42F47"/>
    <w:rsid w:val="00A43906"/>
    <w:rsid w:val="00A45233"/>
    <w:rsid w:val="00A45D11"/>
    <w:rsid w:val="00A462F2"/>
    <w:rsid w:val="00A4642D"/>
    <w:rsid w:val="00A464B6"/>
    <w:rsid w:val="00A50F6E"/>
    <w:rsid w:val="00A51451"/>
    <w:rsid w:val="00A5255A"/>
    <w:rsid w:val="00A5559C"/>
    <w:rsid w:val="00A55DB0"/>
    <w:rsid w:val="00A5629C"/>
    <w:rsid w:val="00A56739"/>
    <w:rsid w:val="00A567BB"/>
    <w:rsid w:val="00A5734D"/>
    <w:rsid w:val="00A6095E"/>
    <w:rsid w:val="00A62CE5"/>
    <w:rsid w:val="00A62CF9"/>
    <w:rsid w:val="00A62F8A"/>
    <w:rsid w:val="00A63DA3"/>
    <w:rsid w:val="00A64C3C"/>
    <w:rsid w:val="00A65950"/>
    <w:rsid w:val="00A665B4"/>
    <w:rsid w:val="00A71170"/>
    <w:rsid w:val="00A7418C"/>
    <w:rsid w:val="00A74624"/>
    <w:rsid w:val="00A74A8C"/>
    <w:rsid w:val="00A76A60"/>
    <w:rsid w:val="00A76E65"/>
    <w:rsid w:val="00A811FA"/>
    <w:rsid w:val="00A81AFE"/>
    <w:rsid w:val="00A8407A"/>
    <w:rsid w:val="00A84443"/>
    <w:rsid w:val="00A846F7"/>
    <w:rsid w:val="00A85760"/>
    <w:rsid w:val="00A86338"/>
    <w:rsid w:val="00A87EBC"/>
    <w:rsid w:val="00A90AE7"/>
    <w:rsid w:val="00A916D6"/>
    <w:rsid w:val="00A9310E"/>
    <w:rsid w:val="00A938A9"/>
    <w:rsid w:val="00A94840"/>
    <w:rsid w:val="00A94A5B"/>
    <w:rsid w:val="00A957C9"/>
    <w:rsid w:val="00A9774D"/>
    <w:rsid w:val="00AA0E37"/>
    <w:rsid w:val="00AA28F3"/>
    <w:rsid w:val="00AA492A"/>
    <w:rsid w:val="00AA55CA"/>
    <w:rsid w:val="00AB0D3D"/>
    <w:rsid w:val="00AB0E5E"/>
    <w:rsid w:val="00AB1630"/>
    <w:rsid w:val="00AB17FE"/>
    <w:rsid w:val="00AB2E67"/>
    <w:rsid w:val="00AB465F"/>
    <w:rsid w:val="00AB4D24"/>
    <w:rsid w:val="00AB4E7E"/>
    <w:rsid w:val="00AB4ED3"/>
    <w:rsid w:val="00AB5ABA"/>
    <w:rsid w:val="00AB5F62"/>
    <w:rsid w:val="00AB7791"/>
    <w:rsid w:val="00AB7ADE"/>
    <w:rsid w:val="00AB7C17"/>
    <w:rsid w:val="00AB7E5C"/>
    <w:rsid w:val="00AC0BF8"/>
    <w:rsid w:val="00AC0FF3"/>
    <w:rsid w:val="00AC25FF"/>
    <w:rsid w:val="00AC3DDE"/>
    <w:rsid w:val="00AD0567"/>
    <w:rsid w:val="00AD079C"/>
    <w:rsid w:val="00AD0DD3"/>
    <w:rsid w:val="00AD2369"/>
    <w:rsid w:val="00AD29D4"/>
    <w:rsid w:val="00AD4407"/>
    <w:rsid w:val="00AD4B89"/>
    <w:rsid w:val="00AD6B5C"/>
    <w:rsid w:val="00AD6E9D"/>
    <w:rsid w:val="00AD71F1"/>
    <w:rsid w:val="00AE05A9"/>
    <w:rsid w:val="00AE069E"/>
    <w:rsid w:val="00AE1C63"/>
    <w:rsid w:val="00AE20DE"/>
    <w:rsid w:val="00AE212B"/>
    <w:rsid w:val="00AE2CF8"/>
    <w:rsid w:val="00AE3038"/>
    <w:rsid w:val="00AE4640"/>
    <w:rsid w:val="00AE4B2E"/>
    <w:rsid w:val="00AE5625"/>
    <w:rsid w:val="00AE5A47"/>
    <w:rsid w:val="00AE6078"/>
    <w:rsid w:val="00AE6E6E"/>
    <w:rsid w:val="00AE7674"/>
    <w:rsid w:val="00AE7C96"/>
    <w:rsid w:val="00AF114F"/>
    <w:rsid w:val="00AF202E"/>
    <w:rsid w:val="00AF26F1"/>
    <w:rsid w:val="00AF2F0A"/>
    <w:rsid w:val="00AF3E30"/>
    <w:rsid w:val="00AF6F33"/>
    <w:rsid w:val="00B00326"/>
    <w:rsid w:val="00B0041F"/>
    <w:rsid w:val="00B00BA1"/>
    <w:rsid w:val="00B0116B"/>
    <w:rsid w:val="00B015A8"/>
    <w:rsid w:val="00B03D22"/>
    <w:rsid w:val="00B05CB9"/>
    <w:rsid w:val="00B07247"/>
    <w:rsid w:val="00B10A89"/>
    <w:rsid w:val="00B10A9C"/>
    <w:rsid w:val="00B111B3"/>
    <w:rsid w:val="00B12236"/>
    <w:rsid w:val="00B1294F"/>
    <w:rsid w:val="00B12CD4"/>
    <w:rsid w:val="00B1481F"/>
    <w:rsid w:val="00B157FF"/>
    <w:rsid w:val="00B16029"/>
    <w:rsid w:val="00B17B26"/>
    <w:rsid w:val="00B204DD"/>
    <w:rsid w:val="00B20D73"/>
    <w:rsid w:val="00B211EB"/>
    <w:rsid w:val="00B2153F"/>
    <w:rsid w:val="00B216B6"/>
    <w:rsid w:val="00B222E7"/>
    <w:rsid w:val="00B22A9D"/>
    <w:rsid w:val="00B22D79"/>
    <w:rsid w:val="00B2409A"/>
    <w:rsid w:val="00B27140"/>
    <w:rsid w:val="00B27A68"/>
    <w:rsid w:val="00B27CF1"/>
    <w:rsid w:val="00B30CE5"/>
    <w:rsid w:val="00B31D3C"/>
    <w:rsid w:val="00B4007B"/>
    <w:rsid w:val="00B400C6"/>
    <w:rsid w:val="00B4045B"/>
    <w:rsid w:val="00B416E5"/>
    <w:rsid w:val="00B41E7F"/>
    <w:rsid w:val="00B43347"/>
    <w:rsid w:val="00B44066"/>
    <w:rsid w:val="00B446DC"/>
    <w:rsid w:val="00B45E44"/>
    <w:rsid w:val="00B46D47"/>
    <w:rsid w:val="00B510EB"/>
    <w:rsid w:val="00B51F81"/>
    <w:rsid w:val="00B51FF0"/>
    <w:rsid w:val="00B52396"/>
    <w:rsid w:val="00B52447"/>
    <w:rsid w:val="00B527BF"/>
    <w:rsid w:val="00B52E2C"/>
    <w:rsid w:val="00B54D57"/>
    <w:rsid w:val="00B56909"/>
    <w:rsid w:val="00B56D70"/>
    <w:rsid w:val="00B5742A"/>
    <w:rsid w:val="00B57A81"/>
    <w:rsid w:val="00B606FB"/>
    <w:rsid w:val="00B60C24"/>
    <w:rsid w:val="00B61AB3"/>
    <w:rsid w:val="00B61C01"/>
    <w:rsid w:val="00B6417C"/>
    <w:rsid w:val="00B6521A"/>
    <w:rsid w:val="00B65248"/>
    <w:rsid w:val="00B65B1E"/>
    <w:rsid w:val="00B70BCB"/>
    <w:rsid w:val="00B71D3D"/>
    <w:rsid w:val="00B72346"/>
    <w:rsid w:val="00B728A2"/>
    <w:rsid w:val="00B74390"/>
    <w:rsid w:val="00B77408"/>
    <w:rsid w:val="00B778A0"/>
    <w:rsid w:val="00B802D4"/>
    <w:rsid w:val="00B8138B"/>
    <w:rsid w:val="00B81988"/>
    <w:rsid w:val="00B81AA8"/>
    <w:rsid w:val="00B81BF1"/>
    <w:rsid w:val="00B82EB7"/>
    <w:rsid w:val="00B842C0"/>
    <w:rsid w:val="00B85174"/>
    <w:rsid w:val="00B85D2C"/>
    <w:rsid w:val="00B87DDC"/>
    <w:rsid w:val="00B90176"/>
    <w:rsid w:val="00B912B0"/>
    <w:rsid w:val="00B91928"/>
    <w:rsid w:val="00B92E4D"/>
    <w:rsid w:val="00B9343E"/>
    <w:rsid w:val="00B94B08"/>
    <w:rsid w:val="00B95497"/>
    <w:rsid w:val="00B95BA0"/>
    <w:rsid w:val="00B962B3"/>
    <w:rsid w:val="00B97C09"/>
    <w:rsid w:val="00B97D53"/>
    <w:rsid w:val="00B97F97"/>
    <w:rsid w:val="00BA07D0"/>
    <w:rsid w:val="00BA09F4"/>
    <w:rsid w:val="00BA17F7"/>
    <w:rsid w:val="00BA2C48"/>
    <w:rsid w:val="00BA2FA6"/>
    <w:rsid w:val="00BA3380"/>
    <w:rsid w:val="00BA45BC"/>
    <w:rsid w:val="00BA7DBF"/>
    <w:rsid w:val="00BB0469"/>
    <w:rsid w:val="00BB1323"/>
    <w:rsid w:val="00BB1421"/>
    <w:rsid w:val="00BB1DAA"/>
    <w:rsid w:val="00BB1E91"/>
    <w:rsid w:val="00BB3007"/>
    <w:rsid w:val="00BB33F6"/>
    <w:rsid w:val="00BB4068"/>
    <w:rsid w:val="00BB4D52"/>
    <w:rsid w:val="00BB6272"/>
    <w:rsid w:val="00BB69E0"/>
    <w:rsid w:val="00BB7823"/>
    <w:rsid w:val="00BC0B8C"/>
    <w:rsid w:val="00BC2E21"/>
    <w:rsid w:val="00BC2F1E"/>
    <w:rsid w:val="00BC3BC8"/>
    <w:rsid w:val="00BC6C06"/>
    <w:rsid w:val="00BC6F27"/>
    <w:rsid w:val="00BC73A3"/>
    <w:rsid w:val="00BD0240"/>
    <w:rsid w:val="00BD0333"/>
    <w:rsid w:val="00BD1C42"/>
    <w:rsid w:val="00BD2644"/>
    <w:rsid w:val="00BD3C96"/>
    <w:rsid w:val="00BD552F"/>
    <w:rsid w:val="00BD5CAD"/>
    <w:rsid w:val="00BD6D67"/>
    <w:rsid w:val="00BE58A6"/>
    <w:rsid w:val="00BE65AC"/>
    <w:rsid w:val="00BE77BF"/>
    <w:rsid w:val="00BE797A"/>
    <w:rsid w:val="00BF1C27"/>
    <w:rsid w:val="00BF5711"/>
    <w:rsid w:val="00BF7036"/>
    <w:rsid w:val="00BF75A5"/>
    <w:rsid w:val="00C00C2F"/>
    <w:rsid w:val="00C00E2D"/>
    <w:rsid w:val="00C0121E"/>
    <w:rsid w:val="00C040CD"/>
    <w:rsid w:val="00C0410E"/>
    <w:rsid w:val="00C04145"/>
    <w:rsid w:val="00C04383"/>
    <w:rsid w:val="00C05B85"/>
    <w:rsid w:val="00C05F03"/>
    <w:rsid w:val="00C06A22"/>
    <w:rsid w:val="00C127F1"/>
    <w:rsid w:val="00C12AD8"/>
    <w:rsid w:val="00C13385"/>
    <w:rsid w:val="00C1384B"/>
    <w:rsid w:val="00C1435C"/>
    <w:rsid w:val="00C15144"/>
    <w:rsid w:val="00C15A36"/>
    <w:rsid w:val="00C15AAE"/>
    <w:rsid w:val="00C1773F"/>
    <w:rsid w:val="00C208A3"/>
    <w:rsid w:val="00C20DFD"/>
    <w:rsid w:val="00C2294A"/>
    <w:rsid w:val="00C22F38"/>
    <w:rsid w:val="00C25959"/>
    <w:rsid w:val="00C27164"/>
    <w:rsid w:val="00C276B5"/>
    <w:rsid w:val="00C27852"/>
    <w:rsid w:val="00C31BF5"/>
    <w:rsid w:val="00C31CA9"/>
    <w:rsid w:val="00C32502"/>
    <w:rsid w:val="00C3415D"/>
    <w:rsid w:val="00C3433E"/>
    <w:rsid w:val="00C34C9C"/>
    <w:rsid w:val="00C34F7A"/>
    <w:rsid w:val="00C36191"/>
    <w:rsid w:val="00C411BF"/>
    <w:rsid w:val="00C416DA"/>
    <w:rsid w:val="00C418FB"/>
    <w:rsid w:val="00C41A69"/>
    <w:rsid w:val="00C4403C"/>
    <w:rsid w:val="00C461DC"/>
    <w:rsid w:val="00C46528"/>
    <w:rsid w:val="00C4671A"/>
    <w:rsid w:val="00C46AE3"/>
    <w:rsid w:val="00C473BE"/>
    <w:rsid w:val="00C50273"/>
    <w:rsid w:val="00C5205C"/>
    <w:rsid w:val="00C532BB"/>
    <w:rsid w:val="00C5332E"/>
    <w:rsid w:val="00C55C79"/>
    <w:rsid w:val="00C56E80"/>
    <w:rsid w:val="00C60E96"/>
    <w:rsid w:val="00C6142B"/>
    <w:rsid w:val="00C62A2B"/>
    <w:rsid w:val="00C65CDD"/>
    <w:rsid w:val="00C65D99"/>
    <w:rsid w:val="00C66847"/>
    <w:rsid w:val="00C66E4B"/>
    <w:rsid w:val="00C67DFB"/>
    <w:rsid w:val="00C717B0"/>
    <w:rsid w:val="00C71F31"/>
    <w:rsid w:val="00C71F6D"/>
    <w:rsid w:val="00C72C4A"/>
    <w:rsid w:val="00C7650E"/>
    <w:rsid w:val="00C76855"/>
    <w:rsid w:val="00C77A94"/>
    <w:rsid w:val="00C80508"/>
    <w:rsid w:val="00C832C8"/>
    <w:rsid w:val="00C84573"/>
    <w:rsid w:val="00C8497E"/>
    <w:rsid w:val="00C84E31"/>
    <w:rsid w:val="00C85B9F"/>
    <w:rsid w:val="00C87DD4"/>
    <w:rsid w:val="00C87DEE"/>
    <w:rsid w:val="00C903F6"/>
    <w:rsid w:val="00C90E45"/>
    <w:rsid w:val="00C91AD8"/>
    <w:rsid w:val="00C9357E"/>
    <w:rsid w:val="00C93B86"/>
    <w:rsid w:val="00C94221"/>
    <w:rsid w:val="00C94CE0"/>
    <w:rsid w:val="00C96AD8"/>
    <w:rsid w:val="00C97B02"/>
    <w:rsid w:val="00CA0468"/>
    <w:rsid w:val="00CA046E"/>
    <w:rsid w:val="00CA0D0E"/>
    <w:rsid w:val="00CA1C9A"/>
    <w:rsid w:val="00CA2E7D"/>
    <w:rsid w:val="00CA32B7"/>
    <w:rsid w:val="00CA35CB"/>
    <w:rsid w:val="00CA4214"/>
    <w:rsid w:val="00CA4E35"/>
    <w:rsid w:val="00CA4E70"/>
    <w:rsid w:val="00CA5E80"/>
    <w:rsid w:val="00CA6884"/>
    <w:rsid w:val="00CA7145"/>
    <w:rsid w:val="00CA740B"/>
    <w:rsid w:val="00CA7B91"/>
    <w:rsid w:val="00CB0B1B"/>
    <w:rsid w:val="00CB1668"/>
    <w:rsid w:val="00CB1E12"/>
    <w:rsid w:val="00CB2737"/>
    <w:rsid w:val="00CB2BDF"/>
    <w:rsid w:val="00CB3D19"/>
    <w:rsid w:val="00CB459C"/>
    <w:rsid w:val="00CB4DD9"/>
    <w:rsid w:val="00CB51F0"/>
    <w:rsid w:val="00CB526B"/>
    <w:rsid w:val="00CB594B"/>
    <w:rsid w:val="00CC17C8"/>
    <w:rsid w:val="00CC2D39"/>
    <w:rsid w:val="00CC42AA"/>
    <w:rsid w:val="00CC5ADD"/>
    <w:rsid w:val="00CC6AEC"/>
    <w:rsid w:val="00CC7C9B"/>
    <w:rsid w:val="00CD07A7"/>
    <w:rsid w:val="00CD0B41"/>
    <w:rsid w:val="00CD0C83"/>
    <w:rsid w:val="00CD0EA8"/>
    <w:rsid w:val="00CD4408"/>
    <w:rsid w:val="00CD4E43"/>
    <w:rsid w:val="00CE070F"/>
    <w:rsid w:val="00CE0713"/>
    <w:rsid w:val="00CE0EE9"/>
    <w:rsid w:val="00CE11F0"/>
    <w:rsid w:val="00CE225E"/>
    <w:rsid w:val="00CE241C"/>
    <w:rsid w:val="00CE2F74"/>
    <w:rsid w:val="00CE3420"/>
    <w:rsid w:val="00CE39E4"/>
    <w:rsid w:val="00CE40BA"/>
    <w:rsid w:val="00CE4498"/>
    <w:rsid w:val="00CE4682"/>
    <w:rsid w:val="00CE5C62"/>
    <w:rsid w:val="00CF007E"/>
    <w:rsid w:val="00CF385A"/>
    <w:rsid w:val="00CF38CC"/>
    <w:rsid w:val="00CF4572"/>
    <w:rsid w:val="00CF54FC"/>
    <w:rsid w:val="00CF672E"/>
    <w:rsid w:val="00CF7703"/>
    <w:rsid w:val="00D00546"/>
    <w:rsid w:val="00D0102B"/>
    <w:rsid w:val="00D01164"/>
    <w:rsid w:val="00D01C60"/>
    <w:rsid w:val="00D01DDD"/>
    <w:rsid w:val="00D02605"/>
    <w:rsid w:val="00D04B57"/>
    <w:rsid w:val="00D04DA3"/>
    <w:rsid w:val="00D05B79"/>
    <w:rsid w:val="00D067A1"/>
    <w:rsid w:val="00D06AB5"/>
    <w:rsid w:val="00D070A9"/>
    <w:rsid w:val="00D076E0"/>
    <w:rsid w:val="00D11472"/>
    <w:rsid w:val="00D12146"/>
    <w:rsid w:val="00D12AE8"/>
    <w:rsid w:val="00D12B0A"/>
    <w:rsid w:val="00D139FD"/>
    <w:rsid w:val="00D20C87"/>
    <w:rsid w:val="00D21098"/>
    <w:rsid w:val="00D2281A"/>
    <w:rsid w:val="00D22A90"/>
    <w:rsid w:val="00D241FB"/>
    <w:rsid w:val="00D2494E"/>
    <w:rsid w:val="00D2713B"/>
    <w:rsid w:val="00D33654"/>
    <w:rsid w:val="00D3448A"/>
    <w:rsid w:val="00D3522E"/>
    <w:rsid w:val="00D35FE7"/>
    <w:rsid w:val="00D378DC"/>
    <w:rsid w:val="00D403B9"/>
    <w:rsid w:val="00D41660"/>
    <w:rsid w:val="00D41D85"/>
    <w:rsid w:val="00D42BB8"/>
    <w:rsid w:val="00D434FC"/>
    <w:rsid w:val="00D43EF5"/>
    <w:rsid w:val="00D43F75"/>
    <w:rsid w:val="00D443DC"/>
    <w:rsid w:val="00D44F0B"/>
    <w:rsid w:val="00D45690"/>
    <w:rsid w:val="00D464B6"/>
    <w:rsid w:val="00D4759C"/>
    <w:rsid w:val="00D50561"/>
    <w:rsid w:val="00D52584"/>
    <w:rsid w:val="00D525AD"/>
    <w:rsid w:val="00D526A7"/>
    <w:rsid w:val="00D533CA"/>
    <w:rsid w:val="00D54513"/>
    <w:rsid w:val="00D5471D"/>
    <w:rsid w:val="00D548FB"/>
    <w:rsid w:val="00D54EF6"/>
    <w:rsid w:val="00D57C4E"/>
    <w:rsid w:val="00D60720"/>
    <w:rsid w:val="00D617BB"/>
    <w:rsid w:val="00D6293C"/>
    <w:rsid w:val="00D637CC"/>
    <w:rsid w:val="00D64AA9"/>
    <w:rsid w:val="00D655CD"/>
    <w:rsid w:val="00D700AC"/>
    <w:rsid w:val="00D719FC"/>
    <w:rsid w:val="00D71E9C"/>
    <w:rsid w:val="00D72A47"/>
    <w:rsid w:val="00D72C61"/>
    <w:rsid w:val="00D73FB7"/>
    <w:rsid w:val="00D75D5C"/>
    <w:rsid w:val="00D761E8"/>
    <w:rsid w:val="00D770C3"/>
    <w:rsid w:val="00D77647"/>
    <w:rsid w:val="00D80387"/>
    <w:rsid w:val="00D803EB"/>
    <w:rsid w:val="00D81856"/>
    <w:rsid w:val="00D81A6B"/>
    <w:rsid w:val="00D8200A"/>
    <w:rsid w:val="00D82CCC"/>
    <w:rsid w:val="00D837C8"/>
    <w:rsid w:val="00D84BAD"/>
    <w:rsid w:val="00D91BC3"/>
    <w:rsid w:val="00D91CE3"/>
    <w:rsid w:val="00D93579"/>
    <w:rsid w:val="00D9387F"/>
    <w:rsid w:val="00D93A80"/>
    <w:rsid w:val="00D93A97"/>
    <w:rsid w:val="00D9564A"/>
    <w:rsid w:val="00D973D4"/>
    <w:rsid w:val="00DA06FF"/>
    <w:rsid w:val="00DA0A27"/>
    <w:rsid w:val="00DA0DB7"/>
    <w:rsid w:val="00DA1884"/>
    <w:rsid w:val="00DA2747"/>
    <w:rsid w:val="00DA2939"/>
    <w:rsid w:val="00DA3638"/>
    <w:rsid w:val="00DA4955"/>
    <w:rsid w:val="00DA497B"/>
    <w:rsid w:val="00DA4BA2"/>
    <w:rsid w:val="00DA4FFA"/>
    <w:rsid w:val="00DA5DFC"/>
    <w:rsid w:val="00DA675E"/>
    <w:rsid w:val="00DA6A67"/>
    <w:rsid w:val="00DA7C0A"/>
    <w:rsid w:val="00DB0805"/>
    <w:rsid w:val="00DB163F"/>
    <w:rsid w:val="00DB2DC3"/>
    <w:rsid w:val="00DB70B2"/>
    <w:rsid w:val="00DC0F8E"/>
    <w:rsid w:val="00DC0FB7"/>
    <w:rsid w:val="00DC1297"/>
    <w:rsid w:val="00DC141B"/>
    <w:rsid w:val="00DC2CF3"/>
    <w:rsid w:val="00DC302F"/>
    <w:rsid w:val="00DC521D"/>
    <w:rsid w:val="00DC5745"/>
    <w:rsid w:val="00DC7140"/>
    <w:rsid w:val="00DD090A"/>
    <w:rsid w:val="00DD2B09"/>
    <w:rsid w:val="00DD4214"/>
    <w:rsid w:val="00DD4EC3"/>
    <w:rsid w:val="00DD5BE0"/>
    <w:rsid w:val="00DD6ACF"/>
    <w:rsid w:val="00DD6D9E"/>
    <w:rsid w:val="00DD7677"/>
    <w:rsid w:val="00DD775A"/>
    <w:rsid w:val="00DD7A9B"/>
    <w:rsid w:val="00DD7FF6"/>
    <w:rsid w:val="00DE0C06"/>
    <w:rsid w:val="00DE1B46"/>
    <w:rsid w:val="00DE38DF"/>
    <w:rsid w:val="00DE60A5"/>
    <w:rsid w:val="00DE646F"/>
    <w:rsid w:val="00DF08C8"/>
    <w:rsid w:val="00DF0910"/>
    <w:rsid w:val="00DF2068"/>
    <w:rsid w:val="00DF20A2"/>
    <w:rsid w:val="00DF2219"/>
    <w:rsid w:val="00DF23C4"/>
    <w:rsid w:val="00DF27A6"/>
    <w:rsid w:val="00DF29D4"/>
    <w:rsid w:val="00DF300F"/>
    <w:rsid w:val="00DF3A7B"/>
    <w:rsid w:val="00DF4518"/>
    <w:rsid w:val="00DF4DC0"/>
    <w:rsid w:val="00DF71FA"/>
    <w:rsid w:val="00DF7581"/>
    <w:rsid w:val="00DF7B64"/>
    <w:rsid w:val="00E006E4"/>
    <w:rsid w:val="00E01EC8"/>
    <w:rsid w:val="00E025DE"/>
    <w:rsid w:val="00E026DC"/>
    <w:rsid w:val="00E02EE1"/>
    <w:rsid w:val="00E03511"/>
    <w:rsid w:val="00E03E43"/>
    <w:rsid w:val="00E048B1"/>
    <w:rsid w:val="00E063CE"/>
    <w:rsid w:val="00E0657C"/>
    <w:rsid w:val="00E0671E"/>
    <w:rsid w:val="00E07A6B"/>
    <w:rsid w:val="00E1097D"/>
    <w:rsid w:val="00E114C3"/>
    <w:rsid w:val="00E13715"/>
    <w:rsid w:val="00E13FF5"/>
    <w:rsid w:val="00E153B0"/>
    <w:rsid w:val="00E16F4F"/>
    <w:rsid w:val="00E16FC5"/>
    <w:rsid w:val="00E17D67"/>
    <w:rsid w:val="00E203F1"/>
    <w:rsid w:val="00E20698"/>
    <w:rsid w:val="00E2285C"/>
    <w:rsid w:val="00E23352"/>
    <w:rsid w:val="00E24703"/>
    <w:rsid w:val="00E24BE2"/>
    <w:rsid w:val="00E24ECD"/>
    <w:rsid w:val="00E254E4"/>
    <w:rsid w:val="00E25B4C"/>
    <w:rsid w:val="00E263C2"/>
    <w:rsid w:val="00E26499"/>
    <w:rsid w:val="00E2685F"/>
    <w:rsid w:val="00E27C33"/>
    <w:rsid w:val="00E27D97"/>
    <w:rsid w:val="00E30B1B"/>
    <w:rsid w:val="00E32986"/>
    <w:rsid w:val="00E332CA"/>
    <w:rsid w:val="00E33A4D"/>
    <w:rsid w:val="00E33B0D"/>
    <w:rsid w:val="00E3415D"/>
    <w:rsid w:val="00E36873"/>
    <w:rsid w:val="00E3727D"/>
    <w:rsid w:val="00E373F0"/>
    <w:rsid w:val="00E37934"/>
    <w:rsid w:val="00E40F41"/>
    <w:rsid w:val="00E41CCF"/>
    <w:rsid w:val="00E474ED"/>
    <w:rsid w:val="00E47A29"/>
    <w:rsid w:val="00E5009C"/>
    <w:rsid w:val="00E50354"/>
    <w:rsid w:val="00E50BB6"/>
    <w:rsid w:val="00E52646"/>
    <w:rsid w:val="00E527C3"/>
    <w:rsid w:val="00E52D9B"/>
    <w:rsid w:val="00E53A00"/>
    <w:rsid w:val="00E55BA8"/>
    <w:rsid w:val="00E566DE"/>
    <w:rsid w:val="00E568C8"/>
    <w:rsid w:val="00E57A99"/>
    <w:rsid w:val="00E61B92"/>
    <w:rsid w:val="00E624F8"/>
    <w:rsid w:val="00E64153"/>
    <w:rsid w:val="00E64EFF"/>
    <w:rsid w:val="00E66DE3"/>
    <w:rsid w:val="00E675EC"/>
    <w:rsid w:val="00E70D76"/>
    <w:rsid w:val="00E73962"/>
    <w:rsid w:val="00E73F30"/>
    <w:rsid w:val="00E743B2"/>
    <w:rsid w:val="00E7490D"/>
    <w:rsid w:val="00E74A8A"/>
    <w:rsid w:val="00E74ED0"/>
    <w:rsid w:val="00E75C8F"/>
    <w:rsid w:val="00E7650B"/>
    <w:rsid w:val="00E76887"/>
    <w:rsid w:val="00E76F1E"/>
    <w:rsid w:val="00E77886"/>
    <w:rsid w:val="00E77F87"/>
    <w:rsid w:val="00E81C69"/>
    <w:rsid w:val="00E81EC0"/>
    <w:rsid w:val="00E82BEE"/>
    <w:rsid w:val="00E84511"/>
    <w:rsid w:val="00E8547D"/>
    <w:rsid w:val="00E870CC"/>
    <w:rsid w:val="00E8732E"/>
    <w:rsid w:val="00E875BE"/>
    <w:rsid w:val="00E878E5"/>
    <w:rsid w:val="00E90561"/>
    <w:rsid w:val="00E9144F"/>
    <w:rsid w:val="00E91FBB"/>
    <w:rsid w:val="00E921A1"/>
    <w:rsid w:val="00E93E6A"/>
    <w:rsid w:val="00E949B0"/>
    <w:rsid w:val="00E94C09"/>
    <w:rsid w:val="00E94CB5"/>
    <w:rsid w:val="00E94FB4"/>
    <w:rsid w:val="00E95CFE"/>
    <w:rsid w:val="00E95E03"/>
    <w:rsid w:val="00E96337"/>
    <w:rsid w:val="00E97011"/>
    <w:rsid w:val="00E975FD"/>
    <w:rsid w:val="00E97D2F"/>
    <w:rsid w:val="00EA1BC8"/>
    <w:rsid w:val="00EA20E8"/>
    <w:rsid w:val="00EA28EE"/>
    <w:rsid w:val="00EA2A4A"/>
    <w:rsid w:val="00EA3023"/>
    <w:rsid w:val="00EA49DE"/>
    <w:rsid w:val="00EA6988"/>
    <w:rsid w:val="00EA6F6C"/>
    <w:rsid w:val="00EA7E2B"/>
    <w:rsid w:val="00EB06AA"/>
    <w:rsid w:val="00EB0F3C"/>
    <w:rsid w:val="00EB1308"/>
    <w:rsid w:val="00EB147D"/>
    <w:rsid w:val="00EB1487"/>
    <w:rsid w:val="00EB223E"/>
    <w:rsid w:val="00EB2395"/>
    <w:rsid w:val="00EB2B2E"/>
    <w:rsid w:val="00EB4F79"/>
    <w:rsid w:val="00EB50CC"/>
    <w:rsid w:val="00EB6349"/>
    <w:rsid w:val="00EB74BA"/>
    <w:rsid w:val="00EB7D7E"/>
    <w:rsid w:val="00EC1554"/>
    <w:rsid w:val="00EC1604"/>
    <w:rsid w:val="00EC2702"/>
    <w:rsid w:val="00EC31AD"/>
    <w:rsid w:val="00EC3CEE"/>
    <w:rsid w:val="00EC3DC7"/>
    <w:rsid w:val="00EC4403"/>
    <w:rsid w:val="00EC51D8"/>
    <w:rsid w:val="00EC6D9C"/>
    <w:rsid w:val="00EC7106"/>
    <w:rsid w:val="00EC748F"/>
    <w:rsid w:val="00EC7A88"/>
    <w:rsid w:val="00ED01A7"/>
    <w:rsid w:val="00ED179A"/>
    <w:rsid w:val="00ED341A"/>
    <w:rsid w:val="00ED3D2C"/>
    <w:rsid w:val="00ED3EA1"/>
    <w:rsid w:val="00ED40EC"/>
    <w:rsid w:val="00ED4B5A"/>
    <w:rsid w:val="00ED68A1"/>
    <w:rsid w:val="00ED7428"/>
    <w:rsid w:val="00EE0A27"/>
    <w:rsid w:val="00EE2894"/>
    <w:rsid w:val="00EE2DF5"/>
    <w:rsid w:val="00EE3748"/>
    <w:rsid w:val="00EE53F8"/>
    <w:rsid w:val="00EE6D50"/>
    <w:rsid w:val="00EE730D"/>
    <w:rsid w:val="00EE787F"/>
    <w:rsid w:val="00EE7BD8"/>
    <w:rsid w:val="00EE7FBF"/>
    <w:rsid w:val="00EF1613"/>
    <w:rsid w:val="00EF20D5"/>
    <w:rsid w:val="00EF2E89"/>
    <w:rsid w:val="00EF50C1"/>
    <w:rsid w:val="00EF5762"/>
    <w:rsid w:val="00EF5C64"/>
    <w:rsid w:val="00F012D1"/>
    <w:rsid w:val="00F014AC"/>
    <w:rsid w:val="00F01F55"/>
    <w:rsid w:val="00F0298C"/>
    <w:rsid w:val="00F02F03"/>
    <w:rsid w:val="00F03F32"/>
    <w:rsid w:val="00F0581D"/>
    <w:rsid w:val="00F119A2"/>
    <w:rsid w:val="00F12643"/>
    <w:rsid w:val="00F1298A"/>
    <w:rsid w:val="00F13107"/>
    <w:rsid w:val="00F13C51"/>
    <w:rsid w:val="00F1408F"/>
    <w:rsid w:val="00F141B2"/>
    <w:rsid w:val="00F147D5"/>
    <w:rsid w:val="00F149C5"/>
    <w:rsid w:val="00F14B49"/>
    <w:rsid w:val="00F153E0"/>
    <w:rsid w:val="00F1759E"/>
    <w:rsid w:val="00F20CE6"/>
    <w:rsid w:val="00F23A97"/>
    <w:rsid w:val="00F25CFD"/>
    <w:rsid w:val="00F27355"/>
    <w:rsid w:val="00F30512"/>
    <w:rsid w:val="00F32B56"/>
    <w:rsid w:val="00F34671"/>
    <w:rsid w:val="00F3628F"/>
    <w:rsid w:val="00F366D5"/>
    <w:rsid w:val="00F37678"/>
    <w:rsid w:val="00F42737"/>
    <w:rsid w:val="00F42DDE"/>
    <w:rsid w:val="00F44406"/>
    <w:rsid w:val="00F509B1"/>
    <w:rsid w:val="00F50ED1"/>
    <w:rsid w:val="00F520B9"/>
    <w:rsid w:val="00F52A08"/>
    <w:rsid w:val="00F5468D"/>
    <w:rsid w:val="00F54E37"/>
    <w:rsid w:val="00F56D5F"/>
    <w:rsid w:val="00F600FE"/>
    <w:rsid w:val="00F601C2"/>
    <w:rsid w:val="00F604B1"/>
    <w:rsid w:val="00F60A8C"/>
    <w:rsid w:val="00F60D4C"/>
    <w:rsid w:val="00F6283E"/>
    <w:rsid w:val="00F62E42"/>
    <w:rsid w:val="00F6382C"/>
    <w:rsid w:val="00F64B91"/>
    <w:rsid w:val="00F64FE0"/>
    <w:rsid w:val="00F6554A"/>
    <w:rsid w:val="00F658B8"/>
    <w:rsid w:val="00F65EA5"/>
    <w:rsid w:val="00F70557"/>
    <w:rsid w:val="00F70EC9"/>
    <w:rsid w:val="00F70F4C"/>
    <w:rsid w:val="00F71D7E"/>
    <w:rsid w:val="00F73274"/>
    <w:rsid w:val="00F73D03"/>
    <w:rsid w:val="00F768D9"/>
    <w:rsid w:val="00F775D8"/>
    <w:rsid w:val="00F819B5"/>
    <w:rsid w:val="00F821AC"/>
    <w:rsid w:val="00F83AA6"/>
    <w:rsid w:val="00F84189"/>
    <w:rsid w:val="00F84D19"/>
    <w:rsid w:val="00F8629A"/>
    <w:rsid w:val="00F86C6D"/>
    <w:rsid w:val="00F86CE8"/>
    <w:rsid w:val="00F90B72"/>
    <w:rsid w:val="00F912E6"/>
    <w:rsid w:val="00F91F83"/>
    <w:rsid w:val="00F9296B"/>
    <w:rsid w:val="00F93739"/>
    <w:rsid w:val="00F93B5A"/>
    <w:rsid w:val="00F93E4C"/>
    <w:rsid w:val="00F93E99"/>
    <w:rsid w:val="00F940B1"/>
    <w:rsid w:val="00F95A05"/>
    <w:rsid w:val="00F97F87"/>
    <w:rsid w:val="00FA1B75"/>
    <w:rsid w:val="00FA1D5F"/>
    <w:rsid w:val="00FA2557"/>
    <w:rsid w:val="00FA25A5"/>
    <w:rsid w:val="00FA2B08"/>
    <w:rsid w:val="00FA5317"/>
    <w:rsid w:val="00FA6D64"/>
    <w:rsid w:val="00FA71A2"/>
    <w:rsid w:val="00FA76A6"/>
    <w:rsid w:val="00FB02B5"/>
    <w:rsid w:val="00FB0ADD"/>
    <w:rsid w:val="00FB20FC"/>
    <w:rsid w:val="00FB2730"/>
    <w:rsid w:val="00FB2C45"/>
    <w:rsid w:val="00FB373C"/>
    <w:rsid w:val="00FB3AE9"/>
    <w:rsid w:val="00FB3B94"/>
    <w:rsid w:val="00FB3C80"/>
    <w:rsid w:val="00FB41D5"/>
    <w:rsid w:val="00FB4982"/>
    <w:rsid w:val="00FB5012"/>
    <w:rsid w:val="00FB5807"/>
    <w:rsid w:val="00FB6728"/>
    <w:rsid w:val="00FB72BB"/>
    <w:rsid w:val="00FB75BA"/>
    <w:rsid w:val="00FB7B0C"/>
    <w:rsid w:val="00FC1C6C"/>
    <w:rsid w:val="00FC2800"/>
    <w:rsid w:val="00FC3406"/>
    <w:rsid w:val="00FC4A13"/>
    <w:rsid w:val="00FC56D4"/>
    <w:rsid w:val="00FC5B58"/>
    <w:rsid w:val="00FC5EFB"/>
    <w:rsid w:val="00FC7E9D"/>
    <w:rsid w:val="00FD0B68"/>
    <w:rsid w:val="00FD10E1"/>
    <w:rsid w:val="00FD1678"/>
    <w:rsid w:val="00FD1FE8"/>
    <w:rsid w:val="00FD3510"/>
    <w:rsid w:val="00FD3787"/>
    <w:rsid w:val="00FD3CB2"/>
    <w:rsid w:val="00FD3D8C"/>
    <w:rsid w:val="00FD48E8"/>
    <w:rsid w:val="00FD516F"/>
    <w:rsid w:val="00FD54BD"/>
    <w:rsid w:val="00FD5706"/>
    <w:rsid w:val="00FD672D"/>
    <w:rsid w:val="00FD6CEC"/>
    <w:rsid w:val="00FD6EDA"/>
    <w:rsid w:val="00FE05D3"/>
    <w:rsid w:val="00FE09F3"/>
    <w:rsid w:val="00FE1B1D"/>
    <w:rsid w:val="00FE1B27"/>
    <w:rsid w:val="00FE3388"/>
    <w:rsid w:val="00FE49B0"/>
    <w:rsid w:val="00FE4E65"/>
    <w:rsid w:val="00FE5070"/>
    <w:rsid w:val="00FE5FA9"/>
    <w:rsid w:val="00FF06EA"/>
    <w:rsid w:val="00FF1009"/>
    <w:rsid w:val="00FF18F3"/>
    <w:rsid w:val="00FF3BED"/>
    <w:rsid w:val="00FF442D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C6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49C"/>
    <w:rPr>
      <w:sz w:val="28"/>
      <w:szCs w:val="24"/>
    </w:rPr>
  </w:style>
  <w:style w:type="paragraph" w:styleId="10">
    <w:name w:val="heading 1"/>
    <w:aliases w:val="ТЗаголовок 1"/>
    <w:basedOn w:val="a0"/>
    <w:next w:val="a0"/>
    <w:qFormat/>
    <w:rsid w:val="00A32EBE"/>
    <w:pPr>
      <w:keepNext/>
      <w:ind w:left="113" w:right="113"/>
      <w:outlineLvl w:val="0"/>
    </w:pPr>
    <w:rPr>
      <w:rFonts w:ascii="Arial" w:hAnsi="Arial"/>
      <w:i/>
      <w:sz w:val="18"/>
    </w:rPr>
  </w:style>
  <w:style w:type="paragraph" w:styleId="20">
    <w:name w:val="heading 2"/>
    <w:aliases w:val="ТЗаголовок 2"/>
    <w:basedOn w:val="a0"/>
    <w:next w:val="a0"/>
    <w:uiPriority w:val="9"/>
    <w:qFormat/>
    <w:rsid w:val="00A32EBE"/>
    <w:pPr>
      <w:keepNext/>
      <w:ind w:left="113" w:right="113"/>
      <w:outlineLvl w:val="1"/>
    </w:pPr>
    <w:rPr>
      <w:rFonts w:ascii="Arial" w:hAnsi="Arial"/>
      <w:i/>
      <w:sz w:val="16"/>
    </w:rPr>
  </w:style>
  <w:style w:type="paragraph" w:styleId="32">
    <w:name w:val="heading 3"/>
    <w:aliases w:val="ТЗаголовок 3"/>
    <w:basedOn w:val="a0"/>
    <w:next w:val="a0"/>
    <w:qFormat/>
    <w:rsid w:val="00A32EBE"/>
    <w:pPr>
      <w:keepNext/>
      <w:outlineLvl w:val="2"/>
    </w:pPr>
    <w:rPr>
      <w:rFonts w:ascii="Arial" w:hAnsi="Arial" w:cs="Arial"/>
      <w:i/>
      <w:iCs/>
      <w:sz w:val="18"/>
    </w:rPr>
  </w:style>
  <w:style w:type="paragraph" w:styleId="4">
    <w:name w:val="heading 4"/>
    <w:aliases w:val="ТЗаголовок 4"/>
    <w:basedOn w:val="20"/>
    <w:next w:val="a0"/>
    <w:qFormat/>
    <w:rsid w:val="00360F2B"/>
    <w:pPr>
      <w:keepNext w:val="0"/>
      <w:numPr>
        <w:numId w:val="50"/>
      </w:numPr>
      <w:ind w:right="0"/>
      <w:contextualSpacing/>
      <w:jc w:val="both"/>
      <w:outlineLvl w:val="3"/>
    </w:pPr>
    <w:rPr>
      <w:rFonts w:ascii="Times New Roman" w:hAnsi="Times New Roman"/>
      <w:b/>
      <w:i w:val="0"/>
      <w:sz w:val="24"/>
    </w:rPr>
  </w:style>
  <w:style w:type="paragraph" w:styleId="51">
    <w:name w:val="heading 5"/>
    <w:basedOn w:val="a0"/>
    <w:next w:val="a0"/>
    <w:link w:val="52"/>
    <w:qFormat/>
    <w:rsid w:val="00A32EBE"/>
    <w:pPr>
      <w:keepNext/>
      <w:jc w:val="center"/>
      <w:outlineLvl w:val="4"/>
    </w:pPr>
    <w:rPr>
      <w:b/>
      <w:bCs/>
    </w:rPr>
  </w:style>
  <w:style w:type="paragraph" w:styleId="60">
    <w:name w:val="heading 6"/>
    <w:basedOn w:val="a0"/>
    <w:next w:val="a0"/>
    <w:qFormat/>
    <w:rsid w:val="00A32EBE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382DB8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A24884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2760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32EBE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uiPriority w:val="99"/>
    <w:rsid w:val="00A32EBE"/>
  </w:style>
  <w:style w:type="paragraph" w:styleId="11">
    <w:name w:val="toc 1"/>
    <w:basedOn w:val="a0"/>
    <w:next w:val="a0"/>
    <w:autoRedefine/>
    <w:uiPriority w:val="39"/>
    <w:rsid w:val="0082037A"/>
    <w:pPr>
      <w:tabs>
        <w:tab w:val="right" w:leader="dot" w:pos="9627"/>
      </w:tabs>
    </w:pPr>
    <w:rPr>
      <w:sz w:val="24"/>
    </w:rPr>
  </w:style>
  <w:style w:type="paragraph" w:customStyle="1" w:styleId="1">
    <w:name w:val="Список ур1"/>
    <w:basedOn w:val="a0"/>
    <w:next w:val="a0"/>
    <w:rsid w:val="00A32EBE"/>
    <w:pPr>
      <w:numPr>
        <w:numId w:val="1"/>
      </w:numPr>
      <w:spacing w:before="240" w:after="120"/>
      <w:outlineLvl w:val="0"/>
    </w:pPr>
    <w:rPr>
      <w:b/>
    </w:rPr>
  </w:style>
  <w:style w:type="paragraph" w:customStyle="1" w:styleId="2">
    <w:name w:val="Список ур2"/>
    <w:basedOn w:val="1"/>
    <w:next w:val="a0"/>
    <w:rsid w:val="00A32EBE"/>
    <w:pPr>
      <w:numPr>
        <w:ilvl w:val="1"/>
      </w:numPr>
      <w:spacing w:before="120" w:after="0"/>
      <w:outlineLvl w:val="1"/>
    </w:pPr>
    <w:rPr>
      <w:b w:val="0"/>
    </w:rPr>
  </w:style>
  <w:style w:type="paragraph" w:customStyle="1" w:styleId="30">
    <w:name w:val="Список ур3"/>
    <w:basedOn w:val="2"/>
    <w:next w:val="a0"/>
    <w:rsid w:val="00A32EBE"/>
    <w:pPr>
      <w:numPr>
        <w:ilvl w:val="2"/>
      </w:numPr>
      <w:outlineLvl w:val="2"/>
    </w:pPr>
  </w:style>
  <w:style w:type="paragraph" w:customStyle="1" w:styleId="40">
    <w:name w:val="Список ур4"/>
    <w:basedOn w:val="30"/>
    <w:next w:val="a0"/>
    <w:rsid w:val="00A32EBE"/>
    <w:pPr>
      <w:numPr>
        <w:ilvl w:val="3"/>
      </w:numPr>
      <w:outlineLvl w:val="3"/>
    </w:pPr>
  </w:style>
  <w:style w:type="paragraph" w:customStyle="1" w:styleId="5">
    <w:name w:val="Список ур5"/>
    <w:basedOn w:val="40"/>
    <w:next w:val="a0"/>
    <w:rsid w:val="00A32EBE"/>
    <w:pPr>
      <w:numPr>
        <w:ilvl w:val="4"/>
      </w:numPr>
      <w:outlineLvl w:val="4"/>
    </w:pPr>
  </w:style>
  <w:style w:type="paragraph" w:customStyle="1" w:styleId="12">
    <w:name w:val="Загол. ур1"/>
    <w:basedOn w:val="a0"/>
    <w:next w:val="a0"/>
    <w:rsid w:val="00A32EBE"/>
    <w:pPr>
      <w:spacing w:before="240" w:after="120"/>
      <w:outlineLvl w:val="0"/>
    </w:pPr>
    <w:rPr>
      <w:b/>
    </w:rPr>
  </w:style>
  <w:style w:type="paragraph" w:styleId="70">
    <w:name w:val="toc 7"/>
    <w:basedOn w:val="a0"/>
    <w:next w:val="a0"/>
    <w:autoRedefine/>
    <w:uiPriority w:val="39"/>
    <w:rsid w:val="00A32EBE"/>
    <w:pPr>
      <w:ind w:left="1680"/>
    </w:pPr>
  </w:style>
  <w:style w:type="paragraph" w:styleId="21">
    <w:name w:val="toc 2"/>
    <w:basedOn w:val="a0"/>
    <w:next w:val="a0"/>
    <w:autoRedefine/>
    <w:uiPriority w:val="39"/>
    <w:rsid w:val="00A32EBE"/>
    <w:pPr>
      <w:ind w:left="280"/>
    </w:pPr>
  </w:style>
  <w:style w:type="paragraph" w:styleId="33">
    <w:name w:val="toc 3"/>
    <w:basedOn w:val="a0"/>
    <w:next w:val="a0"/>
    <w:autoRedefine/>
    <w:uiPriority w:val="39"/>
    <w:rsid w:val="00A32EBE"/>
    <w:pPr>
      <w:ind w:left="560"/>
    </w:pPr>
  </w:style>
  <w:style w:type="paragraph" w:styleId="41">
    <w:name w:val="toc 4"/>
    <w:basedOn w:val="a0"/>
    <w:next w:val="a0"/>
    <w:autoRedefine/>
    <w:uiPriority w:val="39"/>
    <w:rsid w:val="00A32EBE"/>
    <w:pPr>
      <w:ind w:left="840"/>
    </w:pPr>
  </w:style>
  <w:style w:type="paragraph" w:styleId="53">
    <w:name w:val="toc 5"/>
    <w:basedOn w:val="a0"/>
    <w:next w:val="a0"/>
    <w:autoRedefine/>
    <w:uiPriority w:val="39"/>
    <w:rsid w:val="00A32EBE"/>
    <w:pPr>
      <w:ind w:left="1120"/>
    </w:pPr>
  </w:style>
  <w:style w:type="paragraph" w:styleId="61">
    <w:name w:val="toc 6"/>
    <w:basedOn w:val="a0"/>
    <w:next w:val="a0"/>
    <w:autoRedefine/>
    <w:uiPriority w:val="39"/>
    <w:rsid w:val="00A32EBE"/>
    <w:pPr>
      <w:ind w:left="1400"/>
    </w:pPr>
  </w:style>
  <w:style w:type="paragraph" w:styleId="80">
    <w:name w:val="toc 8"/>
    <w:basedOn w:val="a0"/>
    <w:next w:val="a0"/>
    <w:autoRedefine/>
    <w:uiPriority w:val="39"/>
    <w:rsid w:val="00A32EBE"/>
    <w:pPr>
      <w:ind w:left="1960"/>
    </w:pPr>
  </w:style>
  <w:style w:type="paragraph" w:styleId="90">
    <w:name w:val="toc 9"/>
    <w:basedOn w:val="a0"/>
    <w:next w:val="a0"/>
    <w:autoRedefine/>
    <w:uiPriority w:val="39"/>
    <w:rsid w:val="00A32EBE"/>
    <w:pPr>
      <w:ind w:left="2240"/>
    </w:pPr>
  </w:style>
  <w:style w:type="character" w:styleId="a8">
    <w:name w:val="Hyperlink"/>
    <w:basedOn w:val="a1"/>
    <w:uiPriority w:val="99"/>
    <w:rsid w:val="00A32EBE"/>
    <w:rPr>
      <w:color w:val="0000FF"/>
      <w:u w:val="single"/>
    </w:rPr>
  </w:style>
  <w:style w:type="paragraph" w:styleId="31">
    <w:name w:val="Body Text 3"/>
    <w:basedOn w:val="a0"/>
    <w:rsid w:val="001A6A08"/>
    <w:pPr>
      <w:numPr>
        <w:ilvl w:val="8"/>
        <w:numId w:val="1"/>
      </w:numPr>
      <w:tabs>
        <w:tab w:val="num" w:pos="7472"/>
      </w:tabs>
      <w:spacing w:line="360" w:lineRule="auto"/>
      <w:ind w:left="7472"/>
    </w:pPr>
    <w:rPr>
      <w:szCs w:val="20"/>
    </w:rPr>
  </w:style>
  <w:style w:type="paragraph" w:customStyle="1" w:styleId="6">
    <w:name w:val="Список ур6"/>
    <w:basedOn w:val="5"/>
    <w:next w:val="a0"/>
    <w:rsid w:val="00A32EBE"/>
    <w:pPr>
      <w:numPr>
        <w:ilvl w:val="5"/>
      </w:numPr>
      <w:outlineLvl w:val="5"/>
    </w:pPr>
  </w:style>
  <w:style w:type="paragraph" w:customStyle="1" w:styleId="13">
    <w:name w:val="заголовок 1"/>
    <w:basedOn w:val="10"/>
    <w:next w:val="a0"/>
    <w:autoRedefine/>
    <w:qFormat/>
    <w:rsid w:val="00A62CF9"/>
    <w:pPr>
      <w:keepNext w:val="0"/>
      <w:widowControl w:val="0"/>
      <w:tabs>
        <w:tab w:val="left" w:pos="5245"/>
      </w:tabs>
      <w:ind w:left="0" w:right="0" w:firstLine="709"/>
      <w:jc w:val="both"/>
    </w:pPr>
    <w:rPr>
      <w:rFonts w:ascii="Times New Roman" w:hAnsi="Times New Roman"/>
      <w:b/>
      <w:i w:val="0"/>
      <w:sz w:val="24"/>
    </w:rPr>
  </w:style>
  <w:style w:type="character" w:styleId="a9">
    <w:name w:val="footnote reference"/>
    <w:basedOn w:val="a1"/>
    <w:semiHidden/>
    <w:rsid w:val="00977E04"/>
    <w:rPr>
      <w:vertAlign w:val="superscript"/>
    </w:rPr>
  </w:style>
  <w:style w:type="paragraph" w:styleId="aa">
    <w:name w:val="Body Text Indent"/>
    <w:basedOn w:val="a0"/>
    <w:link w:val="ab"/>
    <w:rsid w:val="00977E04"/>
    <w:pPr>
      <w:spacing w:after="120"/>
      <w:ind w:left="283"/>
    </w:pPr>
  </w:style>
  <w:style w:type="paragraph" w:customStyle="1" w:styleId="ac">
    <w:name w:val="Стиль ТУ_название таблицы"/>
    <w:basedOn w:val="a0"/>
    <w:next w:val="a0"/>
    <w:rsid w:val="00A76E65"/>
    <w:pPr>
      <w:spacing w:before="120" w:line="288" w:lineRule="auto"/>
      <w:ind w:right="170" w:firstLine="454"/>
      <w:jc w:val="right"/>
    </w:pPr>
    <w:rPr>
      <w:sz w:val="24"/>
    </w:rPr>
  </w:style>
  <w:style w:type="paragraph" w:customStyle="1" w:styleId="3">
    <w:name w:val="заголовок 3"/>
    <w:basedOn w:val="32"/>
    <w:next w:val="a0"/>
    <w:rsid w:val="004C61C0"/>
    <w:pPr>
      <w:keepNext w:val="0"/>
      <w:numPr>
        <w:numId w:val="49"/>
      </w:numPr>
      <w:contextualSpacing/>
      <w:jc w:val="both"/>
    </w:pPr>
    <w:rPr>
      <w:rFonts w:ascii="Times New Roman" w:hAnsi="Times New Roman" w:cs="Times New Roman"/>
      <w:b/>
      <w:i w:val="0"/>
      <w:sz w:val="24"/>
    </w:rPr>
  </w:style>
  <w:style w:type="paragraph" w:customStyle="1" w:styleId="50">
    <w:name w:val="заголовок 5"/>
    <w:basedOn w:val="a0"/>
    <w:next w:val="a0"/>
    <w:rsid w:val="00177F1A"/>
    <w:pPr>
      <w:numPr>
        <w:numId w:val="51"/>
      </w:numPr>
      <w:jc w:val="both"/>
    </w:pPr>
    <w:rPr>
      <w:b/>
      <w:sz w:val="24"/>
    </w:rPr>
  </w:style>
  <w:style w:type="paragraph" w:customStyle="1" w:styleId="71">
    <w:name w:val="заголовок 7"/>
    <w:basedOn w:val="a0"/>
    <w:next w:val="a0"/>
    <w:rsid w:val="00A76E65"/>
    <w:pPr>
      <w:spacing w:before="240" w:after="60"/>
    </w:pPr>
    <w:rPr>
      <w:rFonts w:ascii="Arial" w:hAnsi="Arial"/>
      <w:sz w:val="20"/>
      <w:szCs w:val="20"/>
    </w:rPr>
  </w:style>
  <w:style w:type="paragraph" w:customStyle="1" w:styleId="ad">
    <w:name w:val="Стиль ТУ_таблица Знак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customStyle="1" w:styleId="ae">
    <w:name w:val="Стиль ТУ_основной текст"/>
    <w:basedOn w:val="a0"/>
    <w:link w:val="14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">
    <w:name w:val="Стиль ТУ_основной текст Знак"/>
    <w:basedOn w:val="a0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0">
    <w:name w:val="Стиль ТУ_таблица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styleId="af1">
    <w:name w:val="Block Text"/>
    <w:basedOn w:val="a0"/>
    <w:rsid w:val="00A24884"/>
    <w:pPr>
      <w:tabs>
        <w:tab w:val="left" w:pos="1134"/>
      </w:tabs>
      <w:spacing w:line="360" w:lineRule="auto"/>
      <w:ind w:left="567" w:right="45"/>
    </w:pPr>
    <w:rPr>
      <w:szCs w:val="20"/>
      <w:lang w:val="en-US"/>
    </w:rPr>
  </w:style>
  <w:style w:type="paragraph" w:customStyle="1" w:styleId="210">
    <w:name w:val="Основной текст 21"/>
    <w:basedOn w:val="a0"/>
    <w:rsid w:val="00A24884"/>
    <w:pPr>
      <w:spacing w:after="360"/>
      <w:ind w:left="284" w:firstLine="567"/>
    </w:pPr>
    <w:rPr>
      <w:sz w:val="24"/>
      <w:szCs w:val="20"/>
    </w:rPr>
  </w:style>
  <w:style w:type="paragraph" w:customStyle="1" w:styleId="91">
    <w:name w:val="заголовок 9"/>
    <w:basedOn w:val="a0"/>
    <w:next w:val="a0"/>
    <w:rsid w:val="007A659F"/>
    <w:pPr>
      <w:spacing w:before="240" w:after="60"/>
    </w:pPr>
    <w:rPr>
      <w:rFonts w:ascii="Arial" w:hAnsi="Arial"/>
      <w:b/>
      <w:i/>
      <w:sz w:val="18"/>
      <w:szCs w:val="20"/>
    </w:rPr>
  </w:style>
  <w:style w:type="character" w:customStyle="1" w:styleId="14">
    <w:name w:val="Стиль ТУ_основной текст Знак1"/>
    <w:basedOn w:val="a1"/>
    <w:link w:val="ae"/>
    <w:rsid w:val="0001519E"/>
    <w:rPr>
      <w:sz w:val="24"/>
      <w:szCs w:val="24"/>
      <w:lang w:val="ru-RU" w:eastAsia="ru-RU" w:bidi="ar-SA"/>
    </w:rPr>
  </w:style>
  <w:style w:type="table" w:styleId="af2">
    <w:name w:val="Table Grid"/>
    <w:basedOn w:val="a2"/>
    <w:uiPriority w:val="39"/>
    <w:rsid w:val="0075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D1BF4"/>
    <w:pPr>
      <w:numPr>
        <w:numId w:val="2"/>
      </w:numPr>
    </w:pPr>
  </w:style>
  <w:style w:type="character" w:styleId="af3">
    <w:name w:val="page number"/>
    <w:basedOn w:val="a1"/>
    <w:rsid w:val="000F70CA"/>
  </w:style>
  <w:style w:type="paragraph" w:customStyle="1" w:styleId="Noeeu6">
    <w:name w:val="Noeeu6_"/>
    <w:rsid w:val="00281DBA"/>
    <w:pPr>
      <w:overflowPunct w:val="0"/>
      <w:autoSpaceDE w:val="0"/>
      <w:autoSpaceDN w:val="0"/>
      <w:adjustRightInd w:val="0"/>
      <w:jc w:val="center"/>
      <w:textAlignment w:val="baseline"/>
    </w:pPr>
    <w:rPr>
      <w:noProof/>
      <w:sz w:val="24"/>
    </w:rPr>
  </w:style>
  <w:style w:type="paragraph" w:styleId="af4">
    <w:name w:val="Revision"/>
    <w:hidden/>
    <w:uiPriority w:val="99"/>
    <w:semiHidden/>
    <w:rsid w:val="00293D1C"/>
    <w:rPr>
      <w:sz w:val="28"/>
      <w:szCs w:val="24"/>
    </w:rPr>
  </w:style>
  <w:style w:type="paragraph" w:styleId="af5">
    <w:name w:val="Balloon Text"/>
    <w:basedOn w:val="a0"/>
    <w:link w:val="af6"/>
    <w:rsid w:val="00293D1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rsid w:val="00293D1C"/>
    <w:rPr>
      <w:rFonts w:ascii="Tahoma" w:hAnsi="Tahoma" w:cs="Tahoma"/>
      <w:sz w:val="16"/>
      <w:szCs w:val="16"/>
    </w:rPr>
  </w:style>
  <w:style w:type="character" w:styleId="af7">
    <w:name w:val="Emphasis"/>
    <w:basedOn w:val="a1"/>
    <w:qFormat/>
    <w:rsid w:val="00C3415D"/>
    <w:rPr>
      <w:i/>
      <w:iCs/>
    </w:rPr>
  </w:style>
  <w:style w:type="paragraph" w:styleId="af8">
    <w:name w:val="List Paragraph"/>
    <w:basedOn w:val="a0"/>
    <w:uiPriority w:val="34"/>
    <w:qFormat/>
    <w:rsid w:val="00F84189"/>
    <w:pPr>
      <w:ind w:left="720"/>
      <w:contextualSpacing/>
    </w:pPr>
  </w:style>
  <w:style w:type="paragraph" w:styleId="af9">
    <w:name w:val="footnote text"/>
    <w:basedOn w:val="a0"/>
    <w:link w:val="afa"/>
    <w:rsid w:val="00E27C33"/>
    <w:rPr>
      <w:sz w:val="20"/>
      <w:szCs w:val="20"/>
    </w:rPr>
  </w:style>
  <w:style w:type="character" w:customStyle="1" w:styleId="afa">
    <w:name w:val="Текст сноски Знак"/>
    <w:basedOn w:val="a1"/>
    <w:link w:val="af9"/>
    <w:rsid w:val="00E27C33"/>
  </w:style>
  <w:style w:type="paragraph" w:customStyle="1" w:styleId="-">
    <w:name w:val="- Обычный текст"/>
    <w:basedOn w:val="a0"/>
    <w:link w:val="-2"/>
    <w:rsid w:val="00313481"/>
    <w:pPr>
      <w:spacing w:line="360" w:lineRule="auto"/>
      <w:ind w:left="170" w:right="170" w:firstLine="720"/>
      <w:jc w:val="both"/>
    </w:pPr>
    <w:rPr>
      <w:szCs w:val="20"/>
    </w:rPr>
  </w:style>
  <w:style w:type="character" w:customStyle="1" w:styleId="-2">
    <w:name w:val="- Обычный текст Знак2"/>
    <w:basedOn w:val="a1"/>
    <w:link w:val="-"/>
    <w:locked/>
    <w:rsid w:val="00313481"/>
    <w:rPr>
      <w:sz w:val="28"/>
    </w:rPr>
  </w:style>
  <w:style w:type="character" w:customStyle="1" w:styleId="ab">
    <w:name w:val="Основной текст с отступом Знак"/>
    <w:basedOn w:val="a1"/>
    <w:link w:val="aa"/>
    <w:rsid w:val="00494924"/>
    <w:rPr>
      <w:sz w:val="28"/>
      <w:szCs w:val="24"/>
    </w:rPr>
  </w:style>
  <w:style w:type="character" w:customStyle="1" w:styleId="qfztst1">
    <w:name w:val="qfztst1"/>
    <w:basedOn w:val="a1"/>
    <w:rsid w:val="008F0242"/>
    <w:rPr>
      <w:rFonts w:ascii="Arial" w:hAnsi="Arial" w:cs="Arial" w:hint="default"/>
      <w:sz w:val="15"/>
      <w:szCs w:val="15"/>
    </w:rPr>
  </w:style>
  <w:style w:type="character" w:styleId="afb">
    <w:name w:val="Strong"/>
    <w:basedOn w:val="a1"/>
    <w:uiPriority w:val="22"/>
    <w:qFormat/>
    <w:rsid w:val="00361B31"/>
    <w:rPr>
      <w:b/>
      <w:bCs/>
    </w:rPr>
  </w:style>
  <w:style w:type="character" w:customStyle="1" w:styleId="22">
    <w:name w:val="Основной текст (2)_"/>
    <w:basedOn w:val="a1"/>
    <w:link w:val="23"/>
    <w:rsid w:val="00A06329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A06329"/>
    <w:pPr>
      <w:widowControl w:val="0"/>
      <w:shd w:val="clear" w:color="auto" w:fill="FFFFFF"/>
      <w:spacing w:line="230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295pt">
    <w:name w:val="Основной текст (2) + 9;5 pt"/>
    <w:basedOn w:val="22"/>
    <w:rsid w:val="00A0632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5">
    <w:name w:val="Верхний колонтитул Знак"/>
    <w:link w:val="a4"/>
    <w:locked/>
    <w:rsid w:val="00A06329"/>
    <w:rPr>
      <w:sz w:val="28"/>
      <w:szCs w:val="24"/>
    </w:rPr>
  </w:style>
  <w:style w:type="character" w:customStyle="1" w:styleId="213pt">
    <w:name w:val="Основной текст (2) + 13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character" w:customStyle="1" w:styleId="24">
    <w:name w:val="Подпись к картинке (2)_"/>
    <w:basedOn w:val="a1"/>
    <w:link w:val="25"/>
    <w:rsid w:val="00A06329"/>
    <w:rPr>
      <w:shd w:val="clear" w:color="auto" w:fill="FFFFFF"/>
    </w:rPr>
  </w:style>
  <w:style w:type="character" w:customStyle="1" w:styleId="afc">
    <w:name w:val="Подпись к картинке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pt">
    <w:name w:val="Основной текст (2) + 8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2">
    <w:name w:val="Основной текст (6)_"/>
    <w:basedOn w:val="a1"/>
    <w:link w:val="63"/>
    <w:rsid w:val="00A06329"/>
    <w:rPr>
      <w:b/>
      <w:bCs/>
      <w:spacing w:val="20"/>
      <w:shd w:val="clear" w:color="auto" w:fill="FFFFFF"/>
    </w:rPr>
  </w:style>
  <w:style w:type="character" w:customStyle="1" w:styleId="54">
    <w:name w:val="Основной текст (5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1">
    <w:name w:val="Основной текст (8)_"/>
    <w:basedOn w:val="a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82">
    <w:name w:val="Основной текст (8)"/>
    <w:basedOn w:val="8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92">
    <w:name w:val="Основной текст (9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4">
    <w:name w:val="Подпись к картинке (3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40"/>
      <w:sz w:val="128"/>
      <w:szCs w:val="128"/>
      <w:u w:val="none"/>
      <w:lang w:val="en-US" w:eastAsia="en-US" w:bidi="en-US"/>
    </w:rPr>
  </w:style>
  <w:style w:type="character" w:customStyle="1" w:styleId="35">
    <w:name w:val="Подпись к картинке (3)"/>
    <w:basedOn w:val="34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lang w:val="en-US" w:eastAsia="en-US" w:bidi="en-US"/>
    </w:rPr>
  </w:style>
  <w:style w:type="character" w:customStyle="1" w:styleId="55">
    <w:name w:val="Подпись к таблице (5)_"/>
    <w:basedOn w:val="a1"/>
    <w:link w:val="56"/>
    <w:rsid w:val="00A06329"/>
    <w:rPr>
      <w:shd w:val="clear" w:color="auto" w:fill="FFFFFF"/>
    </w:rPr>
  </w:style>
  <w:style w:type="character" w:customStyle="1" w:styleId="264pt40">
    <w:name w:val="Основной текст (2) + 64 pt;Масштаб 40%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2">
    <w:name w:val="Подпись к картинке (4)_"/>
    <w:basedOn w:val="a1"/>
    <w:link w:val="43"/>
    <w:rsid w:val="00A06329"/>
    <w:rPr>
      <w:shd w:val="clear" w:color="auto" w:fill="FFFFFF"/>
    </w:rPr>
  </w:style>
  <w:style w:type="character" w:customStyle="1" w:styleId="15">
    <w:name w:val="Заголовок №1_"/>
    <w:basedOn w:val="a1"/>
    <w:rsid w:val="00A06329"/>
    <w:rPr>
      <w:b w:val="0"/>
      <w:bCs w:val="0"/>
      <w:i w:val="0"/>
      <w:iCs w:val="0"/>
      <w:smallCaps w:val="0"/>
      <w:strike w:val="0"/>
      <w:spacing w:val="0"/>
      <w:sz w:val="80"/>
      <w:szCs w:val="80"/>
      <w:u w:val="none"/>
    </w:rPr>
  </w:style>
  <w:style w:type="character" w:customStyle="1" w:styleId="16">
    <w:name w:val="Заголовок №1"/>
    <w:basedOn w:val="15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ru-RU" w:eastAsia="ru-RU" w:bidi="ru-RU"/>
    </w:rPr>
  </w:style>
  <w:style w:type="character" w:customStyle="1" w:styleId="100">
    <w:name w:val="Основной текст (10)_"/>
    <w:basedOn w:val="a1"/>
    <w:rsid w:val="00A06329"/>
    <w:rPr>
      <w:b w:val="0"/>
      <w:bCs w:val="0"/>
      <w:i w:val="0"/>
      <w:iCs w:val="0"/>
      <w:smallCaps w:val="0"/>
      <w:strike w:val="0"/>
      <w:w w:val="60"/>
      <w:sz w:val="72"/>
      <w:szCs w:val="72"/>
      <w:u w:val="none"/>
      <w:lang w:val="en-US" w:eastAsia="en-US" w:bidi="en-US"/>
    </w:rPr>
  </w:style>
  <w:style w:type="character" w:customStyle="1" w:styleId="101">
    <w:name w:val="Основной текст (10)"/>
    <w:basedOn w:val="100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72"/>
      <w:szCs w:val="72"/>
      <w:u w:val="none"/>
      <w:lang w:val="en-US" w:eastAsia="en-US" w:bidi="en-US"/>
    </w:rPr>
  </w:style>
  <w:style w:type="character" w:customStyle="1" w:styleId="93">
    <w:name w:val="Основной текст (9) + Полужирный"/>
    <w:basedOn w:val="94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10">
    <w:name w:val="Основной текст (11)_"/>
    <w:basedOn w:val="a1"/>
    <w:link w:val="111"/>
    <w:rsid w:val="00A06329"/>
    <w:rPr>
      <w:sz w:val="15"/>
      <w:szCs w:val="15"/>
      <w:shd w:val="clear" w:color="auto" w:fill="FFFFFF"/>
    </w:rPr>
  </w:style>
  <w:style w:type="character" w:customStyle="1" w:styleId="120">
    <w:name w:val="Основной текст (12)_"/>
    <w:basedOn w:val="a1"/>
    <w:rsid w:val="00A06329"/>
    <w:rPr>
      <w:rFonts w:ascii="Impact" w:eastAsia="Impact" w:hAnsi="Impact" w:cs="Impact"/>
      <w:b w:val="0"/>
      <w:bCs w:val="0"/>
      <w:i/>
      <w:iCs/>
      <w:smallCaps w:val="0"/>
      <w:strike w:val="0"/>
      <w:sz w:val="34"/>
      <w:szCs w:val="34"/>
      <w:u w:val="none"/>
    </w:rPr>
  </w:style>
  <w:style w:type="character" w:customStyle="1" w:styleId="121">
    <w:name w:val="Основной текст (12)"/>
    <w:basedOn w:val="120"/>
    <w:rsid w:val="00A06329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26">
    <w:name w:val="Подпись к таблице (2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7pt">
    <w:name w:val="Основной текст (2) + 17 pt;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;Курсив"/>
    <w:basedOn w:val="22"/>
    <w:rsid w:val="00A0632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0pt">
    <w:name w:val="Основной текст (2) + Полужирный;Интервал 0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30">
    <w:name w:val="Основной текст (13)_"/>
    <w:basedOn w:val="a1"/>
    <w:link w:val="131"/>
    <w:rsid w:val="00A06329"/>
    <w:rPr>
      <w:rFonts w:ascii="Consolas" w:eastAsia="Consolas" w:hAnsi="Consolas" w:cs="Consolas"/>
      <w:sz w:val="74"/>
      <w:szCs w:val="74"/>
      <w:shd w:val="clear" w:color="auto" w:fill="FFFFFF"/>
    </w:rPr>
  </w:style>
  <w:style w:type="character" w:customStyle="1" w:styleId="211pt1pt">
    <w:name w:val="Основной текст (2) + 11 pt;Полужирный;Интервал 1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6">
    <w:name w:val="Заголовок №3_"/>
    <w:basedOn w:val="a1"/>
    <w:link w:val="37"/>
    <w:rsid w:val="00A06329"/>
    <w:rPr>
      <w:b/>
      <w:bCs/>
      <w:sz w:val="28"/>
      <w:szCs w:val="28"/>
      <w:shd w:val="clear" w:color="auto" w:fill="FFFFFF"/>
    </w:rPr>
  </w:style>
  <w:style w:type="character" w:customStyle="1" w:styleId="27">
    <w:name w:val="Подпись к таблице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">
    <w:name w:val="Основной текст (2) + 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9">
    <w:name w:val="Заголовок №2_"/>
    <w:basedOn w:val="a1"/>
    <w:link w:val="2a"/>
    <w:rsid w:val="00A06329"/>
    <w:rPr>
      <w:sz w:val="26"/>
      <w:szCs w:val="26"/>
      <w:shd w:val="clear" w:color="auto" w:fill="FFFFFF"/>
    </w:rPr>
  </w:style>
  <w:style w:type="character" w:customStyle="1" w:styleId="2TimesNewRoman14pt">
    <w:name w:val="Заголовок №2 + Times New Roman;14 pt"/>
    <w:basedOn w:val="29"/>
    <w:rsid w:val="00A06329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8">
    <w:name w:val="Подпись к таблице (3)_"/>
    <w:basedOn w:val="a1"/>
    <w:link w:val="39"/>
    <w:rsid w:val="00A06329"/>
    <w:rPr>
      <w:b/>
      <w:bCs/>
      <w:sz w:val="28"/>
      <w:szCs w:val="28"/>
      <w:shd w:val="clear" w:color="auto" w:fill="FFFFFF"/>
    </w:rPr>
  </w:style>
  <w:style w:type="character" w:customStyle="1" w:styleId="320">
    <w:name w:val="Заголовок №3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21">
    <w:name w:val="Заголовок №3 (2)"/>
    <w:basedOn w:val="320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pt0">
    <w:name w:val="Основной текст (2) + 8 pt;Малые прописные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afd">
    <w:name w:val="Подпись к картинке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fe">
    <w:name w:val="Оглавление_"/>
    <w:basedOn w:val="a1"/>
    <w:link w:val="aff"/>
    <w:rsid w:val="00A06329"/>
    <w:rPr>
      <w:sz w:val="28"/>
      <w:szCs w:val="28"/>
      <w:shd w:val="clear" w:color="auto" w:fill="FFFFFF"/>
    </w:rPr>
  </w:style>
  <w:style w:type="character" w:customStyle="1" w:styleId="57">
    <w:name w:val="Основной текст (5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pt">
    <w:name w:val="Основной текст (2) + 4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44">
    <w:name w:val="Подпись к таблице (4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5">
    <w:name w:val="Подпись к таблице (4)"/>
    <w:basedOn w:val="44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2">
    <w:name w:val="Основной текст (7)_"/>
    <w:basedOn w:val="a1"/>
    <w:link w:val="73"/>
    <w:rsid w:val="00A06329"/>
    <w:rPr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94">
    <w:name w:val="Основной текст (9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5">
    <w:name w:val="Подпись к картинке (2)"/>
    <w:basedOn w:val="a0"/>
    <w:link w:val="24"/>
    <w:rsid w:val="00A06329"/>
    <w:pPr>
      <w:widowControl w:val="0"/>
      <w:shd w:val="clear" w:color="auto" w:fill="FFFFFF"/>
      <w:spacing w:line="274" w:lineRule="exact"/>
    </w:pPr>
    <w:rPr>
      <w:sz w:val="20"/>
      <w:szCs w:val="20"/>
    </w:rPr>
  </w:style>
  <w:style w:type="paragraph" w:customStyle="1" w:styleId="63">
    <w:name w:val="Основной текст (6)"/>
    <w:basedOn w:val="a0"/>
    <w:link w:val="62"/>
    <w:rsid w:val="00A06329"/>
    <w:pPr>
      <w:widowControl w:val="0"/>
      <w:shd w:val="clear" w:color="auto" w:fill="FFFFFF"/>
      <w:spacing w:line="0" w:lineRule="atLeast"/>
    </w:pPr>
    <w:rPr>
      <w:b/>
      <w:bCs/>
      <w:spacing w:val="20"/>
      <w:sz w:val="20"/>
      <w:szCs w:val="20"/>
    </w:rPr>
  </w:style>
  <w:style w:type="paragraph" w:customStyle="1" w:styleId="56">
    <w:name w:val="Подпись к таблице (5)"/>
    <w:basedOn w:val="a0"/>
    <w:link w:val="55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43">
    <w:name w:val="Подпись к картинке (4)"/>
    <w:basedOn w:val="a0"/>
    <w:link w:val="42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111">
    <w:name w:val="Основной текст (11)"/>
    <w:basedOn w:val="a0"/>
    <w:link w:val="110"/>
    <w:rsid w:val="00A06329"/>
    <w:pPr>
      <w:widowControl w:val="0"/>
      <w:shd w:val="clear" w:color="auto" w:fill="FFFFFF"/>
      <w:spacing w:line="0" w:lineRule="atLeast"/>
    </w:pPr>
    <w:rPr>
      <w:sz w:val="15"/>
      <w:szCs w:val="15"/>
    </w:rPr>
  </w:style>
  <w:style w:type="paragraph" w:customStyle="1" w:styleId="131">
    <w:name w:val="Основной текст (13)"/>
    <w:basedOn w:val="a0"/>
    <w:link w:val="130"/>
    <w:rsid w:val="00A06329"/>
    <w:pPr>
      <w:widowControl w:val="0"/>
      <w:shd w:val="clear" w:color="auto" w:fill="FFFFFF"/>
      <w:spacing w:line="0" w:lineRule="atLeast"/>
    </w:pPr>
    <w:rPr>
      <w:rFonts w:ascii="Consolas" w:eastAsia="Consolas" w:hAnsi="Consolas" w:cs="Consolas"/>
      <w:sz w:val="74"/>
      <w:szCs w:val="74"/>
    </w:rPr>
  </w:style>
  <w:style w:type="paragraph" w:customStyle="1" w:styleId="37">
    <w:name w:val="Заголовок №3"/>
    <w:basedOn w:val="a0"/>
    <w:link w:val="36"/>
    <w:rsid w:val="00A06329"/>
    <w:pPr>
      <w:widowControl w:val="0"/>
      <w:shd w:val="clear" w:color="auto" w:fill="FFFFFF"/>
      <w:spacing w:line="322" w:lineRule="exact"/>
      <w:jc w:val="both"/>
      <w:outlineLvl w:val="2"/>
    </w:pPr>
    <w:rPr>
      <w:b/>
      <w:bCs/>
      <w:szCs w:val="28"/>
    </w:rPr>
  </w:style>
  <w:style w:type="paragraph" w:customStyle="1" w:styleId="2a">
    <w:name w:val="Заголовок №2"/>
    <w:basedOn w:val="a0"/>
    <w:link w:val="29"/>
    <w:rsid w:val="00A06329"/>
    <w:pPr>
      <w:widowControl w:val="0"/>
      <w:shd w:val="clear" w:color="auto" w:fill="FFFFFF"/>
      <w:spacing w:line="0" w:lineRule="atLeast"/>
      <w:outlineLvl w:val="1"/>
    </w:pPr>
    <w:rPr>
      <w:sz w:val="26"/>
      <w:szCs w:val="26"/>
    </w:rPr>
  </w:style>
  <w:style w:type="paragraph" w:customStyle="1" w:styleId="39">
    <w:name w:val="Подпись к таблице (3)"/>
    <w:basedOn w:val="a0"/>
    <w:link w:val="38"/>
    <w:rsid w:val="00A06329"/>
    <w:pPr>
      <w:widowControl w:val="0"/>
      <w:shd w:val="clear" w:color="auto" w:fill="FFFFFF"/>
      <w:spacing w:line="0" w:lineRule="atLeast"/>
    </w:pPr>
    <w:rPr>
      <w:b/>
      <w:bCs/>
      <w:szCs w:val="28"/>
    </w:rPr>
  </w:style>
  <w:style w:type="paragraph" w:customStyle="1" w:styleId="aff">
    <w:name w:val="Оглавление"/>
    <w:basedOn w:val="a0"/>
    <w:link w:val="afe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paragraph" w:customStyle="1" w:styleId="73">
    <w:name w:val="Основной текст (7)"/>
    <w:basedOn w:val="a0"/>
    <w:link w:val="72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character" w:styleId="aff0">
    <w:name w:val="annotation reference"/>
    <w:basedOn w:val="a1"/>
    <w:rsid w:val="00327276"/>
    <w:rPr>
      <w:sz w:val="16"/>
      <w:szCs w:val="16"/>
    </w:rPr>
  </w:style>
  <w:style w:type="paragraph" w:styleId="aff1">
    <w:name w:val="annotation text"/>
    <w:basedOn w:val="a0"/>
    <w:link w:val="aff2"/>
    <w:rsid w:val="00327276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rsid w:val="00327276"/>
  </w:style>
  <w:style w:type="paragraph" w:styleId="aff3">
    <w:name w:val="annotation subject"/>
    <w:basedOn w:val="aff1"/>
    <w:next w:val="aff1"/>
    <w:link w:val="aff4"/>
    <w:rsid w:val="00327276"/>
    <w:rPr>
      <w:b/>
      <w:bCs/>
    </w:rPr>
  </w:style>
  <w:style w:type="character" w:customStyle="1" w:styleId="aff4">
    <w:name w:val="Тема примечания Знак"/>
    <w:basedOn w:val="aff2"/>
    <w:link w:val="aff3"/>
    <w:rsid w:val="00327276"/>
    <w:rPr>
      <w:b/>
      <w:bCs/>
    </w:rPr>
  </w:style>
  <w:style w:type="character" w:customStyle="1" w:styleId="52">
    <w:name w:val="Заголовок 5 Знак"/>
    <w:basedOn w:val="a1"/>
    <w:link w:val="51"/>
    <w:rsid w:val="008654C4"/>
    <w:rPr>
      <w:b/>
      <w:bCs/>
      <w:sz w:val="28"/>
      <w:szCs w:val="24"/>
    </w:rPr>
  </w:style>
  <w:style w:type="character" w:customStyle="1" w:styleId="aff5">
    <w:name w:val="Основной текст_"/>
    <w:basedOn w:val="a1"/>
    <w:link w:val="58"/>
    <w:rsid w:val="007822F3"/>
    <w:rPr>
      <w:sz w:val="27"/>
      <w:szCs w:val="27"/>
      <w:shd w:val="clear" w:color="auto" w:fill="FFFFFF"/>
    </w:rPr>
  </w:style>
  <w:style w:type="character" w:customStyle="1" w:styleId="aff6">
    <w:name w:val="Подпись к таблице_"/>
    <w:basedOn w:val="a1"/>
    <w:link w:val="aff7"/>
    <w:rsid w:val="007822F3"/>
    <w:rPr>
      <w:sz w:val="27"/>
      <w:szCs w:val="27"/>
      <w:shd w:val="clear" w:color="auto" w:fill="FFFFFF"/>
    </w:rPr>
  </w:style>
  <w:style w:type="character" w:customStyle="1" w:styleId="115pt">
    <w:name w:val="Основной текст + 11;5 pt"/>
    <w:basedOn w:val="aff5"/>
    <w:rsid w:val="007822F3"/>
    <w:rPr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58">
    <w:name w:val="Основной текст5"/>
    <w:basedOn w:val="a0"/>
    <w:link w:val="aff5"/>
    <w:rsid w:val="007822F3"/>
    <w:pPr>
      <w:widowControl w:val="0"/>
      <w:shd w:val="clear" w:color="auto" w:fill="FFFFFF"/>
      <w:spacing w:line="0" w:lineRule="atLeast"/>
      <w:ind w:hanging="720"/>
    </w:pPr>
    <w:rPr>
      <w:sz w:val="27"/>
      <w:szCs w:val="27"/>
    </w:rPr>
  </w:style>
  <w:style w:type="paragraph" w:customStyle="1" w:styleId="aff7">
    <w:name w:val="Подпись к таблице"/>
    <w:basedOn w:val="a0"/>
    <w:link w:val="aff6"/>
    <w:rsid w:val="007822F3"/>
    <w:pPr>
      <w:widowControl w:val="0"/>
      <w:shd w:val="clear" w:color="auto" w:fill="FFFFFF"/>
      <w:spacing w:line="645" w:lineRule="exact"/>
      <w:ind w:hanging="420"/>
    </w:pPr>
    <w:rPr>
      <w:sz w:val="27"/>
      <w:szCs w:val="27"/>
    </w:rPr>
  </w:style>
  <w:style w:type="character" w:customStyle="1" w:styleId="aff8">
    <w:name w:val="Основной текст + Полужирный"/>
    <w:basedOn w:val="aff5"/>
    <w:rsid w:val="005417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2b">
    <w:name w:val="Основной текст2"/>
    <w:basedOn w:val="a0"/>
    <w:rsid w:val="00F95A05"/>
    <w:pPr>
      <w:widowControl w:val="0"/>
      <w:shd w:val="clear" w:color="auto" w:fill="FFFFFF"/>
      <w:spacing w:line="331" w:lineRule="exact"/>
      <w:ind w:hanging="360"/>
      <w:jc w:val="both"/>
    </w:pPr>
    <w:rPr>
      <w:color w:val="000000"/>
      <w:sz w:val="25"/>
      <w:szCs w:val="25"/>
    </w:rPr>
  </w:style>
  <w:style w:type="character" w:customStyle="1" w:styleId="105pt">
    <w:name w:val="Основной текст + 10;5 pt;Полужирный"/>
    <w:basedOn w:val="aff5"/>
    <w:rsid w:val="002B668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5"/>
    <w:rsid w:val="002B668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apple-converted-space">
    <w:name w:val="apple-converted-space"/>
    <w:basedOn w:val="a1"/>
    <w:rsid w:val="002B668F"/>
  </w:style>
  <w:style w:type="character" w:customStyle="1" w:styleId="2pt">
    <w:name w:val="Основной текст + Интервал 2 pt"/>
    <w:basedOn w:val="aff5"/>
    <w:rsid w:val="009146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formattext">
    <w:name w:val="formattext"/>
    <w:basedOn w:val="a0"/>
    <w:rsid w:val="000F2776"/>
    <w:pPr>
      <w:spacing w:before="100" w:beforeAutospacing="1" w:after="100" w:afterAutospacing="1"/>
    </w:pPr>
    <w:rPr>
      <w:sz w:val="24"/>
    </w:rPr>
  </w:style>
  <w:style w:type="character" w:customStyle="1" w:styleId="a7">
    <w:name w:val="Нижний колонтитул Знак"/>
    <w:link w:val="a6"/>
    <w:uiPriority w:val="99"/>
    <w:locked/>
    <w:rsid w:val="00D11472"/>
    <w:rPr>
      <w:sz w:val="28"/>
      <w:szCs w:val="24"/>
    </w:rPr>
  </w:style>
  <w:style w:type="paragraph" w:customStyle="1" w:styleId="17">
    <w:name w:val="Стиль1"/>
    <w:basedOn w:val="aff9"/>
    <w:link w:val="18"/>
    <w:uiPriority w:val="99"/>
    <w:rsid w:val="00D11472"/>
    <w:pPr>
      <w:autoSpaceDE w:val="0"/>
      <w:autoSpaceDN w:val="0"/>
      <w:ind w:firstLine="709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18">
    <w:name w:val="Стиль1 Знак"/>
    <w:link w:val="17"/>
    <w:uiPriority w:val="99"/>
    <w:locked/>
    <w:rsid w:val="00D11472"/>
    <w:rPr>
      <w:sz w:val="24"/>
    </w:rPr>
  </w:style>
  <w:style w:type="paragraph" w:styleId="aff9">
    <w:name w:val="Plain Text"/>
    <w:basedOn w:val="a0"/>
    <w:link w:val="affa"/>
    <w:semiHidden/>
    <w:unhideWhenUsed/>
    <w:rsid w:val="00D11472"/>
    <w:rPr>
      <w:rFonts w:ascii="Consolas" w:hAnsi="Consolas" w:cs="Consolas"/>
      <w:sz w:val="21"/>
      <w:szCs w:val="21"/>
    </w:rPr>
  </w:style>
  <w:style w:type="character" w:customStyle="1" w:styleId="affa">
    <w:name w:val="Текст Знак"/>
    <w:basedOn w:val="a1"/>
    <w:link w:val="aff9"/>
    <w:semiHidden/>
    <w:rsid w:val="00D11472"/>
    <w:rPr>
      <w:rFonts w:ascii="Consolas" w:hAnsi="Consolas" w:cs="Consolas"/>
      <w:sz w:val="21"/>
      <w:szCs w:val="21"/>
    </w:rPr>
  </w:style>
  <w:style w:type="paragraph" w:customStyle="1" w:styleId="3a">
    <w:name w:val="Стиль Заголовок 3"/>
    <w:aliases w:val="ТЗаголовок 3 + Times New Roman 12 пт не курсив..."/>
    <w:basedOn w:val="32"/>
    <w:rsid w:val="005C0821"/>
    <w:pPr>
      <w:ind w:firstLine="709"/>
      <w:jc w:val="both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styleId="affb">
    <w:name w:val="Normal (Web)"/>
    <w:basedOn w:val="a0"/>
    <w:uiPriority w:val="99"/>
    <w:semiHidden/>
    <w:unhideWhenUsed/>
    <w:rsid w:val="00DF29D4"/>
    <w:pPr>
      <w:spacing w:before="100" w:beforeAutospacing="1" w:after="100" w:afterAutospacing="1"/>
    </w:pPr>
    <w:rPr>
      <w:rFonts w:eastAsiaTheme="minorHAnsi"/>
      <w:sz w:val="24"/>
    </w:rPr>
  </w:style>
  <w:style w:type="paragraph" w:customStyle="1" w:styleId="headertext">
    <w:name w:val="headertext"/>
    <w:basedOn w:val="a0"/>
    <w:rsid w:val="00514D14"/>
    <w:pPr>
      <w:spacing w:before="100" w:beforeAutospacing="1" w:after="100" w:afterAutospacing="1"/>
    </w:pPr>
    <w:rPr>
      <w:sz w:val="24"/>
    </w:rPr>
  </w:style>
  <w:style w:type="paragraph" w:customStyle="1" w:styleId="74">
    <w:name w:val="Основной текст7"/>
    <w:basedOn w:val="a0"/>
    <w:rsid w:val="00D548FB"/>
    <w:pPr>
      <w:widowControl w:val="0"/>
      <w:shd w:val="clear" w:color="auto" w:fill="FFFFFF"/>
      <w:spacing w:line="0" w:lineRule="atLeast"/>
      <w:ind w:hanging="1760"/>
    </w:pPr>
    <w:rPr>
      <w:color w:val="000000"/>
      <w:szCs w:val="28"/>
    </w:rPr>
  </w:style>
  <w:style w:type="character" w:customStyle="1" w:styleId="12pt">
    <w:name w:val="Основной текст + 12 pt"/>
    <w:basedOn w:val="a1"/>
    <w:rsid w:val="00D548FB"/>
    <w:rPr>
      <w:rFonts w:eastAsia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2pt0">
    <w:name w:val="Основной текст + 12 pt;Полужирный"/>
    <w:basedOn w:val="a1"/>
    <w:rsid w:val="00D548FB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affc">
    <w:name w:val="ГОСТ"/>
    <w:rsid w:val="003211F6"/>
    <w:pPr>
      <w:tabs>
        <w:tab w:val="left" w:pos="720"/>
      </w:tabs>
      <w:spacing w:line="360" w:lineRule="auto"/>
      <w:jc w:val="both"/>
    </w:pPr>
    <w:rPr>
      <w:sz w:val="28"/>
    </w:rPr>
  </w:style>
  <w:style w:type="paragraph" w:customStyle="1" w:styleId="Pa28">
    <w:name w:val="Pa28"/>
    <w:basedOn w:val="a0"/>
    <w:next w:val="a0"/>
    <w:uiPriority w:val="99"/>
    <w:rsid w:val="00FC4A13"/>
    <w:pPr>
      <w:autoSpaceDE w:val="0"/>
      <w:autoSpaceDN w:val="0"/>
      <w:adjustRightInd w:val="0"/>
      <w:spacing w:line="181" w:lineRule="atLeast"/>
    </w:pPr>
    <w:rPr>
      <w:rFonts w:ascii="Arial" w:hAnsi="Arial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3749C"/>
    <w:rPr>
      <w:sz w:val="28"/>
      <w:szCs w:val="24"/>
    </w:rPr>
  </w:style>
  <w:style w:type="paragraph" w:styleId="10">
    <w:name w:val="heading 1"/>
    <w:aliases w:val="ТЗаголовок 1"/>
    <w:basedOn w:val="a0"/>
    <w:next w:val="a0"/>
    <w:qFormat/>
    <w:rsid w:val="00A32EBE"/>
    <w:pPr>
      <w:keepNext/>
      <w:ind w:left="113" w:right="113"/>
      <w:outlineLvl w:val="0"/>
    </w:pPr>
    <w:rPr>
      <w:rFonts w:ascii="Arial" w:hAnsi="Arial"/>
      <w:i/>
      <w:sz w:val="18"/>
    </w:rPr>
  </w:style>
  <w:style w:type="paragraph" w:styleId="20">
    <w:name w:val="heading 2"/>
    <w:aliases w:val="ТЗаголовок 2"/>
    <w:basedOn w:val="a0"/>
    <w:next w:val="a0"/>
    <w:uiPriority w:val="9"/>
    <w:qFormat/>
    <w:rsid w:val="00A32EBE"/>
    <w:pPr>
      <w:keepNext/>
      <w:ind w:left="113" w:right="113"/>
      <w:outlineLvl w:val="1"/>
    </w:pPr>
    <w:rPr>
      <w:rFonts w:ascii="Arial" w:hAnsi="Arial"/>
      <w:i/>
      <w:sz w:val="16"/>
    </w:rPr>
  </w:style>
  <w:style w:type="paragraph" w:styleId="32">
    <w:name w:val="heading 3"/>
    <w:aliases w:val="ТЗаголовок 3"/>
    <w:basedOn w:val="a0"/>
    <w:next w:val="a0"/>
    <w:qFormat/>
    <w:rsid w:val="00A32EBE"/>
    <w:pPr>
      <w:keepNext/>
      <w:outlineLvl w:val="2"/>
    </w:pPr>
    <w:rPr>
      <w:rFonts w:ascii="Arial" w:hAnsi="Arial" w:cs="Arial"/>
      <w:i/>
      <w:iCs/>
      <w:sz w:val="18"/>
    </w:rPr>
  </w:style>
  <w:style w:type="paragraph" w:styleId="4">
    <w:name w:val="heading 4"/>
    <w:aliases w:val="ТЗаголовок 4"/>
    <w:basedOn w:val="20"/>
    <w:next w:val="a0"/>
    <w:qFormat/>
    <w:rsid w:val="00360F2B"/>
    <w:pPr>
      <w:keepNext w:val="0"/>
      <w:numPr>
        <w:numId w:val="50"/>
      </w:numPr>
      <w:ind w:right="0"/>
      <w:contextualSpacing/>
      <w:jc w:val="both"/>
      <w:outlineLvl w:val="3"/>
    </w:pPr>
    <w:rPr>
      <w:rFonts w:ascii="Times New Roman" w:hAnsi="Times New Roman"/>
      <w:b/>
      <w:i w:val="0"/>
      <w:sz w:val="24"/>
    </w:rPr>
  </w:style>
  <w:style w:type="paragraph" w:styleId="51">
    <w:name w:val="heading 5"/>
    <w:basedOn w:val="a0"/>
    <w:next w:val="a0"/>
    <w:link w:val="52"/>
    <w:qFormat/>
    <w:rsid w:val="00A32EBE"/>
    <w:pPr>
      <w:keepNext/>
      <w:jc w:val="center"/>
      <w:outlineLvl w:val="4"/>
    </w:pPr>
    <w:rPr>
      <w:b/>
      <w:bCs/>
    </w:rPr>
  </w:style>
  <w:style w:type="paragraph" w:styleId="60">
    <w:name w:val="heading 6"/>
    <w:basedOn w:val="a0"/>
    <w:next w:val="a0"/>
    <w:qFormat/>
    <w:rsid w:val="00A32EBE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382DB8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A24884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2760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32EBE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uiPriority w:val="99"/>
    <w:rsid w:val="00A32EBE"/>
  </w:style>
  <w:style w:type="paragraph" w:styleId="11">
    <w:name w:val="toc 1"/>
    <w:basedOn w:val="a0"/>
    <w:next w:val="a0"/>
    <w:autoRedefine/>
    <w:uiPriority w:val="39"/>
    <w:rsid w:val="0082037A"/>
    <w:pPr>
      <w:tabs>
        <w:tab w:val="right" w:leader="dot" w:pos="9627"/>
      </w:tabs>
    </w:pPr>
    <w:rPr>
      <w:sz w:val="24"/>
    </w:rPr>
  </w:style>
  <w:style w:type="paragraph" w:customStyle="1" w:styleId="1">
    <w:name w:val="Список ур1"/>
    <w:basedOn w:val="a0"/>
    <w:next w:val="a0"/>
    <w:rsid w:val="00A32EBE"/>
    <w:pPr>
      <w:numPr>
        <w:numId w:val="1"/>
      </w:numPr>
      <w:spacing w:before="240" w:after="120"/>
      <w:outlineLvl w:val="0"/>
    </w:pPr>
    <w:rPr>
      <w:b/>
    </w:rPr>
  </w:style>
  <w:style w:type="paragraph" w:customStyle="1" w:styleId="2">
    <w:name w:val="Список ур2"/>
    <w:basedOn w:val="1"/>
    <w:next w:val="a0"/>
    <w:rsid w:val="00A32EBE"/>
    <w:pPr>
      <w:numPr>
        <w:ilvl w:val="1"/>
      </w:numPr>
      <w:spacing w:before="120" w:after="0"/>
      <w:outlineLvl w:val="1"/>
    </w:pPr>
    <w:rPr>
      <w:b w:val="0"/>
    </w:rPr>
  </w:style>
  <w:style w:type="paragraph" w:customStyle="1" w:styleId="30">
    <w:name w:val="Список ур3"/>
    <w:basedOn w:val="2"/>
    <w:next w:val="a0"/>
    <w:rsid w:val="00A32EBE"/>
    <w:pPr>
      <w:numPr>
        <w:ilvl w:val="2"/>
      </w:numPr>
      <w:outlineLvl w:val="2"/>
    </w:pPr>
  </w:style>
  <w:style w:type="paragraph" w:customStyle="1" w:styleId="40">
    <w:name w:val="Список ур4"/>
    <w:basedOn w:val="30"/>
    <w:next w:val="a0"/>
    <w:rsid w:val="00A32EBE"/>
    <w:pPr>
      <w:numPr>
        <w:ilvl w:val="3"/>
      </w:numPr>
      <w:outlineLvl w:val="3"/>
    </w:pPr>
  </w:style>
  <w:style w:type="paragraph" w:customStyle="1" w:styleId="5">
    <w:name w:val="Список ур5"/>
    <w:basedOn w:val="40"/>
    <w:next w:val="a0"/>
    <w:rsid w:val="00A32EBE"/>
    <w:pPr>
      <w:numPr>
        <w:ilvl w:val="4"/>
      </w:numPr>
      <w:outlineLvl w:val="4"/>
    </w:pPr>
  </w:style>
  <w:style w:type="paragraph" w:customStyle="1" w:styleId="12">
    <w:name w:val="Загол. ур1"/>
    <w:basedOn w:val="a0"/>
    <w:next w:val="a0"/>
    <w:rsid w:val="00A32EBE"/>
    <w:pPr>
      <w:spacing w:before="240" w:after="120"/>
      <w:outlineLvl w:val="0"/>
    </w:pPr>
    <w:rPr>
      <w:b/>
    </w:rPr>
  </w:style>
  <w:style w:type="paragraph" w:styleId="70">
    <w:name w:val="toc 7"/>
    <w:basedOn w:val="a0"/>
    <w:next w:val="a0"/>
    <w:autoRedefine/>
    <w:uiPriority w:val="39"/>
    <w:rsid w:val="00A32EBE"/>
    <w:pPr>
      <w:ind w:left="1680"/>
    </w:pPr>
  </w:style>
  <w:style w:type="paragraph" w:styleId="21">
    <w:name w:val="toc 2"/>
    <w:basedOn w:val="a0"/>
    <w:next w:val="a0"/>
    <w:autoRedefine/>
    <w:uiPriority w:val="39"/>
    <w:rsid w:val="00A32EBE"/>
    <w:pPr>
      <w:ind w:left="280"/>
    </w:pPr>
  </w:style>
  <w:style w:type="paragraph" w:styleId="33">
    <w:name w:val="toc 3"/>
    <w:basedOn w:val="a0"/>
    <w:next w:val="a0"/>
    <w:autoRedefine/>
    <w:uiPriority w:val="39"/>
    <w:rsid w:val="00A32EBE"/>
    <w:pPr>
      <w:ind w:left="560"/>
    </w:pPr>
  </w:style>
  <w:style w:type="paragraph" w:styleId="41">
    <w:name w:val="toc 4"/>
    <w:basedOn w:val="a0"/>
    <w:next w:val="a0"/>
    <w:autoRedefine/>
    <w:uiPriority w:val="39"/>
    <w:rsid w:val="00A32EBE"/>
    <w:pPr>
      <w:ind w:left="840"/>
    </w:pPr>
  </w:style>
  <w:style w:type="paragraph" w:styleId="53">
    <w:name w:val="toc 5"/>
    <w:basedOn w:val="a0"/>
    <w:next w:val="a0"/>
    <w:autoRedefine/>
    <w:uiPriority w:val="39"/>
    <w:rsid w:val="00A32EBE"/>
    <w:pPr>
      <w:ind w:left="1120"/>
    </w:pPr>
  </w:style>
  <w:style w:type="paragraph" w:styleId="61">
    <w:name w:val="toc 6"/>
    <w:basedOn w:val="a0"/>
    <w:next w:val="a0"/>
    <w:autoRedefine/>
    <w:uiPriority w:val="39"/>
    <w:rsid w:val="00A32EBE"/>
    <w:pPr>
      <w:ind w:left="1400"/>
    </w:pPr>
  </w:style>
  <w:style w:type="paragraph" w:styleId="80">
    <w:name w:val="toc 8"/>
    <w:basedOn w:val="a0"/>
    <w:next w:val="a0"/>
    <w:autoRedefine/>
    <w:uiPriority w:val="39"/>
    <w:rsid w:val="00A32EBE"/>
    <w:pPr>
      <w:ind w:left="1960"/>
    </w:pPr>
  </w:style>
  <w:style w:type="paragraph" w:styleId="90">
    <w:name w:val="toc 9"/>
    <w:basedOn w:val="a0"/>
    <w:next w:val="a0"/>
    <w:autoRedefine/>
    <w:uiPriority w:val="39"/>
    <w:rsid w:val="00A32EBE"/>
    <w:pPr>
      <w:ind w:left="2240"/>
    </w:pPr>
  </w:style>
  <w:style w:type="character" w:styleId="a8">
    <w:name w:val="Hyperlink"/>
    <w:basedOn w:val="a1"/>
    <w:uiPriority w:val="99"/>
    <w:rsid w:val="00A32EBE"/>
    <w:rPr>
      <w:color w:val="0000FF"/>
      <w:u w:val="single"/>
    </w:rPr>
  </w:style>
  <w:style w:type="paragraph" w:styleId="31">
    <w:name w:val="Body Text 3"/>
    <w:basedOn w:val="a0"/>
    <w:rsid w:val="001A6A08"/>
    <w:pPr>
      <w:numPr>
        <w:ilvl w:val="8"/>
        <w:numId w:val="1"/>
      </w:numPr>
      <w:tabs>
        <w:tab w:val="num" w:pos="7472"/>
      </w:tabs>
      <w:spacing w:line="360" w:lineRule="auto"/>
      <w:ind w:left="7472"/>
    </w:pPr>
    <w:rPr>
      <w:szCs w:val="20"/>
    </w:rPr>
  </w:style>
  <w:style w:type="paragraph" w:customStyle="1" w:styleId="6">
    <w:name w:val="Список ур6"/>
    <w:basedOn w:val="5"/>
    <w:next w:val="a0"/>
    <w:rsid w:val="00A32EBE"/>
    <w:pPr>
      <w:numPr>
        <w:ilvl w:val="5"/>
      </w:numPr>
      <w:outlineLvl w:val="5"/>
    </w:pPr>
  </w:style>
  <w:style w:type="paragraph" w:customStyle="1" w:styleId="13">
    <w:name w:val="заголовок 1"/>
    <w:basedOn w:val="10"/>
    <w:next w:val="a0"/>
    <w:autoRedefine/>
    <w:qFormat/>
    <w:rsid w:val="00A62CF9"/>
    <w:pPr>
      <w:keepNext w:val="0"/>
      <w:widowControl w:val="0"/>
      <w:tabs>
        <w:tab w:val="left" w:pos="5245"/>
      </w:tabs>
      <w:ind w:left="0" w:right="0" w:firstLine="709"/>
      <w:jc w:val="both"/>
    </w:pPr>
    <w:rPr>
      <w:rFonts w:ascii="Times New Roman" w:hAnsi="Times New Roman"/>
      <w:b/>
      <w:i w:val="0"/>
      <w:sz w:val="24"/>
    </w:rPr>
  </w:style>
  <w:style w:type="character" w:styleId="a9">
    <w:name w:val="footnote reference"/>
    <w:basedOn w:val="a1"/>
    <w:semiHidden/>
    <w:rsid w:val="00977E04"/>
    <w:rPr>
      <w:vertAlign w:val="superscript"/>
    </w:rPr>
  </w:style>
  <w:style w:type="paragraph" w:styleId="aa">
    <w:name w:val="Body Text Indent"/>
    <w:basedOn w:val="a0"/>
    <w:link w:val="ab"/>
    <w:rsid w:val="00977E04"/>
    <w:pPr>
      <w:spacing w:after="120"/>
      <w:ind w:left="283"/>
    </w:pPr>
  </w:style>
  <w:style w:type="paragraph" w:customStyle="1" w:styleId="ac">
    <w:name w:val="Стиль ТУ_название таблицы"/>
    <w:basedOn w:val="a0"/>
    <w:next w:val="a0"/>
    <w:rsid w:val="00A76E65"/>
    <w:pPr>
      <w:spacing w:before="120" w:line="288" w:lineRule="auto"/>
      <w:ind w:right="170" w:firstLine="454"/>
      <w:jc w:val="right"/>
    </w:pPr>
    <w:rPr>
      <w:sz w:val="24"/>
    </w:rPr>
  </w:style>
  <w:style w:type="paragraph" w:customStyle="1" w:styleId="3">
    <w:name w:val="заголовок 3"/>
    <w:basedOn w:val="32"/>
    <w:next w:val="a0"/>
    <w:rsid w:val="004C61C0"/>
    <w:pPr>
      <w:keepNext w:val="0"/>
      <w:numPr>
        <w:numId w:val="49"/>
      </w:numPr>
      <w:contextualSpacing/>
      <w:jc w:val="both"/>
    </w:pPr>
    <w:rPr>
      <w:rFonts w:ascii="Times New Roman" w:hAnsi="Times New Roman" w:cs="Times New Roman"/>
      <w:b/>
      <w:i w:val="0"/>
      <w:sz w:val="24"/>
    </w:rPr>
  </w:style>
  <w:style w:type="paragraph" w:customStyle="1" w:styleId="50">
    <w:name w:val="заголовок 5"/>
    <w:basedOn w:val="a0"/>
    <w:next w:val="a0"/>
    <w:rsid w:val="00177F1A"/>
    <w:pPr>
      <w:numPr>
        <w:numId w:val="51"/>
      </w:numPr>
      <w:jc w:val="both"/>
    </w:pPr>
    <w:rPr>
      <w:b/>
      <w:sz w:val="24"/>
    </w:rPr>
  </w:style>
  <w:style w:type="paragraph" w:customStyle="1" w:styleId="71">
    <w:name w:val="заголовок 7"/>
    <w:basedOn w:val="a0"/>
    <w:next w:val="a0"/>
    <w:rsid w:val="00A76E65"/>
    <w:pPr>
      <w:spacing w:before="240" w:after="60"/>
    </w:pPr>
    <w:rPr>
      <w:rFonts w:ascii="Arial" w:hAnsi="Arial"/>
      <w:sz w:val="20"/>
      <w:szCs w:val="20"/>
    </w:rPr>
  </w:style>
  <w:style w:type="paragraph" w:customStyle="1" w:styleId="ad">
    <w:name w:val="Стиль ТУ_таблица Знак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customStyle="1" w:styleId="ae">
    <w:name w:val="Стиль ТУ_основной текст"/>
    <w:basedOn w:val="a0"/>
    <w:link w:val="14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">
    <w:name w:val="Стиль ТУ_основной текст Знак"/>
    <w:basedOn w:val="a0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0">
    <w:name w:val="Стиль ТУ_таблица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styleId="af1">
    <w:name w:val="Block Text"/>
    <w:basedOn w:val="a0"/>
    <w:rsid w:val="00A24884"/>
    <w:pPr>
      <w:tabs>
        <w:tab w:val="left" w:pos="1134"/>
      </w:tabs>
      <w:spacing w:line="360" w:lineRule="auto"/>
      <w:ind w:left="567" w:right="45"/>
    </w:pPr>
    <w:rPr>
      <w:szCs w:val="20"/>
      <w:lang w:val="en-US"/>
    </w:rPr>
  </w:style>
  <w:style w:type="paragraph" w:customStyle="1" w:styleId="210">
    <w:name w:val="Основной текст 21"/>
    <w:basedOn w:val="a0"/>
    <w:rsid w:val="00A24884"/>
    <w:pPr>
      <w:spacing w:after="360"/>
      <w:ind w:left="284" w:firstLine="567"/>
    </w:pPr>
    <w:rPr>
      <w:sz w:val="24"/>
      <w:szCs w:val="20"/>
    </w:rPr>
  </w:style>
  <w:style w:type="paragraph" w:customStyle="1" w:styleId="91">
    <w:name w:val="заголовок 9"/>
    <w:basedOn w:val="a0"/>
    <w:next w:val="a0"/>
    <w:rsid w:val="007A659F"/>
    <w:pPr>
      <w:spacing w:before="240" w:after="60"/>
    </w:pPr>
    <w:rPr>
      <w:rFonts w:ascii="Arial" w:hAnsi="Arial"/>
      <w:b/>
      <w:i/>
      <w:sz w:val="18"/>
      <w:szCs w:val="20"/>
    </w:rPr>
  </w:style>
  <w:style w:type="character" w:customStyle="1" w:styleId="14">
    <w:name w:val="Стиль ТУ_основной текст Знак1"/>
    <w:basedOn w:val="a1"/>
    <w:link w:val="ae"/>
    <w:rsid w:val="0001519E"/>
    <w:rPr>
      <w:sz w:val="24"/>
      <w:szCs w:val="24"/>
      <w:lang w:val="ru-RU" w:eastAsia="ru-RU" w:bidi="ar-SA"/>
    </w:rPr>
  </w:style>
  <w:style w:type="table" w:styleId="af2">
    <w:name w:val="Table Grid"/>
    <w:basedOn w:val="a2"/>
    <w:uiPriority w:val="39"/>
    <w:rsid w:val="0075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D1BF4"/>
    <w:pPr>
      <w:numPr>
        <w:numId w:val="2"/>
      </w:numPr>
    </w:pPr>
  </w:style>
  <w:style w:type="character" w:styleId="af3">
    <w:name w:val="page number"/>
    <w:basedOn w:val="a1"/>
    <w:rsid w:val="000F70CA"/>
  </w:style>
  <w:style w:type="paragraph" w:customStyle="1" w:styleId="Noeeu6">
    <w:name w:val="Noeeu6_"/>
    <w:rsid w:val="00281DBA"/>
    <w:pPr>
      <w:overflowPunct w:val="0"/>
      <w:autoSpaceDE w:val="0"/>
      <w:autoSpaceDN w:val="0"/>
      <w:adjustRightInd w:val="0"/>
      <w:jc w:val="center"/>
      <w:textAlignment w:val="baseline"/>
    </w:pPr>
    <w:rPr>
      <w:noProof/>
      <w:sz w:val="24"/>
    </w:rPr>
  </w:style>
  <w:style w:type="paragraph" w:styleId="af4">
    <w:name w:val="Revision"/>
    <w:hidden/>
    <w:uiPriority w:val="99"/>
    <w:semiHidden/>
    <w:rsid w:val="00293D1C"/>
    <w:rPr>
      <w:sz w:val="28"/>
      <w:szCs w:val="24"/>
    </w:rPr>
  </w:style>
  <w:style w:type="paragraph" w:styleId="af5">
    <w:name w:val="Balloon Text"/>
    <w:basedOn w:val="a0"/>
    <w:link w:val="af6"/>
    <w:rsid w:val="00293D1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rsid w:val="00293D1C"/>
    <w:rPr>
      <w:rFonts w:ascii="Tahoma" w:hAnsi="Tahoma" w:cs="Tahoma"/>
      <w:sz w:val="16"/>
      <w:szCs w:val="16"/>
    </w:rPr>
  </w:style>
  <w:style w:type="character" w:styleId="af7">
    <w:name w:val="Emphasis"/>
    <w:basedOn w:val="a1"/>
    <w:qFormat/>
    <w:rsid w:val="00C3415D"/>
    <w:rPr>
      <w:i/>
      <w:iCs/>
    </w:rPr>
  </w:style>
  <w:style w:type="paragraph" w:styleId="af8">
    <w:name w:val="List Paragraph"/>
    <w:basedOn w:val="a0"/>
    <w:uiPriority w:val="34"/>
    <w:qFormat/>
    <w:rsid w:val="00F84189"/>
    <w:pPr>
      <w:ind w:left="720"/>
      <w:contextualSpacing/>
    </w:pPr>
  </w:style>
  <w:style w:type="paragraph" w:styleId="af9">
    <w:name w:val="footnote text"/>
    <w:basedOn w:val="a0"/>
    <w:link w:val="afa"/>
    <w:rsid w:val="00E27C33"/>
    <w:rPr>
      <w:sz w:val="20"/>
      <w:szCs w:val="20"/>
    </w:rPr>
  </w:style>
  <w:style w:type="character" w:customStyle="1" w:styleId="afa">
    <w:name w:val="Текст сноски Знак"/>
    <w:basedOn w:val="a1"/>
    <w:link w:val="af9"/>
    <w:rsid w:val="00E27C33"/>
  </w:style>
  <w:style w:type="paragraph" w:customStyle="1" w:styleId="-">
    <w:name w:val="- Обычный текст"/>
    <w:basedOn w:val="a0"/>
    <w:link w:val="-2"/>
    <w:rsid w:val="00313481"/>
    <w:pPr>
      <w:spacing w:line="360" w:lineRule="auto"/>
      <w:ind w:left="170" w:right="170" w:firstLine="720"/>
      <w:jc w:val="both"/>
    </w:pPr>
    <w:rPr>
      <w:szCs w:val="20"/>
    </w:rPr>
  </w:style>
  <w:style w:type="character" w:customStyle="1" w:styleId="-2">
    <w:name w:val="- Обычный текст Знак2"/>
    <w:basedOn w:val="a1"/>
    <w:link w:val="-"/>
    <w:locked/>
    <w:rsid w:val="00313481"/>
    <w:rPr>
      <w:sz w:val="28"/>
    </w:rPr>
  </w:style>
  <w:style w:type="character" w:customStyle="1" w:styleId="ab">
    <w:name w:val="Основной текст с отступом Знак"/>
    <w:basedOn w:val="a1"/>
    <w:link w:val="aa"/>
    <w:rsid w:val="00494924"/>
    <w:rPr>
      <w:sz w:val="28"/>
      <w:szCs w:val="24"/>
    </w:rPr>
  </w:style>
  <w:style w:type="character" w:customStyle="1" w:styleId="qfztst1">
    <w:name w:val="qfztst1"/>
    <w:basedOn w:val="a1"/>
    <w:rsid w:val="008F0242"/>
    <w:rPr>
      <w:rFonts w:ascii="Arial" w:hAnsi="Arial" w:cs="Arial" w:hint="default"/>
      <w:sz w:val="15"/>
      <w:szCs w:val="15"/>
    </w:rPr>
  </w:style>
  <w:style w:type="character" w:styleId="afb">
    <w:name w:val="Strong"/>
    <w:basedOn w:val="a1"/>
    <w:uiPriority w:val="22"/>
    <w:qFormat/>
    <w:rsid w:val="00361B31"/>
    <w:rPr>
      <w:b/>
      <w:bCs/>
    </w:rPr>
  </w:style>
  <w:style w:type="character" w:customStyle="1" w:styleId="22">
    <w:name w:val="Основной текст (2)_"/>
    <w:basedOn w:val="a1"/>
    <w:link w:val="23"/>
    <w:rsid w:val="00A06329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A06329"/>
    <w:pPr>
      <w:widowControl w:val="0"/>
      <w:shd w:val="clear" w:color="auto" w:fill="FFFFFF"/>
      <w:spacing w:line="230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295pt">
    <w:name w:val="Основной текст (2) + 9;5 pt"/>
    <w:basedOn w:val="22"/>
    <w:rsid w:val="00A0632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5">
    <w:name w:val="Верхний колонтитул Знак"/>
    <w:link w:val="a4"/>
    <w:locked/>
    <w:rsid w:val="00A06329"/>
    <w:rPr>
      <w:sz w:val="28"/>
      <w:szCs w:val="24"/>
    </w:rPr>
  </w:style>
  <w:style w:type="character" w:customStyle="1" w:styleId="213pt">
    <w:name w:val="Основной текст (2) + 13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character" w:customStyle="1" w:styleId="24">
    <w:name w:val="Подпись к картинке (2)_"/>
    <w:basedOn w:val="a1"/>
    <w:link w:val="25"/>
    <w:rsid w:val="00A06329"/>
    <w:rPr>
      <w:shd w:val="clear" w:color="auto" w:fill="FFFFFF"/>
    </w:rPr>
  </w:style>
  <w:style w:type="character" w:customStyle="1" w:styleId="afc">
    <w:name w:val="Подпись к картинке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pt">
    <w:name w:val="Основной текст (2) + 8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2">
    <w:name w:val="Основной текст (6)_"/>
    <w:basedOn w:val="a1"/>
    <w:link w:val="63"/>
    <w:rsid w:val="00A06329"/>
    <w:rPr>
      <w:b/>
      <w:bCs/>
      <w:spacing w:val="20"/>
      <w:shd w:val="clear" w:color="auto" w:fill="FFFFFF"/>
    </w:rPr>
  </w:style>
  <w:style w:type="character" w:customStyle="1" w:styleId="54">
    <w:name w:val="Основной текст (5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1">
    <w:name w:val="Основной текст (8)_"/>
    <w:basedOn w:val="a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82">
    <w:name w:val="Основной текст (8)"/>
    <w:basedOn w:val="8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92">
    <w:name w:val="Основной текст (9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4">
    <w:name w:val="Подпись к картинке (3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40"/>
      <w:sz w:val="128"/>
      <w:szCs w:val="128"/>
      <w:u w:val="none"/>
      <w:lang w:val="en-US" w:eastAsia="en-US" w:bidi="en-US"/>
    </w:rPr>
  </w:style>
  <w:style w:type="character" w:customStyle="1" w:styleId="35">
    <w:name w:val="Подпись к картинке (3)"/>
    <w:basedOn w:val="34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lang w:val="en-US" w:eastAsia="en-US" w:bidi="en-US"/>
    </w:rPr>
  </w:style>
  <w:style w:type="character" w:customStyle="1" w:styleId="55">
    <w:name w:val="Подпись к таблице (5)_"/>
    <w:basedOn w:val="a1"/>
    <w:link w:val="56"/>
    <w:rsid w:val="00A06329"/>
    <w:rPr>
      <w:shd w:val="clear" w:color="auto" w:fill="FFFFFF"/>
    </w:rPr>
  </w:style>
  <w:style w:type="character" w:customStyle="1" w:styleId="264pt40">
    <w:name w:val="Основной текст (2) + 64 pt;Масштаб 40%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2">
    <w:name w:val="Подпись к картинке (4)_"/>
    <w:basedOn w:val="a1"/>
    <w:link w:val="43"/>
    <w:rsid w:val="00A06329"/>
    <w:rPr>
      <w:shd w:val="clear" w:color="auto" w:fill="FFFFFF"/>
    </w:rPr>
  </w:style>
  <w:style w:type="character" w:customStyle="1" w:styleId="15">
    <w:name w:val="Заголовок №1_"/>
    <w:basedOn w:val="a1"/>
    <w:rsid w:val="00A06329"/>
    <w:rPr>
      <w:b w:val="0"/>
      <w:bCs w:val="0"/>
      <w:i w:val="0"/>
      <w:iCs w:val="0"/>
      <w:smallCaps w:val="0"/>
      <w:strike w:val="0"/>
      <w:spacing w:val="0"/>
      <w:sz w:val="80"/>
      <w:szCs w:val="80"/>
      <w:u w:val="none"/>
    </w:rPr>
  </w:style>
  <w:style w:type="character" w:customStyle="1" w:styleId="16">
    <w:name w:val="Заголовок №1"/>
    <w:basedOn w:val="15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ru-RU" w:eastAsia="ru-RU" w:bidi="ru-RU"/>
    </w:rPr>
  </w:style>
  <w:style w:type="character" w:customStyle="1" w:styleId="100">
    <w:name w:val="Основной текст (10)_"/>
    <w:basedOn w:val="a1"/>
    <w:rsid w:val="00A06329"/>
    <w:rPr>
      <w:b w:val="0"/>
      <w:bCs w:val="0"/>
      <w:i w:val="0"/>
      <w:iCs w:val="0"/>
      <w:smallCaps w:val="0"/>
      <w:strike w:val="0"/>
      <w:w w:val="60"/>
      <w:sz w:val="72"/>
      <w:szCs w:val="72"/>
      <w:u w:val="none"/>
      <w:lang w:val="en-US" w:eastAsia="en-US" w:bidi="en-US"/>
    </w:rPr>
  </w:style>
  <w:style w:type="character" w:customStyle="1" w:styleId="101">
    <w:name w:val="Основной текст (10)"/>
    <w:basedOn w:val="100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72"/>
      <w:szCs w:val="72"/>
      <w:u w:val="none"/>
      <w:lang w:val="en-US" w:eastAsia="en-US" w:bidi="en-US"/>
    </w:rPr>
  </w:style>
  <w:style w:type="character" w:customStyle="1" w:styleId="93">
    <w:name w:val="Основной текст (9) + Полужирный"/>
    <w:basedOn w:val="94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10">
    <w:name w:val="Основной текст (11)_"/>
    <w:basedOn w:val="a1"/>
    <w:link w:val="111"/>
    <w:rsid w:val="00A06329"/>
    <w:rPr>
      <w:sz w:val="15"/>
      <w:szCs w:val="15"/>
      <w:shd w:val="clear" w:color="auto" w:fill="FFFFFF"/>
    </w:rPr>
  </w:style>
  <w:style w:type="character" w:customStyle="1" w:styleId="120">
    <w:name w:val="Основной текст (12)_"/>
    <w:basedOn w:val="a1"/>
    <w:rsid w:val="00A06329"/>
    <w:rPr>
      <w:rFonts w:ascii="Impact" w:eastAsia="Impact" w:hAnsi="Impact" w:cs="Impact"/>
      <w:b w:val="0"/>
      <w:bCs w:val="0"/>
      <w:i/>
      <w:iCs/>
      <w:smallCaps w:val="0"/>
      <w:strike w:val="0"/>
      <w:sz w:val="34"/>
      <w:szCs w:val="34"/>
      <w:u w:val="none"/>
    </w:rPr>
  </w:style>
  <w:style w:type="character" w:customStyle="1" w:styleId="121">
    <w:name w:val="Основной текст (12)"/>
    <w:basedOn w:val="120"/>
    <w:rsid w:val="00A06329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26">
    <w:name w:val="Подпись к таблице (2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7pt">
    <w:name w:val="Основной текст (2) + 17 pt;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;Курсив"/>
    <w:basedOn w:val="22"/>
    <w:rsid w:val="00A0632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0pt">
    <w:name w:val="Основной текст (2) + Полужирный;Интервал 0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30">
    <w:name w:val="Основной текст (13)_"/>
    <w:basedOn w:val="a1"/>
    <w:link w:val="131"/>
    <w:rsid w:val="00A06329"/>
    <w:rPr>
      <w:rFonts w:ascii="Consolas" w:eastAsia="Consolas" w:hAnsi="Consolas" w:cs="Consolas"/>
      <w:sz w:val="74"/>
      <w:szCs w:val="74"/>
      <w:shd w:val="clear" w:color="auto" w:fill="FFFFFF"/>
    </w:rPr>
  </w:style>
  <w:style w:type="character" w:customStyle="1" w:styleId="211pt1pt">
    <w:name w:val="Основной текст (2) + 11 pt;Полужирный;Интервал 1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6">
    <w:name w:val="Заголовок №3_"/>
    <w:basedOn w:val="a1"/>
    <w:link w:val="37"/>
    <w:rsid w:val="00A06329"/>
    <w:rPr>
      <w:b/>
      <w:bCs/>
      <w:sz w:val="28"/>
      <w:szCs w:val="28"/>
      <w:shd w:val="clear" w:color="auto" w:fill="FFFFFF"/>
    </w:rPr>
  </w:style>
  <w:style w:type="character" w:customStyle="1" w:styleId="27">
    <w:name w:val="Подпись к таблице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">
    <w:name w:val="Основной текст (2) + 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9">
    <w:name w:val="Заголовок №2_"/>
    <w:basedOn w:val="a1"/>
    <w:link w:val="2a"/>
    <w:rsid w:val="00A06329"/>
    <w:rPr>
      <w:sz w:val="26"/>
      <w:szCs w:val="26"/>
      <w:shd w:val="clear" w:color="auto" w:fill="FFFFFF"/>
    </w:rPr>
  </w:style>
  <w:style w:type="character" w:customStyle="1" w:styleId="2TimesNewRoman14pt">
    <w:name w:val="Заголовок №2 + Times New Roman;14 pt"/>
    <w:basedOn w:val="29"/>
    <w:rsid w:val="00A06329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8">
    <w:name w:val="Подпись к таблице (3)_"/>
    <w:basedOn w:val="a1"/>
    <w:link w:val="39"/>
    <w:rsid w:val="00A06329"/>
    <w:rPr>
      <w:b/>
      <w:bCs/>
      <w:sz w:val="28"/>
      <w:szCs w:val="28"/>
      <w:shd w:val="clear" w:color="auto" w:fill="FFFFFF"/>
    </w:rPr>
  </w:style>
  <w:style w:type="character" w:customStyle="1" w:styleId="320">
    <w:name w:val="Заголовок №3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21">
    <w:name w:val="Заголовок №3 (2)"/>
    <w:basedOn w:val="320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pt0">
    <w:name w:val="Основной текст (2) + 8 pt;Малые прописные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afd">
    <w:name w:val="Подпись к картинке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fe">
    <w:name w:val="Оглавление_"/>
    <w:basedOn w:val="a1"/>
    <w:link w:val="aff"/>
    <w:rsid w:val="00A06329"/>
    <w:rPr>
      <w:sz w:val="28"/>
      <w:szCs w:val="28"/>
      <w:shd w:val="clear" w:color="auto" w:fill="FFFFFF"/>
    </w:rPr>
  </w:style>
  <w:style w:type="character" w:customStyle="1" w:styleId="57">
    <w:name w:val="Основной текст (5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pt">
    <w:name w:val="Основной текст (2) + 4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44">
    <w:name w:val="Подпись к таблице (4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5">
    <w:name w:val="Подпись к таблице (4)"/>
    <w:basedOn w:val="44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2">
    <w:name w:val="Основной текст (7)_"/>
    <w:basedOn w:val="a1"/>
    <w:link w:val="73"/>
    <w:rsid w:val="00A06329"/>
    <w:rPr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94">
    <w:name w:val="Основной текст (9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5">
    <w:name w:val="Подпись к картинке (2)"/>
    <w:basedOn w:val="a0"/>
    <w:link w:val="24"/>
    <w:rsid w:val="00A06329"/>
    <w:pPr>
      <w:widowControl w:val="0"/>
      <w:shd w:val="clear" w:color="auto" w:fill="FFFFFF"/>
      <w:spacing w:line="274" w:lineRule="exact"/>
    </w:pPr>
    <w:rPr>
      <w:sz w:val="20"/>
      <w:szCs w:val="20"/>
    </w:rPr>
  </w:style>
  <w:style w:type="paragraph" w:customStyle="1" w:styleId="63">
    <w:name w:val="Основной текст (6)"/>
    <w:basedOn w:val="a0"/>
    <w:link w:val="62"/>
    <w:rsid w:val="00A06329"/>
    <w:pPr>
      <w:widowControl w:val="0"/>
      <w:shd w:val="clear" w:color="auto" w:fill="FFFFFF"/>
      <w:spacing w:line="0" w:lineRule="atLeast"/>
    </w:pPr>
    <w:rPr>
      <w:b/>
      <w:bCs/>
      <w:spacing w:val="20"/>
      <w:sz w:val="20"/>
      <w:szCs w:val="20"/>
    </w:rPr>
  </w:style>
  <w:style w:type="paragraph" w:customStyle="1" w:styleId="56">
    <w:name w:val="Подпись к таблице (5)"/>
    <w:basedOn w:val="a0"/>
    <w:link w:val="55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43">
    <w:name w:val="Подпись к картинке (4)"/>
    <w:basedOn w:val="a0"/>
    <w:link w:val="42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111">
    <w:name w:val="Основной текст (11)"/>
    <w:basedOn w:val="a0"/>
    <w:link w:val="110"/>
    <w:rsid w:val="00A06329"/>
    <w:pPr>
      <w:widowControl w:val="0"/>
      <w:shd w:val="clear" w:color="auto" w:fill="FFFFFF"/>
      <w:spacing w:line="0" w:lineRule="atLeast"/>
    </w:pPr>
    <w:rPr>
      <w:sz w:val="15"/>
      <w:szCs w:val="15"/>
    </w:rPr>
  </w:style>
  <w:style w:type="paragraph" w:customStyle="1" w:styleId="131">
    <w:name w:val="Основной текст (13)"/>
    <w:basedOn w:val="a0"/>
    <w:link w:val="130"/>
    <w:rsid w:val="00A06329"/>
    <w:pPr>
      <w:widowControl w:val="0"/>
      <w:shd w:val="clear" w:color="auto" w:fill="FFFFFF"/>
      <w:spacing w:line="0" w:lineRule="atLeast"/>
    </w:pPr>
    <w:rPr>
      <w:rFonts w:ascii="Consolas" w:eastAsia="Consolas" w:hAnsi="Consolas" w:cs="Consolas"/>
      <w:sz w:val="74"/>
      <w:szCs w:val="74"/>
    </w:rPr>
  </w:style>
  <w:style w:type="paragraph" w:customStyle="1" w:styleId="37">
    <w:name w:val="Заголовок №3"/>
    <w:basedOn w:val="a0"/>
    <w:link w:val="36"/>
    <w:rsid w:val="00A06329"/>
    <w:pPr>
      <w:widowControl w:val="0"/>
      <w:shd w:val="clear" w:color="auto" w:fill="FFFFFF"/>
      <w:spacing w:line="322" w:lineRule="exact"/>
      <w:jc w:val="both"/>
      <w:outlineLvl w:val="2"/>
    </w:pPr>
    <w:rPr>
      <w:b/>
      <w:bCs/>
      <w:szCs w:val="28"/>
    </w:rPr>
  </w:style>
  <w:style w:type="paragraph" w:customStyle="1" w:styleId="2a">
    <w:name w:val="Заголовок №2"/>
    <w:basedOn w:val="a0"/>
    <w:link w:val="29"/>
    <w:rsid w:val="00A06329"/>
    <w:pPr>
      <w:widowControl w:val="0"/>
      <w:shd w:val="clear" w:color="auto" w:fill="FFFFFF"/>
      <w:spacing w:line="0" w:lineRule="atLeast"/>
      <w:outlineLvl w:val="1"/>
    </w:pPr>
    <w:rPr>
      <w:sz w:val="26"/>
      <w:szCs w:val="26"/>
    </w:rPr>
  </w:style>
  <w:style w:type="paragraph" w:customStyle="1" w:styleId="39">
    <w:name w:val="Подпись к таблице (3)"/>
    <w:basedOn w:val="a0"/>
    <w:link w:val="38"/>
    <w:rsid w:val="00A06329"/>
    <w:pPr>
      <w:widowControl w:val="0"/>
      <w:shd w:val="clear" w:color="auto" w:fill="FFFFFF"/>
      <w:spacing w:line="0" w:lineRule="atLeast"/>
    </w:pPr>
    <w:rPr>
      <w:b/>
      <w:bCs/>
      <w:szCs w:val="28"/>
    </w:rPr>
  </w:style>
  <w:style w:type="paragraph" w:customStyle="1" w:styleId="aff">
    <w:name w:val="Оглавление"/>
    <w:basedOn w:val="a0"/>
    <w:link w:val="afe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paragraph" w:customStyle="1" w:styleId="73">
    <w:name w:val="Основной текст (7)"/>
    <w:basedOn w:val="a0"/>
    <w:link w:val="72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character" w:styleId="aff0">
    <w:name w:val="annotation reference"/>
    <w:basedOn w:val="a1"/>
    <w:rsid w:val="00327276"/>
    <w:rPr>
      <w:sz w:val="16"/>
      <w:szCs w:val="16"/>
    </w:rPr>
  </w:style>
  <w:style w:type="paragraph" w:styleId="aff1">
    <w:name w:val="annotation text"/>
    <w:basedOn w:val="a0"/>
    <w:link w:val="aff2"/>
    <w:rsid w:val="00327276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rsid w:val="00327276"/>
  </w:style>
  <w:style w:type="paragraph" w:styleId="aff3">
    <w:name w:val="annotation subject"/>
    <w:basedOn w:val="aff1"/>
    <w:next w:val="aff1"/>
    <w:link w:val="aff4"/>
    <w:rsid w:val="00327276"/>
    <w:rPr>
      <w:b/>
      <w:bCs/>
    </w:rPr>
  </w:style>
  <w:style w:type="character" w:customStyle="1" w:styleId="aff4">
    <w:name w:val="Тема примечания Знак"/>
    <w:basedOn w:val="aff2"/>
    <w:link w:val="aff3"/>
    <w:rsid w:val="00327276"/>
    <w:rPr>
      <w:b/>
      <w:bCs/>
    </w:rPr>
  </w:style>
  <w:style w:type="character" w:customStyle="1" w:styleId="52">
    <w:name w:val="Заголовок 5 Знак"/>
    <w:basedOn w:val="a1"/>
    <w:link w:val="51"/>
    <w:rsid w:val="008654C4"/>
    <w:rPr>
      <w:b/>
      <w:bCs/>
      <w:sz w:val="28"/>
      <w:szCs w:val="24"/>
    </w:rPr>
  </w:style>
  <w:style w:type="character" w:customStyle="1" w:styleId="aff5">
    <w:name w:val="Основной текст_"/>
    <w:basedOn w:val="a1"/>
    <w:link w:val="58"/>
    <w:rsid w:val="007822F3"/>
    <w:rPr>
      <w:sz w:val="27"/>
      <w:szCs w:val="27"/>
      <w:shd w:val="clear" w:color="auto" w:fill="FFFFFF"/>
    </w:rPr>
  </w:style>
  <w:style w:type="character" w:customStyle="1" w:styleId="aff6">
    <w:name w:val="Подпись к таблице_"/>
    <w:basedOn w:val="a1"/>
    <w:link w:val="aff7"/>
    <w:rsid w:val="007822F3"/>
    <w:rPr>
      <w:sz w:val="27"/>
      <w:szCs w:val="27"/>
      <w:shd w:val="clear" w:color="auto" w:fill="FFFFFF"/>
    </w:rPr>
  </w:style>
  <w:style w:type="character" w:customStyle="1" w:styleId="115pt">
    <w:name w:val="Основной текст + 11;5 pt"/>
    <w:basedOn w:val="aff5"/>
    <w:rsid w:val="007822F3"/>
    <w:rPr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58">
    <w:name w:val="Основной текст5"/>
    <w:basedOn w:val="a0"/>
    <w:link w:val="aff5"/>
    <w:rsid w:val="007822F3"/>
    <w:pPr>
      <w:widowControl w:val="0"/>
      <w:shd w:val="clear" w:color="auto" w:fill="FFFFFF"/>
      <w:spacing w:line="0" w:lineRule="atLeast"/>
      <w:ind w:hanging="720"/>
    </w:pPr>
    <w:rPr>
      <w:sz w:val="27"/>
      <w:szCs w:val="27"/>
    </w:rPr>
  </w:style>
  <w:style w:type="paragraph" w:customStyle="1" w:styleId="aff7">
    <w:name w:val="Подпись к таблице"/>
    <w:basedOn w:val="a0"/>
    <w:link w:val="aff6"/>
    <w:rsid w:val="007822F3"/>
    <w:pPr>
      <w:widowControl w:val="0"/>
      <w:shd w:val="clear" w:color="auto" w:fill="FFFFFF"/>
      <w:spacing w:line="645" w:lineRule="exact"/>
      <w:ind w:hanging="420"/>
    </w:pPr>
    <w:rPr>
      <w:sz w:val="27"/>
      <w:szCs w:val="27"/>
    </w:rPr>
  </w:style>
  <w:style w:type="character" w:customStyle="1" w:styleId="aff8">
    <w:name w:val="Основной текст + Полужирный"/>
    <w:basedOn w:val="aff5"/>
    <w:rsid w:val="005417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2b">
    <w:name w:val="Основной текст2"/>
    <w:basedOn w:val="a0"/>
    <w:rsid w:val="00F95A05"/>
    <w:pPr>
      <w:widowControl w:val="0"/>
      <w:shd w:val="clear" w:color="auto" w:fill="FFFFFF"/>
      <w:spacing w:line="331" w:lineRule="exact"/>
      <w:ind w:hanging="360"/>
      <w:jc w:val="both"/>
    </w:pPr>
    <w:rPr>
      <w:color w:val="000000"/>
      <w:sz w:val="25"/>
      <w:szCs w:val="25"/>
    </w:rPr>
  </w:style>
  <w:style w:type="character" w:customStyle="1" w:styleId="105pt">
    <w:name w:val="Основной текст + 10;5 pt;Полужирный"/>
    <w:basedOn w:val="aff5"/>
    <w:rsid w:val="002B668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5"/>
    <w:rsid w:val="002B668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apple-converted-space">
    <w:name w:val="apple-converted-space"/>
    <w:basedOn w:val="a1"/>
    <w:rsid w:val="002B668F"/>
  </w:style>
  <w:style w:type="character" w:customStyle="1" w:styleId="2pt">
    <w:name w:val="Основной текст + Интервал 2 pt"/>
    <w:basedOn w:val="aff5"/>
    <w:rsid w:val="009146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formattext">
    <w:name w:val="formattext"/>
    <w:basedOn w:val="a0"/>
    <w:rsid w:val="000F2776"/>
    <w:pPr>
      <w:spacing w:before="100" w:beforeAutospacing="1" w:after="100" w:afterAutospacing="1"/>
    </w:pPr>
    <w:rPr>
      <w:sz w:val="24"/>
    </w:rPr>
  </w:style>
  <w:style w:type="character" w:customStyle="1" w:styleId="a7">
    <w:name w:val="Нижний колонтитул Знак"/>
    <w:link w:val="a6"/>
    <w:uiPriority w:val="99"/>
    <w:locked/>
    <w:rsid w:val="00D11472"/>
    <w:rPr>
      <w:sz w:val="28"/>
      <w:szCs w:val="24"/>
    </w:rPr>
  </w:style>
  <w:style w:type="paragraph" w:customStyle="1" w:styleId="17">
    <w:name w:val="Стиль1"/>
    <w:basedOn w:val="aff9"/>
    <w:link w:val="18"/>
    <w:uiPriority w:val="99"/>
    <w:rsid w:val="00D11472"/>
    <w:pPr>
      <w:autoSpaceDE w:val="0"/>
      <w:autoSpaceDN w:val="0"/>
      <w:ind w:firstLine="709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18">
    <w:name w:val="Стиль1 Знак"/>
    <w:link w:val="17"/>
    <w:uiPriority w:val="99"/>
    <w:locked/>
    <w:rsid w:val="00D11472"/>
    <w:rPr>
      <w:sz w:val="24"/>
    </w:rPr>
  </w:style>
  <w:style w:type="paragraph" w:styleId="aff9">
    <w:name w:val="Plain Text"/>
    <w:basedOn w:val="a0"/>
    <w:link w:val="affa"/>
    <w:semiHidden/>
    <w:unhideWhenUsed/>
    <w:rsid w:val="00D11472"/>
    <w:rPr>
      <w:rFonts w:ascii="Consolas" w:hAnsi="Consolas" w:cs="Consolas"/>
      <w:sz w:val="21"/>
      <w:szCs w:val="21"/>
    </w:rPr>
  </w:style>
  <w:style w:type="character" w:customStyle="1" w:styleId="affa">
    <w:name w:val="Текст Знак"/>
    <w:basedOn w:val="a1"/>
    <w:link w:val="aff9"/>
    <w:semiHidden/>
    <w:rsid w:val="00D11472"/>
    <w:rPr>
      <w:rFonts w:ascii="Consolas" w:hAnsi="Consolas" w:cs="Consolas"/>
      <w:sz w:val="21"/>
      <w:szCs w:val="21"/>
    </w:rPr>
  </w:style>
  <w:style w:type="paragraph" w:customStyle="1" w:styleId="3a">
    <w:name w:val="Стиль Заголовок 3"/>
    <w:aliases w:val="ТЗаголовок 3 + Times New Roman 12 пт не курсив..."/>
    <w:basedOn w:val="32"/>
    <w:rsid w:val="005C0821"/>
    <w:pPr>
      <w:ind w:firstLine="709"/>
      <w:jc w:val="both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styleId="affb">
    <w:name w:val="Normal (Web)"/>
    <w:basedOn w:val="a0"/>
    <w:uiPriority w:val="99"/>
    <w:semiHidden/>
    <w:unhideWhenUsed/>
    <w:rsid w:val="00DF29D4"/>
    <w:pPr>
      <w:spacing w:before="100" w:beforeAutospacing="1" w:after="100" w:afterAutospacing="1"/>
    </w:pPr>
    <w:rPr>
      <w:rFonts w:eastAsiaTheme="minorHAnsi"/>
      <w:sz w:val="24"/>
    </w:rPr>
  </w:style>
  <w:style w:type="paragraph" w:customStyle="1" w:styleId="headertext">
    <w:name w:val="headertext"/>
    <w:basedOn w:val="a0"/>
    <w:rsid w:val="00514D14"/>
    <w:pPr>
      <w:spacing w:before="100" w:beforeAutospacing="1" w:after="100" w:afterAutospacing="1"/>
    </w:pPr>
    <w:rPr>
      <w:sz w:val="24"/>
    </w:rPr>
  </w:style>
  <w:style w:type="paragraph" w:customStyle="1" w:styleId="74">
    <w:name w:val="Основной текст7"/>
    <w:basedOn w:val="a0"/>
    <w:rsid w:val="00D548FB"/>
    <w:pPr>
      <w:widowControl w:val="0"/>
      <w:shd w:val="clear" w:color="auto" w:fill="FFFFFF"/>
      <w:spacing w:line="0" w:lineRule="atLeast"/>
      <w:ind w:hanging="1760"/>
    </w:pPr>
    <w:rPr>
      <w:color w:val="000000"/>
      <w:szCs w:val="28"/>
    </w:rPr>
  </w:style>
  <w:style w:type="character" w:customStyle="1" w:styleId="12pt">
    <w:name w:val="Основной текст + 12 pt"/>
    <w:basedOn w:val="a1"/>
    <w:rsid w:val="00D548FB"/>
    <w:rPr>
      <w:rFonts w:eastAsia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2pt0">
    <w:name w:val="Основной текст + 12 pt;Полужирный"/>
    <w:basedOn w:val="a1"/>
    <w:rsid w:val="00D548FB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affc">
    <w:name w:val="ГОСТ"/>
    <w:rsid w:val="003211F6"/>
    <w:pPr>
      <w:tabs>
        <w:tab w:val="left" w:pos="720"/>
      </w:tabs>
      <w:spacing w:line="360" w:lineRule="auto"/>
      <w:jc w:val="both"/>
    </w:pPr>
    <w:rPr>
      <w:sz w:val="28"/>
    </w:rPr>
  </w:style>
  <w:style w:type="paragraph" w:customStyle="1" w:styleId="Pa28">
    <w:name w:val="Pa28"/>
    <w:basedOn w:val="a0"/>
    <w:next w:val="a0"/>
    <w:uiPriority w:val="99"/>
    <w:rsid w:val="00FC4A13"/>
    <w:pPr>
      <w:autoSpaceDE w:val="0"/>
      <w:autoSpaceDN w:val="0"/>
      <w:adjustRightInd w:val="0"/>
      <w:spacing w:line="181" w:lineRule="atLeast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cntd.ru/document/120001618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docs.cntd.ru/document/1200016189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49A60F-1787-40AF-BA12-EEF16CAB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9816</Words>
  <Characters>55954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2022-06-21T09:24:00Z</dcterms:created>
  <dcterms:modified xsi:type="dcterms:W3CDTF">2022-06-21T09:41:00Z</dcterms:modified>
</cp:coreProperties>
</file>